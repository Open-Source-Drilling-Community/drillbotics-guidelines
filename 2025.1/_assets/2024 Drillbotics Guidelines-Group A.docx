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0A6" w:rsidRDefault="00B540A6">
      <w:pPr>
        <w:widowControl w:val="0"/>
        <w:pBdr>
          <w:top w:val="nil"/>
          <w:left w:val="nil"/>
          <w:bottom w:val="nil"/>
          <w:right w:val="nil"/>
          <w:between w:val="nil"/>
        </w:pBdr>
        <w:ind w:left="0"/>
        <w:rPr>
          <w:rFonts w:ascii="Arial" w:eastAsia="Arial" w:hAnsi="Arial" w:cs="Arial"/>
          <w:color w:val="000000"/>
        </w:rPr>
      </w:pPr>
    </w:p>
    <w:tbl>
      <w:tblPr>
        <w:tblStyle w:val="a"/>
        <w:tblW w:w="993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286"/>
        <w:gridCol w:w="4849"/>
        <w:gridCol w:w="2796"/>
      </w:tblGrid>
      <w:tr w:rsidR="00B540A6" w14:paraId="5752E92A" w14:textId="77777777">
        <w:tc>
          <w:tcPr>
            <w:tcW w:w="2286" w:type="dxa"/>
          </w:tcPr>
          <w:p w14:paraId="00000002" w14:textId="77777777" w:rsidR="00B540A6" w:rsidRDefault="00000000">
            <w:pPr>
              <w:spacing w:line="288" w:lineRule="auto"/>
              <w:ind w:left="0"/>
              <w:rPr>
                <w:rFonts w:ascii="Cambria" w:eastAsia="Cambria" w:hAnsi="Cambria" w:cs="Cambria"/>
                <w:color w:val="366091"/>
                <w:sz w:val="44"/>
                <w:szCs w:val="44"/>
              </w:rPr>
              <w:pPrChange w:id="3" w:author="F FLORENCE" w:date="2023-08-23T13:32:00Z">
                <w:pPr>
                  <w:spacing w:line="288" w:lineRule="auto"/>
                  <w:ind w:left="0"/>
                  <w:jc w:val="center"/>
                </w:pPr>
              </w:pPrChange>
            </w:pPr>
            <w:r>
              <w:rPr>
                <w:noProof/>
              </w:rPr>
              <w:drawing>
                <wp:anchor distT="0" distB="0" distL="114300" distR="114300" simplePos="0" relativeHeight="251658240" behindDoc="0" locked="0" layoutInCell="1" hidden="0" allowOverlap="1" wp14:anchorId="31A1AEA2" wp14:editId="22B54E3A">
                  <wp:simplePos x="0" y="0"/>
                  <wp:positionH relativeFrom="column">
                    <wp:posOffset>-4168</wp:posOffset>
                  </wp:positionH>
                  <wp:positionV relativeFrom="paragraph">
                    <wp:posOffset>8476</wp:posOffset>
                  </wp:positionV>
                  <wp:extent cx="1309370" cy="1583690"/>
                  <wp:effectExtent l="0" t="0" r="0" b="0"/>
                  <wp:wrapSquare wrapText="bothSides" distT="0" distB="0" distL="114300" distR="114300"/>
                  <wp:docPr id="2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309370" cy="1583690"/>
                          </a:xfrm>
                          <a:prstGeom prst="rect">
                            <a:avLst/>
                          </a:prstGeom>
                          <a:ln/>
                        </pic:spPr>
                      </pic:pic>
                    </a:graphicData>
                  </a:graphic>
                </wp:anchor>
              </w:drawing>
            </w:r>
          </w:p>
        </w:tc>
        <w:tc>
          <w:tcPr>
            <w:tcW w:w="4849" w:type="dxa"/>
          </w:tcPr>
          <w:p w14:paraId="00000003" w14:textId="77777777" w:rsidR="00B540A6" w:rsidRDefault="00000000">
            <w:pPr>
              <w:spacing w:line="288" w:lineRule="auto"/>
              <w:ind w:left="0"/>
              <w:jc w:val="center"/>
              <w:rPr>
                <w:rFonts w:ascii="Cambria" w:eastAsia="Cambria" w:hAnsi="Cambria" w:cs="Cambria"/>
                <w:color w:val="366091"/>
                <w:sz w:val="32"/>
                <w:szCs w:val="32"/>
              </w:rPr>
            </w:pPr>
            <w:r>
              <w:rPr>
                <w:rFonts w:ascii="Cambria" w:eastAsia="Cambria" w:hAnsi="Cambria" w:cs="Cambria"/>
                <w:color w:val="366091"/>
                <w:sz w:val="32"/>
                <w:szCs w:val="32"/>
              </w:rPr>
              <w:t>Society of Petroleum Engineers</w:t>
            </w:r>
          </w:p>
          <w:p w14:paraId="00000004" w14:textId="77777777" w:rsidR="00B540A6" w:rsidRDefault="00000000">
            <w:pPr>
              <w:ind w:left="0"/>
              <w:jc w:val="center"/>
              <w:rPr>
                <w:rFonts w:ascii="Cambria" w:eastAsia="Cambria" w:hAnsi="Cambria" w:cs="Cambria"/>
                <w:color w:val="366091"/>
                <w:sz w:val="32"/>
                <w:szCs w:val="32"/>
              </w:rPr>
            </w:pPr>
            <w:r>
              <w:rPr>
                <w:rFonts w:ascii="Cambria" w:eastAsia="Cambria" w:hAnsi="Cambria" w:cs="Cambria"/>
                <w:color w:val="366091"/>
                <w:sz w:val="32"/>
                <w:szCs w:val="32"/>
              </w:rPr>
              <w:t>Drilling Systems Automation Technical Section (DSATS)</w:t>
            </w:r>
          </w:p>
          <w:p w14:paraId="00000005" w14:textId="77777777" w:rsidR="00B540A6" w:rsidRDefault="00000000">
            <w:pPr>
              <w:ind w:left="0"/>
              <w:jc w:val="center"/>
              <w:rPr>
                <w:rFonts w:ascii="Cambria" w:eastAsia="Cambria" w:hAnsi="Cambria" w:cs="Cambria"/>
                <w:color w:val="366091"/>
                <w:sz w:val="28"/>
                <w:szCs w:val="28"/>
              </w:rPr>
            </w:pPr>
            <w:r>
              <w:rPr>
                <w:rFonts w:ascii="Cambria" w:eastAsia="Cambria" w:hAnsi="Cambria" w:cs="Cambria"/>
                <w:color w:val="366091"/>
                <w:sz w:val="28"/>
                <w:szCs w:val="28"/>
              </w:rPr>
              <w:t>International University Competition</w:t>
            </w:r>
          </w:p>
          <w:p w14:paraId="00000006" w14:textId="578138A6" w:rsidR="00B540A6" w:rsidRDefault="00000000">
            <w:pPr>
              <w:ind w:left="0"/>
              <w:jc w:val="center"/>
              <w:rPr>
                <w:rFonts w:ascii="Cambria" w:eastAsia="Cambria" w:hAnsi="Cambria" w:cs="Cambria"/>
                <w:color w:val="366091"/>
                <w:sz w:val="32"/>
                <w:szCs w:val="32"/>
              </w:rPr>
            </w:pPr>
            <w:r>
              <w:rPr>
                <w:rFonts w:ascii="Cambria" w:eastAsia="Cambria" w:hAnsi="Cambria" w:cs="Cambria"/>
                <w:color w:val="366091"/>
                <w:sz w:val="28"/>
                <w:szCs w:val="28"/>
              </w:rPr>
              <w:t>202</w:t>
            </w:r>
            <w:r w:rsidR="00D35AA4">
              <w:rPr>
                <w:rFonts w:ascii="Cambria" w:eastAsia="Cambria" w:hAnsi="Cambria" w:cs="Cambria"/>
                <w:color w:val="366091"/>
                <w:sz w:val="28"/>
                <w:szCs w:val="28"/>
              </w:rPr>
              <w:t>3</w:t>
            </w:r>
            <w:del w:id="4" w:author="F FLORENCE" w:date="2023-08-14T15:17:00Z">
              <w:r w:rsidDel="00D35AA4">
                <w:rPr>
                  <w:rFonts w:ascii="Cambria" w:eastAsia="Cambria" w:hAnsi="Cambria" w:cs="Cambria"/>
                  <w:color w:val="366091"/>
                  <w:sz w:val="28"/>
                  <w:szCs w:val="28"/>
                </w:rPr>
                <w:delText>2</w:delText>
              </w:r>
            </w:del>
            <w:r>
              <w:rPr>
                <w:rFonts w:ascii="Cambria" w:eastAsia="Cambria" w:hAnsi="Cambria" w:cs="Cambria"/>
                <w:color w:val="366091"/>
                <w:sz w:val="28"/>
                <w:szCs w:val="28"/>
              </w:rPr>
              <w:t>-202</w:t>
            </w:r>
            <w:ins w:id="5" w:author="F FLORENCE" w:date="2023-08-14T15:17:00Z">
              <w:r w:rsidR="00D35AA4">
                <w:rPr>
                  <w:rFonts w:ascii="Cambria" w:eastAsia="Cambria" w:hAnsi="Cambria" w:cs="Cambria"/>
                  <w:color w:val="366091"/>
                  <w:sz w:val="28"/>
                  <w:szCs w:val="28"/>
                </w:rPr>
                <w:t>4</w:t>
              </w:r>
            </w:ins>
            <w:del w:id="6" w:author="F FLORENCE" w:date="2023-08-14T15:17:00Z">
              <w:r w:rsidDel="00D35AA4">
                <w:rPr>
                  <w:rFonts w:ascii="Cambria" w:eastAsia="Cambria" w:hAnsi="Cambria" w:cs="Cambria"/>
                  <w:color w:val="366091"/>
                  <w:sz w:val="28"/>
                  <w:szCs w:val="28"/>
                </w:rPr>
                <w:delText>3</w:delText>
              </w:r>
            </w:del>
          </w:p>
          <w:p w14:paraId="55DD9F86" w14:textId="77777777" w:rsidR="001C2962" w:rsidRDefault="001C2962" w:rsidP="001C2962">
            <w:pPr>
              <w:spacing w:line="288" w:lineRule="auto"/>
              <w:ind w:left="0"/>
              <w:jc w:val="center"/>
              <w:rPr>
                <w:ins w:id="7" w:author="F FLORENCE" w:date="2023-08-23T13:34:00Z"/>
                <w:rFonts w:ascii="Cambria" w:eastAsia="Cambria" w:hAnsi="Cambria" w:cs="Cambria"/>
                <w:color w:val="366091"/>
                <w:sz w:val="44"/>
                <w:szCs w:val="44"/>
              </w:rPr>
            </w:pPr>
          </w:p>
          <w:p w14:paraId="6DDC3083" w14:textId="77777777" w:rsidR="001C2962" w:rsidRDefault="001C2962" w:rsidP="001C2962">
            <w:pPr>
              <w:spacing w:line="288" w:lineRule="auto"/>
              <w:ind w:left="0"/>
              <w:jc w:val="center"/>
              <w:rPr>
                <w:ins w:id="8" w:author="F FLORENCE" w:date="2023-08-23T13:34:00Z"/>
                <w:rFonts w:ascii="Cambria" w:eastAsia="Cambria" w:hAnsi="Cambria" w:cs="Cambria"/>
                <w:color w:val="366091"/>
                <w:sz w:val="44"/>
                <w:szCs w:val="44"/>
              </w:rPr>
            </w:pPr>
          </w:p>
          <w:p w14:paraId="46447FCB" w14:textId="77777777" w:rsidR="001C2962" w:rsidRDefault="001C2962" w:rsidP="001C2962">
            <w:pPr>
              <w:spacing w:line="288" w:lineRule="auto"/>
              <w:ind w:left="0"/>
              <w:jc w:val="center"/>
              <w:rPr>
                <w:ins w:id="9" w:author="F FLORENCE" w:date="2023-08-23T13:34:00Z"/>
                <w:rFonts w:ascii="Cambria" w:eastAsia="Cambria" w:hAnsi="Cambria" w:cs="Cambria"/>
                <w:color w:val="366091"/>
                <w:sz w:val="44"/>
                <w:szCs w:val="44"/>
              </w:rPr>
            </w:pPr>
          </w:p>
          <w:p w14:paraId="0A9F9CC5" w14:textId="77777777" w:rsidR="001C2962" w:rsidRDefault="001C2962" w:rsidP="001C2962">
            <w:pPr>
              <w:spacing w:line="288" w:lineRule="auto"/>
              <w:ind w:left="0"/>
              <w:jc w:val="center"/>
              <w:rPr>
                <w:ins w:id="10" w:author="F FLORENCE" w:date="2023-08-23T13:34:00Z"/>
                <w:rFonts w:ascii="Cambria" w:eastAsia="Cambria" w:hAnsi="Cambria" w:cs="Cambria"/>
                <w:color w:val="366091"/>
                <w:sz w:val="44"/>
                <w:szCs w:val="44"/>
              </w:rPr>
            </w:pPr>
          </w:p>
          <w:p w14:paraId="7E0BD6ED" w14:textId="3EF65174" w:rsidR="001C2962" w:rsidRDefault="001C2962" w:rsidP="001C2962">
            <w:pPr>
              <w:spacing w:line="288" w:lineRule="auto"/>
              <w:ind w:left="0"/>
              <w:jc w:val="center"/>
              <w:rPr>
                <w:ins w:id="11" w:author="F FLORENCE" w:date="2023-08-23T13:34:00Z"/>
                <w:rFonts w:ascii="Cambria" w:eastAsia="Cambria" w:hAnsi="Cambria" w:cs="Cambria"/>
                <w:color w:val="366091"/>
                <w:sz w:val="44"/>
                <w:szCs w:val="44"/>
              </w:rPr>
            </w:pPr>
            <w:ins w:id="12" w:author="F FLORENCE" w:date="2023-08-23T13:34:00Z">
              <w:r>
                <w:rPr>
                  <w:rFonts w:ascii="Cambria" w:eastAsia="Cambria" w:hAnsi="Cambria" w:cs="Cambria"/>
                  <w:color w:val="366091"/>
                  <w:sz w:val="44"/>
                  <w:szCs w:val="44"/>
                </w:rPr>
                <w:t>Drillbotics</w:t>
              </w:r>
              <w:r>
                <w:rPr>
                  <w:rFonts w:ascii="Cambria" w:eastAsia="Cambria" w:hAnsi="Cambria" w:cs="Cambria"/>
                  <w:color w:val="366091"/>
                  <w:sz w:val="24"/>
                  <w:szCs w:val="24"/>
                  <w:vertAlign w:val="superscript"/>
                </w:rPr>
                <w:t>®</w:t>
              </w:r>
              <w:r>
                <w:rPr>
                  <w:rFonts w:ascii="Cambria" w:eastAsia="Cambria" w:hAnsi="Cambria" w:cs="Cambria"/>
                  <w:color w:val="366091"/>
                  <w:sz w:val="44"/>
                  <w:szCs w:val="44"/>
                </w:rPr>
                <w:t xml:space="preserve"> Guidelines</w:t>
              </w:r>
            </w:ins>
          </w:p>
          <w:p w14:paraId="274146B9" w14:textId="77777777" w:rsidR="001C2962" w:rsidRDefault="001C2962" w:rsidP="001C2962">
            <w:pPr>
              <w:spacing w:line="288" w:lineRule="auto"/>
              <w:ind w:left="0"/>
              <w:jc w:val="center"/>
              <w:rPr>
                <w:ins w:id="13" w:author="F FLORENCE" w:date="2023-08-23T13:34:00Z"/>
                <w:rFonts w:ascii="Cambria" w:eastAsia="Cambria" w:hAnsi="Cambria" w:cs="Cambria"/>
                <w:sz w:val="44"/>
                <w:szCs w:val="44"/>
              </w:rPr>
            </w:pPr>
            <w:ins w:id="14" w:author="F FLORENCE" w:date="2023-08-23T13:34:00Z">
              <w:r>
                <w:rPr>
                  <w:rFonts w:ascii="Cambria" w:eastAsia="Cambria" w:hAnsi="Cambria" w:cs="Cambria"/>
                  <w:color w:val="366091"/>
                  <w:sz w:val="44"/>
                  <w:szCs w:val="44"/>
                </w:rPr>
                <w:t>Group A</w:t>
              </w:r>
            </w:ins>
          </w:p>
          <w:p w14:paraId="0E42EE2B" w14:textId="77777777" w:rsidR="001C2962" w:rsidRDefault="001C2962" w:rsidP="001C2962">
            <w:pPr>
              <w:spacing w:line="288" w:lineRule="auto"/>
              <w:ind w:left="0"/>
              <w:jc w:val="center"/>
              <w:rPr>
                <w:ins w:id="15" w:author="F FLORENCE" w:date="2023-08-23T13:34:00Z"/>
                <w:rFonts w:ascii="Cambria" w:eastAsia="Cambria" w:hAnsi="Cambria" w:cs="Cambria"/>
                <w:sz w:val="28"/>
                <w:szCs w:val="28"/>
              </w:rPr>
            </w:pPr>
            <w:ins w:id="16" w:author="F FLORENCE" w:date="2023-08-23T13:34:00Z">
              <w:r>
                <w:rPr>
                  <w:rFonts w:ascii="Cambria" w:eastAsia="Cambria" w:hAnsi="Cambria" w:cs="Cambria"/>
                  <w:sz w:val="28"/>
                  <w:szCs w:val="28"/>
                </w:rPr>
                <w:t>Revised 30 August  2023</w:t>
              </w:r>
            </w:ins>
          </w:p>
          <w:p w14:paraId="00000007" w14:textId="28DD9023" w:rsidR="00B540A6" w:rsidRPr="00D35AA4" w:rsidRDefault="00D35AA4">
            <w:pPr>
              <w:spacing w:line="288" w:lineRule="auto"/>
              <w:ind w:left="0"/>
              <w:jc w:val="center"/>
              <w:rPr>
                <w:rFonts w:ascii="Cambria" w:eastAsia="Cambria" w:hAnsi="Cambria" w:cs="Cambria"/>
                <w:b/>
                <w:bCs/>
                <w:color w:val="366091"/>
                <w:sz w:val="24"/>
                <w:szCs w:val="24"/>
                <w:rPrChange w:id="17" w:author="F FLORENCE" w:date="2023-08-14T15:18:00Z">
                  <w:rPr>
                    <w:rFonts w:ascii="Cambria" w:eastAsia="Cambria" w:hAnsi="Cambria" w:cs="Cambria"/>
                    <w:color w:val="366091"/>
                    <w:sz w:val="24"/>
                    <w:szCs w:val="24"/>
                  </w:rPr>
                </w:rPrChange>
              </w:rPr>
              <w:pPrChange w:id="18" w:author="F FLORENCE" w:date="2023-08-14T15:18:00Z">
                <w:pPr>
                  <w:spacing w:line="288" w:lineRule="auto"/>
                  <w:ind w:left="0"/>
                </w:pPr>
              </w:pPrChange>
            </w:pPr>
            <w:ins w:id="19" w:author="F FLORENCE" w:date="2023-08-14T15:18:00Z">
              <w:r w:rsidRPr="00D35AA4">
                <w:rPr>
                  <w:rFonts w:ascii="Cambria" w:eastAsia="Cambria" w:hAnsi="Cambria" w:cs="Cambria"/>
                  <w:b/>
                  <w:bCs/>
                  <w:color w:val="366091"/>
                  <w:sz w:val="24"/>
                  <w:szCs w:val="24"/>
                  <w:highlight w:val="yellow"/>
                  <w:rPrChange w:id="20" w:author="F FLORENCE" w:date="2023-08-14T15:18:00Z">
                    <w:rPr>
                      <w:rFonts w:ascii="Cambria" w:eastAsia="Cambria" w:hAnsi="Cambria" w:cs="Cambria"/>
                      <w:color w:val="366091"/>
                      <w:sz w:val="24"/>
                      <w:szCs w:val="24"/>
                    </w:rPr>
                  </w:rPrChange>
                </w:rPr>
                <w:t>Draft 0</w:t>
              </w:r>
            </w:ins>
          </w:p>
        </w:tc>
        <w:tc>
          <w:tcPr>
            <w:tcW w:w="2796" w:type="dxa"/>
          </w:tcPr>
          <w:p w14:paraId="00000008" w14:textId="77777777" w:rsidR="00B540A6" w:rsidRDefault="00000000">
            <w:pPr>
              <w:spacing w:line="288" w:lineRule="auto"/>
              <w:ind w:left="0"/>
              <w:jc w:val="center"/>
              <w:rPr>
                <w:rFonts w:ascii="Cambria" w:eastAsia="Cambria" w:hAnsi="Cambria" w:cs="Cambria"/>
                <w:color w:val="366091"/>
                <w:sz w:val="44"/>
                <w:szCs w:val="44"/>
              </w:rPr>
            </w:pPr>
            <w:r>
              <w:rPr>
                <w:noProof/>
              </w:rPr>
              <w:drawing>
                <wp:anchor distT="0" distB="0" distL="114300" distR="114300" simplePos="0" relativeHeight="251659264" behindDoc="0" locked="0" layoutInCell="1" hidden="0" allowOverlap="1" wp14:anchorId="2086C497" wp14:editId="6D308D33">
                  <wp:simplePos x="0" y="0"/>
                  <wp:positionH relativeFrom="column">
                    <wp:posOffset>-634</wp:posOffset>
                  </wp:positionH>
                  <wp:positionV relativeFrom="paragraph">
                    <wp:posOffset>397510</wp:posOffset>
                  </wp:positionV>
                  <wp:extent cx="1628775" cy="892810"/>
                  <wp:effectExtent l="0" t="0" r="0" b="0"/>
                  <wp:wrapSquare wrapText="bothSides" distT="0" distB="0" distL="114300" distR="11430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 b="27180"/>
                          <a:stretch>
                            <a:fillRect/>
                          </a:stretch>
                        </pic:blipFill>
                        <pic:spPr>
                          <a:xfrm>
                            <a:off x="0" y="0"/>
                            <a:ext cx="1628775" cy="892810"/>
                          </a:xfrm>
                          <a:prstGeom prst="rect">
                            <a:avLst/>
                          </a:prstGeom>
                          <a:ln/>
                        </pic:spPr>
                      </pic:pic>
                    </a:graphicData>
                  </a:graphic>
                </wp:anchor>
              </w:drawing>
            </w:r>
          </w:p>
        </w:tc>
      </w:tr>
    </w:tbl>
    <w:p w14:paraId="00000009" w14:textId="3D8096F0" w:rsidR="00B540A6" w:rsidDel="001C2962" w:rsidRDefault="00687E1D">
      <w:pPr>
        <w:spacing w:line="288" w:lineRule="auto"/>
        <w:ind w:left="0"/>
        <w:rPr>
          <w:del w:id="21" w:author="F FLORENCE" w:date="2023-08-23T13:34:00Z"/>
          <w:rFonts w:ascii="Cambria" w:eastAsia="Cambria" w:hAnsi="Cambria" w:cs="Cambria"/>
          <w:color w:val="366091"/>
          <w:sz w:val="44"/>
          <w:szCs w:val="44"/>
        </w:rPr>
        <w:pPrChange w:id="22" w:author="F FLORENCE" w:date="2023-08-23T13:34:00Z">
          <w:pPr>
            <w:spacing w:line="288" w:lineRule="auto"/>
            <w:ind w:left="0"/>
            <w:jc w:val="center"/>
          </w:pPr>
        </w:pPrChange>
      </w:pPr>
      <w:del w:id="23" w:author="F FLORENCE" w:date="2023-08-23T13:34:00Z">
        <w:r w:rsidDel="001C2962">
          <w:rPr>
            <w:noProof/>
          </w:rPr>
          <mc:AlternateContent>
            <mc:Choice Requires="wps">
              <w:drawing>
                <wp:anchor distT="45720" distB="45720" distL="114300" distR="114300" simplePos="0" relativeHeight="251660288" behindDoc="0" locked="0" layoutInCell="1" hidden="0" allowOverlap="1" wp14:anchorId="7AA5CE24" wp14:editId="092B4B6F">
                  <wp:simplePos x="0" y="0"/>
                  <wp:positionH relativeFrom="column">
                    <wp:posOffset>4210594</wp:posOffset>
                  </wp:positionH>
                  <wp:positionV relativeFrom="paragraph">
                    <wp:posOffset>204107</wp:posOffset>
                  </wp:positionV>
                  <wp:extent cx="2571750" cy="5273040"/>
                  <wp:effectExtent l="0" t="0" r="19050" b="2286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2571750" cy="5273040"/>
                          </a:xfrm>
                          <a:prstGeom prst="rect">
                            <a:avLst/>
                          </a:prstGeom>
                          <a:solidFill>
                            <a:schemeClr val="lt1"/>
                          </a:solidFill>
                          <a:ln w="25400" cap="flat" cmpd="sng">
                            <a:solidFill>
                              <a:schemeClr val="dk1"/>
                            </a:solidFill>
                            <a:prstDash val="solid"/>
                            <a:round/>
                            <a:headEnd type="none" w="sm" len="sm"/>
                            <a:tailEnd type="none" w="sm" len="sm"/>
                          </a:ln>
                        </wps:spPr>
                        <wps:txbx>
                          <w:txbxContent>
                            <w:p w14:paraId="65199213" w14:textId="77777777" w:rsidR="00687E1D" w:rsidRDefault="00687E1D">
                              <w:pPr>
                                <w:spacing w:line="240" w:lineRule="auto"/>
                                <w:ind w:left="0"/>
                                <w:jc w:val="center"/>
                                <w:textDirection w:val="btLr"/>
                                <w:rPr>
                                  <w:rFonts w:ascii="Arial" w:eastAsia="Arial" w:hAnsi="Arial" w:cs="Arial"/>
                                  <w:b/>
                                  <w:color w:val="000000"/>
                                  <w:sz w:val="28"/>
                                </w:rPr>
                              </w:pPr>
                            </w:p>
                            <w:p w14:paraId="060550DC" w14:textId="3BC3C593" w:rsidR="00B540A6" w:rsidRDefault="00000000">
                              <w:pPr>
                                <w:spacing w:line="240" w:lineRule="auto"/>
                                <w:ind w:left="0"/>
                                <w:jc w:val="center"/>
                                <w:textDirection w:val="btLr"/>
                              </w:pPr>
                              <w:r>
                                <w:rPr>
                                  <w:rFonts w:ascii="Arial" w:eastAsia="Arial" w:hAnsi="Arial" w:cs="Arial"/>
                                  <w:b/>
                                  <w:color w:val="000000"/>
                                  <w:sz w:val="28"/>
                                </w:rPr>
                                <w:t>New for 202</w:t>
                              </w:r>
                              <w:ins w:id="24" w:author="F FLORENCE" w:date="2023-08-14T15:18:00Z">
                                <w:r w:rsidR="00D35AA4">
                                  <w:rPr>
                                    <w:rFonts w:ascii="Arial" w:eastAsia="Arial" w:hAnsi="Arial" w:cs="Arial"/>
                                    <w:b/>
                                    <w:color w:val="000000"/>
                                    <w:sz w:val="28"/>
                                  </w:rPr>
                                  <w:t>4</w:t>
                                </w:r>
                              </w:ins>
                              <w:del w:id="25" w:author="F FLORENCE" w:date="2023-08-14T15:18:00Z">
                                <w:r w:rsidR="00A13595" w:rsidDel="00D35AA4">
                                  <w:rPr>
                                    <w:rFonts w:ascii="Arial" w:eastAsia="Arial" w:hAnsi="Arial" w:cs="Arial"/>
                                    <w:b/>
                                    <w:color w:val="000000"/>
                                    <w:sz w:val="28"/>
                                  </w:rPr>
                                  <w:delText>3</w:delText>
                                </w:r>
                              </w:del>
                            </w:p>
                            <w:p w14:paraId="57FD4F55" w14:textId="77777777" w:rsidR="00687E1D" w:rsidRDefault="00687E1D">
                              <w:pPr>
                                <w:spacing w:line="240" w:lineRule="auto"/>
                                <w:ind w:left="200"/>
                                <w:textDirection w:val="btLr"/>
                                <w:rPr>
                                  <w:rFonts w:ascii="Arial" w:eastAsia="Arial" w:hAnsi="Arial" w:cs="Arial"/>
                                  <w:color w:val="000000"/>
                                  <w:szCs w:val="18"/>
                                </w:rPr>
                              </w:pPr>
                            </w:p>
                            <w:p w14:paraId="14FBAE10" w14:textId="26BDBCB6"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Continue with two groups</w:t>
                              </w:r>
                            </w:p>
                            <w:p w14:paraId="165160C0"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F95D6C"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5B81D080" w14:textId="77777777"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Separate guidelines for each group to reduce confusion</w:t>
                              </w:r>
                            </w:p>
                            <w:p w14:paraId="422AA05F" w14:textId="77777777" w:rsidR="005906B5" w:rsidRDefault="005906B5">
                              <w:pPr>
                                <w:spacing w:line="240" w:lineRule="auto"/>
                                <w:ind w:left="200"/>
                                <w:textDirection w:val="btLr"/>
                                <w:rPr>
                                  <w:ins w:id="26" w:author="F FLORENCE" w:date="2023-08-14T15:29:00Z"/>
                                  <w:rFonts w:ascii="Arial" w:eastAsia="Arial" w:hAnsi="Arial" w:cs="Arial"/>
                                  <w:color w:val="000000"/>
                                  <w:szCs w:val="18"/>
                                </w:rPr>
                              </w:pPr>
                            </w:p>
                            <w:p w14:paraId="1E28974B" w14:textId="0ADC580D"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1E39C7D5" w14:textId="6C1D21F3" w:rsidR="00A13595" w:rsidRPr="00D35AA4" w:rsidDel="00D35AA4" w:rsidRDefault="00A13595" w:rsidP="00D35AA4">
                              <w:pPr>
                                <w:pStyle w:val="ListParagraph"/>
                                <w:numPr>
                                  <w:ilvl w:val="0"/>
                                  <w:numId w:val="25"/>
                                </w:numPr>
                                <w:rPr>
                                  <w:del w:id="27" w:author="F FLORENCE" w:date="2023-08-14T15:20:00Z"/>
                                  <w:sz w:val="18"/>
                                  <w:szCs w:val="18"/>
                                  <w:rPrChange w:id="28" w:author="F FLORENCE" w:date="2023-08-14T15:25:00Z">
                                    <w:rPr>
                                      <w:del w:id="29"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30" w:author="F FLORENCE" w:date="2023-08-14T15:21:00Z">
                                    <w:rPr/>
                                  </w:rPrChange>
                                </w:rPr>
                                <w:t xml:space="preserve">Create model </w:t>
                              </w:r>
                              <w:ins w:id="31"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32" w:author="F FLORENCE" w:date="2023-08-14T15:21:00Z">
                                    <w:rPr/>
                                  </w:rPrChange>
                                </w:rPr>
                                <w:t>or option to use publicly available models</w:t>
                              </w:r>
                              <w:ins w:id="33"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34" w:author="F FLORENCE" w:date="2023-08-14T15:21:00Z">
                                    <w:rPr/>
                                  </w:rPrChange>
                                </w:rPr>
                                <w:t xml:space="preserve"> to simulate </w:t>
                              </w:r>
                              <w:ins w:id="35" w:author="F FLORENCE" w:date="2023-08-14T15:23:00Z">
                                <w:r w:rsidR="00D35AA4">
                                  <w:rPr>
                                    <w:rFonts w:ascii="Arial" w:eastAsia="Arial" w:hAnsi="Arial" w:cs="Arial"/>
                                    <w:color w:val="000000"/>
                                    <w:szCs w:val="18"/>
                                  </w:rPr>
                                  <w:t xml:space="preserve">a </w:t>
                                </w:r>
                              </w:ins>
                              <w:r w:rsidRPr="00D35AA4">
                                <w:rPr>
                                  <w:rFonts w:ascii="Arial" w:eastAsia="Arial" w:hAnsi="Arial" w:cs="Arial"/>
                                  <w:color w:val="000000"/>
                                  <w:szCs w:val="18"/>
                                  <w:rPrChange w:id="36" w:author="F FLORENCE" w:date="2023-08-14T15:21:00Z">
                                    <w:rPr/>
                                  </w:rPrChange>
                                </w:rPr>
                                <w:t>virtual rig</w:t>
                              </w:r>
                              <w:ins w:id="37" w:author="F FLORENCE" w:date="2023-08-14T15:18:00Z">
                                <w:r w:rsidR="00D35AA4" w:rsidRPr="00D35AA4">
                                  <w:rPr>
                                    <w:rFonts w:ascii="Arial" w:eastAsia="Arial" w:hAnsi="Arial" w:cs="Arial"/>
                                    <w:color w:val="000000"/>
                                    <w:szCs w:val="18"/>
                                    <w:rPrChange w:id="38" w:author="F FLORENCE" w:date="2023-08-14T15:21:00Z">
                                      <w:rPr/>
                                    </w:rPrChange>
                                  </w:rPr>
                                  <w:t>, or</w:t>
                                </w:r>
                              </w:ins>
                              <w:del w:id="39" w:author="F FLORENCE" w:date="2023-08-14T15:18:00Z">
                                <w:r w:rsidRPr="00D35AA4" w:rsidDel="00D35AA4">
                                  <w:rPr>
                                    <w:rFonts w:ascii="Arial" w:eastAsia="Arial" w:hAnsi="Arial" w:cs="Arial"/>
                                    <w:color w:val="000000"/>
                                    <w:szCs w:val="18"/>
                                    <w:rPrChange w:id="40" w:author="F FLORENCE" w:date="2023-08-14T15:21:00Z">
                                      <w:rPr/>
                                    </w:rPrChange>
                                  </w:rPr>
                                  <w:delText>.</w:delText>
                                </w:r>
                              </w:del>
                              <w:r w:rsidRPr="00D35AA4">
                                <w:rPr>
                                  <w:rFonts w:ascii="Arial" w:eastAsia="Arial" w:hAnsi="Arial" w:cs="Arial"/>
                                  <w:color w:val="000000"/>
                                  <w:szCs w:val="18"/>
                                  <w:rPrChange w:id="41" w:author="F FLORENCE" w:date="2023-08-14T15:21:00Z">
                                    <w:rPr/>
                                  </w:rPrChange>
                                </w:rPr>
                                <w:t xml:space="preserve">  </w:t>
                              </w:r>
                            </w:p>
                            <w:p w14:paraId="4BCD3889" w14:textId="77777777" w:rsidR="00D35AA4" w:rsidRPr="00D35AA4" w:rsidRDefault="00D35AA4">
                              <w:pPr>
                                <w:pStyle w:val="ListParagraph"/>
                                <w:numPr>
                                  <w:ilvl w:val="0"/>
                                  <w:numId w:val="25"/>
                                </w:numPr>
                                <w:rPr>
                                  <w:ins w:id="42" w:author="F FLORENCE" w:date="2023-08-14T15:25:00Z"/>
                                  <w:sz w:val="18"/>
                                  <w:szCs w:val="18"/>
                                </w:rPr>
                                <w:pPrChange w:id="43" w:author="F FLORENCE" w:date="2023-08-14T15:22:00Z">
                                  <w:pPr>
                                    <w:pStyle w:val="ListParagraph"/>
                                    <w:numPr>
                                      <w:numId w:val="21"/>
                                    </w:numPr>
                                    <w:spacing w:line="240" w:lineRule="auto"/>
                                    <w:ind w:left="2240" w:hanging="360"/>
                                    <w:textDirection w:val="btLr"/>
                                  </w:pPr>
                                </w:pPrChange>
                              </w:pPr>
                            </w:p>
                            <w:p w14:paraId="2B657ADC" w14:textId="2E96703C" w:rsidR="00D35AA4" w:rsidRPr="00D35AA4" w:rsidRDefault="00D35AA4">
                              <w:pPr>
                                <w:pStyle w:val="ListParagraph"/>
                                <w:numPr>
                                  <w:ilvl w:val="0"/>
                                  <w:numId w:val="25"/>
                                </w:numPr>
                                <w:rPr>
                                  <w:ins w:id="44" w:author="F FLORENCE" w:date="2023-08-14T15:20:00Z"/>
                                  <w:sz w:val="18"/>
                                  <w:rPrChange w:id="45" w:author="F FLORENCE" w:date="2023-08-14T15:20:00Z">
                                    <w:rPr>
                                      <w:ins w:id="46" w:author="F FLORENCE" w:date="2023-08-14T15:20:00Z"/>
                                      <w:rFonts w:ascii="Arial" w:eastAsia="Arial" w:hAnsi="Arial" w:cs="Arial"/>
                                      <w:color w:val="000000"/>
                                      <w:szCs w:val="18"/>
                                    </w:rPr>
                                  </w:rPrChange>
                                </w:rPr>
                                <w:pPrChange w:id="47" w:author="F FLORENCE" w:date="2023-08-14T15:22:00Z">
                                  <w:pPr>
                                    <w:pStyle w:val="ListParagraph"/>
                                    <w:numPr>
                                      <w:numId w:val="21"/>
                                    </w:numPr>
                                    <w:spacing w:line="240" w:lineRule="auto"/>
                                    <w:ind w:left="200" w:hanging="360"/>
                                    <w:textDirection w:val="btLr"/>
                                  </w:pPr>
                                </w:pPrChange>
                              </w:pPr>
                              <w:ins w:id="48" w:author="F FLORENCE" w:date="2023-08-14T15:26:00Z">
                                <w:r>
                                  <w:rPr>
                                    <w:color w:val="000000"/>
                                  </w:rPr>
                                  <w:t>Use their rig model to interface with a well control model provided by Norce using their OpenLab simulator</w:t>
                                </w:r>
                              </w:ins>
                              <w:ins w:id="49" w:author="F FLORENCE" w:date="2023-08-14T15:30:00Z">
                                <w:r w:rsidR="005906B5">
                                  <w:rPr>
                                    <w:color w:val="000000"/>
                                  </w:rPr>
                                  <w:t>.</w:t>
                                </w:r>
                              </w:ins>
                            </w:p>
                            <w:p w14:paraId="53E582D8" w14:textId="654D6440" w:rsidR="00A13595" w:rsidRPr="00D35AA4" w:rsidDel="00D35AA4" w:rsidRDefault="00000000">
                              <w:pPr>
                                <w:pStyle w:val="ListParagraph"/>
                                <w:numPr>
                                  <w:ilvl w:val="0"/>
                                  <w:numId w:val="25"/>
                                </w:numPr>
                                <w:rPr>
                                  <w:del w:id="50" w:author="F FLORENCE" w:date="2023-08-14T15:19:00Z"/>
                                  <w:sz w:val="18"/>
                                  <w:szCs w:val="18"/>
                                </w:rPr>
                                <w:pPrChange w:id="51" w:author="F FLORENCE" w:date="2023-08-14T15:22:00Z">
                                  <w:pPr>
                                    <w:pStyle w:val="ListParagraph"/>
                                    <w:numPr>
                                      <w:numId w:val="21"/>
                                    </w:numPr>
                                    <w:spacing w:line="240" w:lineRule="auto"/>
                                    <w:ind w:left="2240" w:hanging="360"/>
                                    <w:textDirection w:val="btLr"/>
                                  </w:pPr>
                                </w:pPrChange>
                              </w:pPr>
                              <w:del w:id="52" w:author="F FLORENCE" w:date="2023-08-14T15:27:00Z">
                                <w:r w:rsidRPr="00D35AA4" w:rsidDel="005906B5">
                                  <w:rPr>
                                    <w:rFonts w:ascii="Arial" w:eastAsia="Arial" w:hAnsi="Arial" w:cs="Arial"/>
                                    <w:color w:val="000000"/>
                                    <w:szCs w:val="18"/>
                                    <w:rPrChange w:id="53" w:author="F FLORENCE" w:date="2023-08-14T15:22:00Z">
                                      <w:rPr/>
                                    </w:rPrChange>
                                  </w:rPr>
                                  <w:delText>OpenLab drilling (</w:delText>
                                </w:r>
                                <w:r w:rsidRPr="00D35AA4" w:rsidDel="005906B5">
                                  <w:rPr>
                                    <w:rFonts w:ascii="Arial" w:eastAsia="Arial" w:hAnsi="Arial" w:cs="Arial"/>
                                    <w:color w:val="0000FF"/>
                                    <w:szCs w:val="18"/>
                                    <w:u w:val="single"/>
                                    <w:rPrChange w:id="54" w:author="F FLORENCE" w:date="2023-08-14T15:22:00Z">
                                      <w:rPr>
                                        <w:color w:val="0000FF"/>
                                        <w:u w:val="single"/>
                                      </w:rPr>
                                    </w:rPrChange>
                                  </w:rPr>
                                  <w:delText>https://openlab.app/</w:delText>
                                </w:r>
                                <w:r w:rsidRPr="00D35AA4" w:rsidDel="005906B5">
                                  <w:rPr>
                                    <w:rFonts w:ascii="Arial" w:eastAsia="Arial" w:hAnsi="Arial" w:cs="Arial"/>
                                    <w:color w:val="000000"/>
                                    <w:szCs w:val="18"/>
                                    <w:rPrChange w:id="55" w:author="F FLORENCE" w:date="2023-08-14T15:22:00Z">
                                      <w:rPr/>
                                    </w:rPrChange>
                                  </w:rPr>
                                  <w:delText>) is available for teams to use</w:delText>
                                </w:r>
                              </w:del>
                              <w:del w:id="56" w:author="F FLORENCE" w:date="2023-08-14T15:19:00Z">
                                <w:r w:rsidRPr="00D35AA4" w:rsidDel="00D35AA4">
                                  <w:rPr>
                                    <w:rFonts w:ascii="Arial" w:eastAsia="Arial" w:hAnsi="Arial" w:cs="Arial"/>
                                    <w:color w:val="000000"/>
                                    <w:szCs w:val="18"/>
                                    <w:rPrChange w:id="57" w:author="F FLORENCE" w:date="2023-08-14T15:22:00Z">
                                      <w:rPr/>
                                    </w:rPrChange>
                                  </w:rPr>
                                  <w:delText>.</w:delText>
                                </w:r>
                              </w:del>
                            </w:p>
                            <w:p w14:paraId="1984CA77" w14:textId="5715B30E" w:rsidR="00B540A6" w:rsidRPr="00D35AA4" w:rsidDel="00D35AA4" w:rsidRDefault="00000000" w:rsidP="00D35AA4">
                              <w:pPr>
                                <w:pStyle w:val="ListParagraph"/>
                                <w:numPr>
                                  <w:ilvl w:val="0"/>
                                  <w:numId w:val="25"/>
                                </w:numPr>
                                <w:rPr>
                                  <w:del w:id="58" w:author="F FLORENCE" w:date="2023-08-14T15:20:00Z"/>
                                  <w:sz w:val="18"/>
                                  <w:rPrChange w:id="59" w:author="F FLORENCE" w:date="2023-08-14T15:25:00Z">
                                    <w:rPr>
                                      <w:del w:id="60" w:author="F FLORENCE" w:date="2023-08-14T15:20:00Z"/>
                                    </w:rPr>
                                  </w:rPrChange>
                                </w:rPr>
                              </w:pPr>
                              <w:del w:id="61" w:author="F FLORENCE" w:date="2023-08-14T15:27:00Z">
                                <w:r w:rsidRPr="00D35AA4" w:rsidDel="005906B5">
                                  <w:delText xml:space="preserve">DWIS compatible API </w:delText>
                                </w:r>
                              </w:del>
                              <w:del w:id="62" w:author="F FLORENCE" w:date="2023-08-14T15:20:00Z">
                                <w:r w:rsidRPr="00D35AA4" w:rsidDel="00D35AA4">
                                  <w:delText xml:space="preserve">to OpenLab will be available </w:delText>
                                </w:r>
                              </w:del>
                            </w:p>
                            <w:p w14:paraId="29798B92" w14:textId="3B40DAFB" w:rsidR="00A13595" w:rsidRPr="00D35AA4" w:rsidRDefault="00A13595" w:rsidP="00D35AA4">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45179946" w14:textId="731F7FD7" w:rsidR="00A13595" w:rsidDel="005906B5" w:rsidRDefault="00D35AA4">
                              <w:pPr>
                                <w:spacing w:line="240" w:lineRule="auto"/>
                                <w:ind w:left="200"/>
                                <w:textDirection w:val="btLr"/>
                                <w:rPr>
                                  <w:del w:id="63" w:author="F FLORENCE" w:date="2023-08-14T15:24:00Z"/>
                                  <w:rFonts w:ascii="Arial" w:eastAsia="Arial" w:hAnsi="Arial" w:cs="Arial"/>
                                  <w:color w:val="000000"/>
                                  <w:szCs w:val="18"/>
                                </w:rPr>
                              </w:pPr>
                              <w:ins w:id="64" w:author="F FLORENCE" w:date="2023-08-14T15:24:00Z">
                                <w:r w:rsidRPr="00D35AA4">
                                  <w:rPr>
                                    <w:rFonts w:ascii="Arial" w:eastAsia="Arial" w:hAnsi="Arial" w:cs="Arial"/>
                                    <w:color w:val="000000"/>
                                    <w:szCs w:val="18"/>
                                    <w:rPrChange w:id="65" w:author="F FLORENCE" w:date="2023-08-14T15:24:00Z">
                                      <w:rPr>
                                        <w:color w:val="000000"/>
                                      </w:rPr>
                                    </w:rPrChange>
                                  </w:rPr>
                                  <w:t>Build and operate a physical rig</w:t>
                                </w:r>
                              </w:ins>
                              <w:del w:id="66" w:author="F FLORENCE" w:date="2023-08-14T15:24:00Z">
                                <w:r w:rsidR="00A13595" w:rsidRPr="00A13595" w:rsidDel="00D35AA4">
                                  <w:rPr>
                                    <w:rFonts w:ascii="Arial" w:eastAsia="Arial" w:hAnsi="Arial" w:cs="Arial"/>
                                    <w:color w:val="000000"/>
                                    <w:szCs w:val="18"/>
                                  </w:rPr>
                                  <w:delText>Same as last year</w:delText>
                                </w:r>
                              </w:del>
                            </w:p>
                            <w:p w14:paraId="760D5388" w14:textId="3C9DEFEE" w:rsidR="005906B5" w:rsidRPr="00D35AA4" w:rsidRDefault="005906B5">
                              <w:pPr>
                                <w:pStyle w:val="ListParagraph"/>
                                <w:numPr>
                                  <w:ilvl w:val="0"/>
                                  <w:numId w:val="25"/>
                                </w:numPr>
                                <w:textDirection w:val="btLr"/>
                                <w:rPr>
                                  <w:ins w:id="67" w:author="F FLORENCE" w:date="2023-08-14T15:27:00Z"/>
                                  <w:rFonts w:ascii="Arial" w:eastAsia="Arial" w:hAnsi="Arial" w:cs="Arial"/>
                                  <w:color w:val="000000"/>
                                  <w:szCs w:val="18"/>
                                  <w:rPrChange w:id="68" w:author="F FLORENCE" w:date="2023-08-14T15:22:00Z">
                                    <w:rPr>
                                      <w:ins w:id="69" w:author="F FLORENCE" w:date="2023-08-14T15:27:00Z"/>
                                      <w:sz w:val="18"/>
                                      <w:szCs w:val="18"/>
                                    </w:rPr>
                                  </w:rPrChange>
                                </w:rPr>
                                <w:pPrChange w:id="70" w:author="F FLORENCE" w:date="2023-08-14T15:24:00Z">
                                  <w:pPr>
                                    <w:pStyle w:val="ListParagraph"/>
                                    <w:numPr>
                                      <w:numId w:val="21"/>
                                    </w:numPr>
                                    <w:spacing w:line="240" w:lineRule="auto"/>
                                    <w:ind w:left="2240" w:hanging="360"/>
                                    <w:textDirection w:val="btLr"/>
                                  </w:pPr>
                                </w:pPrChange>
                              </w:pPr>
                              <w:ins w:id="71" w:author="F FLORENCE" w:date="2023-08-14T15:27:00Z">
                                <w:r>
                                  <w:rPr>
                                    <w:rFonts w:ascii="Arial" w:eastAsia="Arial" w:hAnsi="Arial" w:cs="Arial"/>
                                    <w:color w:val="000000"/>
                                    <w:szCs w:val="18"/>
                                  </w:rPr>
                                  <w:t xml:space="preserve"> </w:t>
                                </w:r>
                                <w:r>
                                  <w:rPr>
                                    <w:color w:val="000000"/>
                                  </w:rPr>
                                  <w:t>to drill a 2D directional well or an optional 3D well.</w:t>
                                </w:r>
                              </w:ins>
                            </w:p>
                            <w:p w14:paraId="7ECF54B2" w14:textId="77777777" w:rsidR="00A13595" w:rsidRDefault="00A13595">
                              <w:pPr>
                                <w:spacing w:line="240" w:lineRule="auto"/>
                                <w:ind w:left="200"/>
                                <w:textDirection w:val="btLr"/>
                                <w:rPr>
                                  <w:rFonts w:ascii="Arial" w:eastAsia="Arial" w:hAnsi="Arial" w:cs="Arial"/>
                                  <w:color w:val="000000"/>
                                  <w:szCs w:val="18"/>
                                </w:rPr>
                              </w:pPr>
                            </w:p>
                            <w:p w14:paraId="25D0D149" w14:textId="22B6ACB9" w:rsidR="00D35AA4" w:rsidRDefault="005906B5">
                              <w:pPr>
                                <w:spacing w:line="240" w:lineRule="auto"/>
                                <w:ind w:left="200"/>
                                <w:textDirection w:val="btLr"/>
                                <w:rPr>
                                  <w:ins w:id="72" w:author="F FLORENCE" w:date="2023-08-14T15:24:00Z"/>
                                  <w:rFonts w:ascii="Arial" w:eastAsia="Arial" w:hAnsi="Arial" w:cs="Arial"/>
                                  <w:color w:val="000000"/>
                                  <w:szCs w:val="18"/>
                                </w:rPr>
                              </w:pPr>
                              <w:ins w:id="73" w:author="F FLORENCE" w:date="2023-08-14T15:27:00Z">
                                <w:r>
                                  <w:rPr>
                                    <w:rFonts w:ascii="Arial" w:eastAsia="Arial" w:hAnsi="Arial" w:cs="Arial"/>
                                    <w:color w:val="000000"/>
                                    <w:szCs w:val="18"/>
                                  </w:rPr>
                                  <w:t xml:space="preserve">For A &amp; B: </w:t>
                                </w:r>
                              </w:ins>
                              <w:ins w:id="74" w:author="F FLORENCE" w:date="2023-08-14T15:28:00Z">
                                <w:r>
                                  <w:rPr>
                                    <w:rFonts w:ascii="Arial" w:eastAsia="Arial" w:hAnsi="Arial" w:cs="Arial"/>
                                    <w:color w:val="000000"/>
                                    <w:szCs w:val="18"/>
                                  </w:rPr>
                                  <w:t>Additional credit</w:t>
                                </w:r>
                              </w:ins>
                              <w:ins w:id="75" w:author="F FLORENCE" w:date="2023-08-14T15:27:00Z">
                                <w:r w:rsidR="00D35AA4">
                                  <w:rPr>
                                    <w:rFonts w:ascii="Arial" w:eastAsia="Arial" w:hAnsi="Arial" w:cs="Arial"/>
                                    <w:color w:val="000000"/>
                                    <w:szCs w:val="18"/>
                                  </w:rPr>
                                  <w:t xml:space="preserve"> for </w:t>
                                </w:r>
                                <w:r w:rsidR="00D35AA4" w:rsidRPr="000902C4">
                                  <w:rPr>
                                    <w:rFonts w:ascii="Arial" w:eastAsia="Arial" w:hAnsi="Arial" w:cs="Arial"/>
                                    <w:color w:val="000000"/>
                                    <w:szCs w:val="18"/>
                                  </w:rPr>
                                  <w:t xml:space="preserve">teams </w:t>
                                </w:r>
                              </w:ins>
                              <w:ins w:id="76" w:author="F FLORENCE" w:date="2023-08-14T15:28:00Z">
                                <w:r>
                                  <w:rPr>
                                    <w:rFonts w:ascii="Arial" w:eastAsia="Arial" w:hAnsi="Arial" w:cs="Arial"/>
                                    <w:color w:val="000000"/>
                                    <w:szCs w:val="18"/>
                                  </w:rPr>
                                  <w:t>that develop a</w:t>
                                </w:r>
                              </w:ins>
                              <w:ins w:id="77" w:author="F FLORENCE" w:date="2023-08-14T15:27:00Z">
                                <w:r w:rsidR="00D35AA4" w:rsidRPr="000902C4">
                                  <w:rPr>
                                    <w:rFonts w:ascii="Arial" w:eastAsia="Arial" w:hAnsi="Arial" w:cs="Arial"/>
                                    <w:color w:val="000000"/>
                                    <w:szCs w:val="18"/>
                                  </w:rPr>
                                  <w:t xml:space="preserve"> </w:t>
                                </w:r>
                                <w:r w:rsidR="00D35AA4" w:rsidRPr="00D35AA4">
                                  <w:t>D</w:t>
                                </w:r>
                                <w:r w:rsidR="00D35AA4">
                                  <w:t>-</w:t>
                                </w:r>
                                <w:r w:rsidR="00D35AA4" w:rsidRPr="00D35AA4">
                                  <w:t>WIS compatible API</w:t>
                                </w:r>
                              </w:ins>
                              <w:ins w:id="78" w:author="F FLORENCE" w:date="2023-08-14T15:28:00Z">
                                <w:r>
                                  <w:t xml:space="preserve"> for data </w:t>
                                </w:r>
                              </w:ins>
                              <w:ins w:id="79" w:author="F FLORENCE" w:date="2023-08-14T15:29:00Z">
                                <w:r>
                                  <w:t>interoperability.</w:t>
                                </w:r>
                              </w:ins>
                            </w:p>
                            <w:p w14:paraId="417E1E50" w14:textId="77777777" w:rsidR="00D35AA4" w:rsidRDefault="00D35AA4">
                              <w:pPr>
                                <w:spacing w:line="240" w:lineRule="auto"/>
                                <w:ind w:left="200"/>
                                <w:textDirection w:val="btLr"/>
                                <w:rPr>
                                  <w:ins w:id="80" w:author="F FLORENCE" w:date="2023-08-14T15:24:00Z"/>
                                  <w:rFonts w:ascii="Arial" w:eastAsia="Arial" w:hAnsi="Arial" w:cs="Arial"/>
                                  <w:color w:val="000000"/>
                                  <w:szCs w:val="18"/>
                                </w:rPr>
                              </w:pPr>
                            </w:p>
                            <w:p w14:paraId="1657E790" w14:textId="56F9A00E"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Okay for two schools to join together for their entry</w:t>
                              </w:r>
                              <w:r w:rsidR="00687E1D">
                                <w:rPr>
                                  <w:rFonts w:ascii="Arial" w:eastAsia="Arial" w:hAnsi="Arial" w:cs="Arial"/>
                                  <w:color w:val="000000"/>
                                  <w:szCs w:val="18"/>
                                </w:rPr>
                                <w:t>.</w:t>
                              </w:r>
                            </w:p>
                            <w:p w14:paraId="4E0D64C3" w14:textId="77777777" w:rsidR="00687E1D" w:rsidRDefault="00687E1D">
                              <w:pPr>
                                <w:spacing w:line="240" w:lineRule="auto"/>
                                <w:ind w:left="200"/>
                                <w:textDirection w:val="btLr"/>
                                <w:rPr>
                                  <w:rFonts w:ascii="Arial" w:eastAsia="Arial" w:hAnsi="Arial" w:cs="Arial"/>
                                  <w:color w:val="000000"/>
                                  <w:sz w:val="28"/>
                                </w:rPr>
                              </w:pPr>
                            </w:p>
                            <w:p w14:paraId="57A11694" w14:textId="32684C0C" w:rsidR="00B540A6" w:rsidRDefault="00000000">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 xml:space="preserve">Plan for a hybrid in-person/virtual test next </w:t>
                              </w:r>
                              <w:r w:rsidR="00687E1D" w:rsidRPr="00687E1D">
                                <w:rPr>
                                  <w:rFonts w:ascii="Arial" w:eastAsia="Arial" w:hAnsi="Arial" w:cs="Arial"/>
                                  <w:color w:val="000000"/>
                                  <w:szCs w:val="18"/>
                                </w:rPr>
                                <w:t>spring.</w:t>
                              </w:r>
                            </w:p>
                            <w:p w14:paraId="663A4737" w14:textId="6A7F3D0E" w:rsidR="00687E1D" w:rsidRDefault="00687E1D">
                              <w:pPr>
                                <w:spacing w:line="240" w:lineRule="auto"/>
                                <w:ind w:left="200"/>
                                <w:textDirection w:val="btLr"/>
                                <w:rPr>
                                  <w:rFonts w:ascii="Arial" w:eastAsia="Arial" w:hAnsi="Arial" w:cs="Arial"/>
                                  <w:color w:val="000000"/>
                                  <w:szCs w:val="18"/>
                                </w:rPr>
                              </w:pPr>
                            </w:p>
                            <w:p w14:paraId="2E5634F4" w14:textId="203C3549" w:rsidR="00687E1D" w:rsidRPr="00687E1D" w:rsidRDefault="00687E1D">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AA5CE24" id="Rectangle 218" o:spid="_x0000_s1026" style="position:absolute;margin-left:331.55pt;margin-top:16.05pt;width:202.5pt;height:41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" fillcolor="white [3201]" strokecolor="black [3200]" strokeweight="2pt">
                  <v:stroke startarrowwidth="narrow" startarrowlength="short" endarrowwidth="narrow" endarrowlength="short" joinstyle="round"/>
                  <v:textbox inset="2.53958mm,1.2694mm,2.53958mm,1.2694mm">
                    <w:txbxContent>
                      <w:p w14:paraId="65199213" w14:textId="77777777" w:rsidR="00687E1D" w:rsidRDefault="00687E1D">
                        <w:pPr>
                          <w:spacing w:line="240" w:lineRule="auto"/>
                          <w:ind w:left="0"/>
                          <w:jc w:val="center"/>
                          <w:textDirection w:val="btLr"/>
                          <w:rPr>
                            <w:rFonts w:ascii="Arial" w:eastAsia="Arial" w:hAnsi="Arial" w:cs="Arial"/>
                            <w:b/>
                            <w:color w:val="000000"/>
                            <w:sz w:val="28"/>
                          </w:rPr>
                        </w:pPr>
                      </w:p>
                      <w:p w14:paraId="060550DC" w14:textId="3BC3C593" w:rsidR="00B540A6" w:rsidRDefault="00000000">
                        <w:pPr>
                          <w:spacing w:line="240" w:lineRule="auto"/>
                          <w:ind w:left="0"/>
                          <w:jc w:val="center"/>
                          <w:textDirection w:val="btLr"/>
                        </w:pPr>
                        <w:r>
                          <w:rPr>
                            <w:rFonts w:ascii="Arial" w:eastAsia="Arial" w:hAnsi="Arial" w:cs="Arial"/>
                            <w:b/>
                            <w:color w:val="000000"/>
                            <w:sz w:val="28"/>
                          </w:rPr>
                          <w:t>New for 202</w:t>
                        </w:r>
                        <w:ins w:id="81" w:author="F FLORENCE" w:date="2023-08-14T15:18:00Z">
                          <w:r w:rsidR="00D35AA4">
                            <w:rPr>
                              <w:rFonts w:ascii="Arial" w:eastAsia="Arial" w:hAnsi="Arial" w:cs="Arial"/>
                              <w:b/>
                              <w:color w:val="000000"/>
                              <w:sz w:val="28"/>
                            </w:rPr>
                            <w:t>4</w:t>
                          </w:r>
                        </w:ins>
                        <w:del w:id="82" w:author="F FLORENCE" w:date="2023-08-14T15:18:00Z">
                          <w:r w:rsidR="00A13595" w:rsidDel="00D35AA4">
                            <w:rPr>
                              <w:rFonts w:ascii="Arial" w:eastAsia="Arial" w:hAnsi="Arial" w:cs="Arial"/>
                              <w:b/>
                              <w:color w:val="000000"/>
                              <w:sz w:val="28"/>
                            </w:rPr>
                            <w:delText>3</w:delText>
                          </w:r>
                        </w:del>
                      </w:p>
                      <w:p w14:paraId="57FD4F55" w14:textId="77777777" w:rsidR="00687E1D" w:rsidRDefault="00687E1D">
                        <w:pPr>
                          <w:spacing w:line="240" w:lineRule="auto"/>
                          <w:ind w:left="200"/>
                          <w:textDirection w:val="btLr"/>
                          <w:rPr>
                            <w:rFonts w:ascii="Arial" w:eastAsia="Arial" w:hAnsi="Arial" w:cs="Arial"/>
                            <w:color w:val="000000"/>
                            <w:szCs w:val="18"/>
                          </w:rPr>
                        </w:pPr>
                      </w:p>
                      <w:p w14:paraId="14FBAE10" w14:textId="26BDBCB6"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Continue with two groups</w:t>
                        </w:r>
                      </w:p>
                      <w:p w14:paraId="165160C0"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F95D6C" w14:textId="77777777" w:rsidR="00B540A6" w:rsidRPr="00A13595" w:rsidRDefault="00000000">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5B81D080" w14:textId="77777777"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Separate guidelines for each group to reduce confusion</w:t>
                        </w:r>
                      </w:p>
                      <w:p w14:paraId="422AA05F" w14:textId="77777777" w:rsidR="005906B5" w:rsidRDefault="005906B5">
                        <w:pPr>
                          <w:spacing w:line="240" w:lineRule="auto"/>
                          <w:ind w:left="200"/>
                          <w:textDirection w:val="btLr"/>
                          <w:rPr>
                            <w:ins w:id="83" w:author="F FLORENCE" w:date="2023-08-14T15:29:00Z"/>
                            <w:rFonts w:ascii="Arial" w:eastAsia="Arial" w:hAnsi="Arial" w:cs="Arial"/>
                            <w:color w:val="000000"/>
                            <w:szCs w:val="18"/>
                          </w:rPr>
                        </w:pPr>
                      </w:p>
                      <w:p w14:paraId="1E28974B" w14:textId="0ADC580D"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1E39C7D5" w14:textId="6C1D21F3" w:rsidR="00A13595" w:rsidRPr="00D35AA4" w:rsidDel="00D35AA4" w:rsidRDefault="00A13595" w:rsidP="00D35AA4">
                        <w:pPr>
                          <w:pStyle w:val="ListParagraph"/>
                          <w:numPr>
                            <w:ilvl w:val="0"/>
                            <w:numId w:val="25"/>
                          </w:numPr>
                          <w:rPr>
                            <w:del w:id="84" w:author="F FLORENCE" w:date="2023-08-14T15:20:00Z"/>
                            <w:sz w:val="18"/>
                            <w:szCs w:val="18"/>
                            <w:rPrChange w:id="85" w:author="F FLORENCE" w:date="2023-08-14T15:25:00Z">
                              <w:rPr>
                                <w:del w:id="86"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87" w:author="F FLORENCE" w:date="2023-08-14T15:21:00Z">
                              <w:rPr/>
                            </w:rPrChange>
                          </w:rPr>
                          <w:t xml:space="preserve">Create model </w:t>
                        </w:r>
                        <w:ins w:id="88"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89" w:author="F FLORENCE" w:date="2023-08-14T15:21:00Z">
                              <w:rPr/>
                            </w:rPrChange>
                          </w:rPr>
                          <w:t>or option to use publicly available models</w:t>
                        </w:r>
                        <w:ins w:id="90" w:author="F FLORENCE" w:date="2023-08-14T15:23:00Z">
                          <w:r w:rsidR="00D35AA4">
                            <w:rPr>
                              <w:rFonts w:ascii="Arial" w:eastAsia="Arial" w:hAnsi="Arial" w:cs="Arial"/>
                              <w:color w:val="000000"/>
                              <w:szCs w:val="18"/>
                            </w:rPr>
                            <w:t>)</w:t>
                          </w:r>
                        </w:ins>
                        <w:r w:rsidRPr="00D35AA4">
                          <w:rPr>
                            <w:rFonts w:ascii="Arial" w:eastAsia="Arial" w:hAnsi="Arial" w:cs="Arial"/>
                            <w:color w:val="000000"/>
                            <w:szCs w:val="18"/>
                            <w:rPrChange w:id="91" w:author="F FLORENCE" w:date="2023-08-14T15:21:00Z">
                              <w:rPr/>
                            </w:rPrChange>
                          </w:rPr>
                          <w:t xml:space="preserve"> to simulate </w:t>
                        </w:r>
                        <w:ins w:id="92" w:author="F FLORENCE" w:date="2023-08-14T15:23:00Z">
                          <w:r w:rsidR="00D35AA4">
                            <w:rPr>
                              <w:rFonts w:ascii="Arial" w:eastAsia="Arial" w:hAnsi="Arial" w:cs="Arial"/>
                              <w:color w:val="000000"/>
                              <w:szCs w:val="18"/>
                            </w:rPr>
                            <w:t xml:space="preserve">a </w:t>
                          </w:r>
                        </w:ins>
                        <w:r w:rsidRPr="00D35AA4">
                          <w:rPr>
                            <w:rFonts w:ascii="Arial" w:eastAsia="Arial" w:hAnsi="Arial" w:cs="Arial"/>
                            <w:color w:val="000000"/>
                            <w:szCs w:val="18"/>
                            <w:rPrChange w:id="93" w:author="F FLORENCE" w:date="2023-08-14T15:21:00Z">
                              <w:rPr/>
                            </w:rPrChange>
                          </w:rPr>
                          <w:t>virtual rig</w:t>
                        </w:r>
                        <w:ins w:id="94" w:author="F FLORENCE" w:date="2023-08-14T15:18:00Z">
                          <w:r w:rsidR="00D35AA4" w:rsidRPr="00D35AA4">
                            <w:rPr>
                              <w:rFonts w:ascii="Arial" w:eastAsia="Arial" w:hAnsi="Arial" w:cs="Arial"/>
                              <w:color w:val="000000"/>
                              <w:szCs w:val="18"/>
                              <w:rPrChange w:id="95" w:author="F FLORENCE" w:date="2023-08-14T15:21:00Z">
                                <w:rPr/>
                              </w:rPrChange>
                            </w:rPr>
                            <w:t>, or</w:t>
                          </w:r>
                        </w:ins>
                        <w:del w:id="96" w:author="F FLORENCE" w:date="2023-08-14T15:18:00Z">
                          <w:r w:rsidRPr="00D35AA4" w:rsidDel="00D35AA4">
                            <w:rPr>
                              <w:rFonts w:ascii="Arial" w:eastAsia="Arial" w:hAnsi="Arial" w:cs="Arial"/>
                              <w:color w:val="000000"/>
                              <w:szCs w:val="18"/>
                              <w:rPrChange w:id="97" w:author="F FLORENCE" w:date="2023-08-14T15:21:00Z">
                                <w:rPr/>
                              </w:rPrChange>
                            </w:rPr>
                            <w:delText>.</w:delText>
                          </w:r>
                        </w:del>
                        <w:r w:rsidRPr="00D35AA4">
                          <w:rPr>
                            <w:rFonts w:ascii="Arial" w:eastAsia="Arial" w:hAnsi="Arial" w:cs="Arial"/>
                            <w:color w:val="000000"/>
                            <w:szCs w:val="18"/>
                            <w:rPrChange w:id="98" w:author="F FLORENCE" w:date="2023-08-14T15:21:00Z">
                              <w:rPr/>
                            </w:rPrChange>
                          </w:rPr>
                          <w:t xml:space="preserve">  </w:t>
                        </w:r>
                      </w:p>
                      <w:p w14:paraId="4BCD3889" w14:textId="77777777" w:rsidR="00D35AA4" w:rsidRPr="00D35AA4" w:rsidRDefault="00D35AA4">
                        <w:pPr>
                          <w:pStyle w:val="ListParagraph"/>
                          <w:numPr>
                            <w:ilvl w:val="0"/>
                            <w:numId w:val="25"/>
                          </w:numPr>
                          <w:rPr>
                            <w:ins w:id="99" w:author="F FLORENCE" w:date="2023-08-14T15:25:00Z"/>
                            <w:sz w:val="18"/>
                            <w:szCs w:val="18"/>
                          </w:rPr>
                          <w:pPrChange w:id="100" w:author="F FLORENCE" w:date="2023-08-14T15:22:00Z">
                            <w:pPr>
                              <w:pStyle w:val="ListParagraph"/>
                              <w:numPr>
                                <w:numId w:val="21"/>
                              </w:numPr>
                              <w:spacing w:line="240" w:lineRule="auto"/>
                              <w:ind w:left="2240" w:hanging="360"/>
                              <w:textDirection w:val="btLr"/>
                            </w:pPr>
                          </w:pPrChange>
                        </w:pPr>
                      </w:p>
                      <w:p w14:paraId="2B657ADC" w14:textId="2E96703C" w:rsidR="00D35AA4" w:rsidRPr="00D35AA4" w:rsidRDefault="00D35AA4">
                        <w:pPr>
                          <w:pStyle w:val="ListParagraph"/>
                          <w:numPr>
                            <w:ilvl w:val="0"/>
                            <w:numId w:val="25"/>
                          </w:numPr>
                          <w:rPr>
                            <w:ins w:id="101" w:author="F FLORENCE" w:date="2023-08-14T15:20:00Z"/>
                            <w:sz w:val="18"/>
                            <w:rPrChange w:id="102" w:author="F FLORENCE" w:date="2023-08-14T15:20:00Z">
                              <w:rPr>
                                <w:ins w:id="103" w:author="F FLORENCE" w:date="2023-08-14T15:20:00Z"/>
                                <w:rFonts w:ascii="Arial" w:eastAsia="Arial" w:hAnsi="Arial" w:cs="Arial"/>
                                <w:color w:val="000000"/>
                                <w:szCs w:val="18"/>
                              </w:rPr>
                            </w:rPrChange>
                          </w:rPr>
                          <w:pPrChange w:id="104" w:author="F FLORENCE" w:date="2023-08-14T15:22:00Z">
                            <w:pPr>
                              <w:pStyle w:val="ListParagraph"/>
                              <w:numPr>
                                <w:numId w:val="21"/>
                              </w:numPr>
                              <w:spacing w:line="240" w:lineRule="auto"/>
                              <w:ind w:left="200" w:hanging="360"/>
                              <w:textDirection w:val="btLr"/>
                            </w:pPr>
                          </w:pPrChange>
                        </w:pPr>
                        <w:ins w:id="105" w:author="F FLORENCE" w:date="2023-08-14T15:26:00Z">
                          <w:r>
                            <w:rPr>
                              <w:color w:val="000000"/>
                            </w:rPr>
                            <w:t>Use their rig model to interface with a well control model provided by Norce using their OpenLab simulator</w:t>
                          </w:r>
                        </w:ins>
                        <w:ins w:id="106" w:author="F FLORENCE" w:date="2023-08-14T15:30:00Z">
                          <w:r w:rsidR="005906B5">
                            <w:rPr>
                              <w:color w:val="000000"/>
                            </w:rPr>
                            <w:t>.</w:t>
                          </w:r>
                        </w:ins>
                      </w:p>
                      <w:p w14:paraId="53E582D8" w14:textId="654D6440" w:rsidR="00A13595" w:rsidRPr="00D35AA4" w:rsidDel="00D35AA4" w:rsidRDefault="00000000">
                        <w:pPr>
                          <w:pStyle w:val="ListParagraph"/>
                          <w:numPr>
                            <w:ilvl w:val="0"/>
                            <w:numId w:val="25"/>
                          </w:numPr>
                          <w:rPr>
                            <w:del w:id="107" w:author="F FLORENCE" w:date="2023-08-14T15:19:00Z"/>
                            <w:sz w:val="18"/>
                            <w:szCs w:val="18"/>
                          </w:rPr>
                          <w:pPrChange w:id="108" w:author="F FLORENCE" w:date="2023-08-14T15:22:00Z">
                            <w:pPr>
                              <w:pStyle w:val="ListParagraph"/>
                              <w:numPr>
                                <w:numId w:val="21"/>
                              </w:numPr>
                              <w:spacing w:line="240" w:lineRule="auto"/>
                              <w:ind w:left="2240" w:hanging="360"/>
                              <w:textDirection w:val="btLr"/>
                            </w:pPr>
                          </w:pPrChange>
                        </w:pPr>
                        <w:del w:id="109" w:author="F FLORENCE" w:date="2023-08-14T15:27:00Z">
                          <w:r w:rsidRPr="00D35AA4" w:rsidDel="005906B5">
                            <w:rPr>
                              <w:rFonts w:ascii="Arial" w:eastAsia="Arial" w:hAnsi="Arial" w:cs="Arial"/>
                              <w:color w:val="000000"/>
                              <w:szCs w:val="18"/>
                              <w:rPrChange w:id="110" w:author="F FLORENCE" w:date="2023-08-14T15:22:00Z">
                                <w:rPr/>
                              </w:rPrChange>
                            </w:rPr>
                            <w:delText>OpenLab drilling (</w:delText>
                          </w:r>
                          <w:r w:rsidRPr="00D35AA4" w:rsidDel="005906B5">
                            <w:rPr>
                              <w:rFonts w:ascii="Arial" w:eastAsia="Arial" w:hAnsi="Arial" w:cs="Arial"/>
                              <w:color w:val="0000FF"/>
                              <w:szCs w:val="18"/>
                              <w:u w:val="single"/>
                              <w:rPrChange w:id="111" w:author="F FLORENCE" w:date="2023-08-14T15:22:00Z">
                                <w:rPr>
                                  <w:color w:val="0000FF"/>
                                  <w:u w:val="single"/>
                                </w:rPr>
                              </w:rPrChange>
                            </w:rPr>
                            <w:delText>https://openlab.app/</w:delText>
                          </w:r>
                          <w:r w:rsidRPr="00D35AA4" w:rsidDel="005906B5">
                            <w:rPr>
                              <w:rFonts w:ascii="Arial" w:eastAsia="Arial" w:hAnsi="Arial" w:cs="Arial"/>
                              <w:color w:val="000000"/>
                              <w:szCs w:val="18"/>
                              <w:rPrChange w:id="112" w:author="F FLORENCE" w:date="2023-08-14T15:22:00Z">
                                <w:rPr/>
                              </w:rPrChange>
                            </w:rPr>
                            <w:delText>) is available for teams to use</w:delText>
                          </w:r>
                        </w:del>
                        <w:del w:id="113" w:author="F FLORENCE" w:date="2023-08-14T15:19:00Z">
                          <w:r w:rsidRPr="00D35AA4" w:rsidDel="00D35AA4">
                            <w:rPr>
                              <w:rFonts w:ascii="Arial" w:eastAsia="Arial" w:hAnsi="Arial" w:cs="Arial"/>
                              <w:color w:val="000000"/>
                              <w:szCs w:val="18"/>
                              <w:rPrChange w:id="114" w:author="F FLORENCE" w:date="2023-08-14T15:22:00Z">
                                <w:rPr/>
                              </w:rPrChange>
                            </w:rPr>
                            <w:delText>.</w:delText>
                          </w:r>
                        </w:del>
                      </w:p>
                      <w:p w14:paraId="1984CA77" w14:textId="5715B30E" w:rsidR="00B540A6" w:rsidRPr="00D35AA4" w:rsidDel="00D35AA4" w:rsidRDefault="00000000" w:rsidP="00D35AA4">
                        <w:pPr>
                          <w:pStyle w:val="ListParagraph"/>
                          <w:numPr>
                            <w:ilvl w:val="0"/>
                            <w:numId w:val="25"/>
                          </w:numPr>
                          <w:rPr>
                            <w:del w:id="115" w:author="F FLORENCE" w:date="2023-08-14T15:20:00Z"/>
                            <w:sz w:val="18"/>
                            <w:rPrChange w:id="116" w:author="F FLORENCE" w:date="2023-08-14T15:25:00Z">
                              <w:rPr>
                                <w:del w:id="117" w:author="F FLORENCE" w:date="2023-08-14T15:20:00Z"/>
                              </w:rPr>
                            </w:rPrChange>
                          </w:rPr>
                        </w:pPr>
                        <w:del w:id="118" w:author="F FLORENCE" w:date="2023-08-14T15:27:00Z">
                          <w:r w:rsidRPr="00D35AA4" w:rsidDel="005906B5">
                            <w:delText xml:space="preserve">DWIS compatible API </w:delText>
                          </w:r>
                        </w:del>
                        <w:del w:id="119" w:author="F FLORENCE" w:date="2023-08-14T15:20:00Z">
                          <w:r w:rsidRPr="00D35AA4" w:rsidDel="00D35AA4">
                            <w:delText xml:space="preserve">to OpenLab will be available </w:delText>
                          </w:r>
                        </w:del>
                      </w:p>
                      <w:p w14:paraId="29798B92" w14:textId="3B40DAFB" w:rsidR="00A13595" w:rsidRPr="00D35AA4" w:rsidRDefault="00A13595" w:rsidP="00D35AA4">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45179946" w14:textId="731F7FD7" w:rsidR="00A13595" w:rsidDel="005906B5" w:rsidRDefault="00D35AA4">
                        <w:pPr>
                          <w:spacing w:line="240" w:lineRule="auto"/>
                          <w:ind w:left="200"/>
                          <w:textDirection w:val="btLr"/>
                          <w:rPr>
                            <w:del w:id="120" w:author="F FLORENCE" w:date="2023-08-14T15:24:00Z"/>
                            <w:rFonts w:ascii="Arial" w:eastAsia="Arial" w:hAnsi="Arial" w:cs="Arial"/>
                            <w:color w:val="000000"/>
                            <w:szCs w:val="18"/>
                          </w:rPr>
                        </w:pPr>
                        <w:ins w:id="121" w:author="F FLORENCE" w:date="2023-08-14T15:24:00Z">
                          <w:r w:rsidRPr="00D35AA4">
                            <w:rPr>
                              <w:rFonts w:ascii="Arial" w:eastAsia="Arial" w:hAnsi="Arial" w:cs="Arial"/>
                              <w:color w:val="000000"/>
                              <w:szCs w:val="18"/>
                              <w:rPrChange w:id="122" w:author="F FLORENCE" w:date="2023-08-14T15:24:00Z">
                                <w:rPr>
                                  <w:color w:val="000000"/>
                                </w:rPr>
                              </w:rPrChange>
                            </w:rPr>
                            <w:t>Build and operate a physical rig</w:t>
                          </w:r>
                        </w:ins>
                        <w:del w:id="123" w:author="F FLORENCE" w:date="2023-08-14T15:24:00Z">
                          <w:r w:rsidR="00A13595" w:rsidRPr="00A13595" w:rsidDel="00D35AA4">
                            <w:rPr>
                              <w:rFonts w:ascii="Arial" w:eastAsia="Arial" w:hAnsi="Arial" w:cs="Arial"/>
                              <w:color w:val="000000"/>
                              <w:szCs w:val="18"/>
                            </w:rPr>
                            <w:delText>Same as last year</w:delText>
                          </w:r>
                        </w:del>
                      </w:p>
                      <w:p w14:paraId="760D5388" w14:textId="3C9DEFEE" w:rsidR="005906B5" w:rsidRPr="00D35AA4" w:rsidRDefault="005906B5">
                        <w:pPr>
                          <w:pStyle w:val="ListParagraph"/>
                          <w:numPr>
                            <w:ilvl w:val="0"/>
                            <w:numId w:val="25"/>
                          </w:numPr>
                          <w:textDirection w:val="btLr"/>
                          <w:rPr>
                            <w:ins w:id="124" w:author="F FLORENCE" w:date="2023-08-14T15:27:00Z"/>
                            <w:rFonts w:ascii="Arial" w:eastAsia="Arial" w:hAnsi="Arial" w:cs="Arial"/>
                            <w:color w:val="000000"/>
                            <w:szCs w:val="18"/>
                            <w:rPrChange w:id="125" w:author="F FLORENCE" w:date="2023-08-14T15:22:00Z">
                              <w:rPr>
                                <w:ins w:id="126" w:author="F FLORENCE" w:date="2023-08-14T15:27:00Z"/>
                                <w:sz w:val="18"/>
                                <w:szCs w:val="18"/>
                              </w:rPr>
                            </w:rPrChange>
                          </w:rPr>
                          <w:pPrChange w:id="127" w:author="F FLORENCE" w:date="2023-08-14T15:24:00Z">
                            <w:pPr>
                              <w:pStyle w:val="ListParagraph"/>
                              <w:numPr>
                                <w:numId w:val="21"/>
                              </w:numPr>
                              <w:spacing w:line="240" w:lineRule="auto"/>
                              <w:ind w:left="2240" w:hanging="360"/>
                              <w:textDirection w:val="btLr"/>
                            </w:pPr>
                          </w:pPrChange>
                        </w:pPr>
                        <w:ins w:id="128" w:author="F FLORENCE" w:date="2023-08-14T15:27:00Z">
                          <w:r>
                            <w:rPr>
                              <w:rFonts w:ascii="Arial" w:eastAsia="Arial" w:hAnsi="Arial" w:cs="Arial"/>
                              <w:color w:val="000000"/>
                              <w:szCs w:val="18"/>
                            </w:rPr>
                            <w:t xml:space="preserve"> </w:t>
                          </w:r>
                          <w:r>
                            <w:rPr>
                              <w:color w:val="000000"/>
                            </w:rPr>
                            <w:t>to drill a 2D directional well or an optional 3D well.</w:t>
                          </w:r>
                        </w:ins>
                      </w:p>
                      <w:p w14:paraId="7ECF54B2" w14:textId="77777777" w:rsidR="00A13595" w:rsidRDefault="00A13595">
                        <w:pPr>
                          <w:spacing w:line="240" w:lineRule="auto"/>
                          <w:ind w:left="200"/>
                          <w:textDirection w:val="btLr"/>
                          <w:rPr>
                            <w:rFonts w:ascii="Arial" w:eastAsia="Arial" w:hAnsi="Arial" w:cs="Arial"/>
                            <w:color w:val="000000"/>
                            <w:szCs w:val="18"/>
                          </w:rPr>
                        </w:pPr>
                      </w:p>
                      <w:p w14:paraId="25D0D149" w14:textId="22B6ACB9" w:rsidR="00D35AA4" w:rsidRDefault="005906B5">
                        <w:pPr>
                          <w:spacing w:line="240" w:lineRule="auto"/>
                          <w:ind w:left="200"/>
                          <w:textDirection w:val="btLr"/>
                          <w:rPr>
                            <w:ins w:id="129" w:author="F FLORENCE" w:date="2023-08-14T15:24:00Z"/>
                            <w:rFonts w:ascii="Arial" w:eastAsia="Arial" w:hAnsi="Arial" w:cs="Arial"/>
                            <w:color w:val="000000"/>
                            <w:szCs w:val="18"/>
                          </w:rPr>
                        </w:pPr>
                        <w:ins w:id="130" w:author="F FLORENCE" w:date="2023-08-14T15:27:00Z">
                          <w:r>
                            <w:rPr>
                              <w:rFonts w:ascii="Arial" w:eastAsia="Arial" w:hAnsi="Arial" w:cs="Arial"/>
                              <w:color w:val="000000"/>
                              <w:szCs w:val="18"/>
                            </w:rPr>
                            <w:t xml:space="preserve">For A &amp; B: </w:t>
                          </w:r>
                        </w:ins>
                        <w:ins w:id="131" w:author="F FLORENCE" w:date="2023-08-14T15:28:00Z">
                          <w:r>
                            <w:rPr>
                              <w:rFonts w:ascii="Arial" w:eastAsia="Arial" w:hAnsi="Arial" w:cs="Arial"/>
                              <w:color w:val="000000"/>
                              <w:szCs w:val="18"/>
                            </w:rPr>
                            <w:t>Additional credit</w:t>
                          </w:r>
                        </w:ins>
                        <w:ins w:id="132" w:author="F FLORENCE" w:date="2023-08-14T15:27:00Z">
                          <w:r w:rsidR="00D35AA4">
                            <w:rPr>
                              <w:rFonts w:ascii="Arial" w:eastAsia="Arial" w:hAnsi="Arial" w:cs="Arial"/>
                              <w:color w:val="000000"/>
                              <w:szCs w:val="18"/>
                            </w:rPr>
                            <w:t xml:space="preserve"> for </w:t>
                          </w:r>
                          <w:r w:rsidR="00D35AA4" w:rsidRPr="000902C4">
                            <w:rPr>
                              <w:rFonts w:ascii="Arial" w:eastAsia="Arial" w:hAnsi="Arial" w:cs="Arial"/>
                              <w:color w:val="000000"/>
                              <w:szCs w:val="18"/>
                            </w:rPr>
                            <w:t xml:space="preserve">teams </w:t>
                          </w:r>
                        </w:ins>
                        <w:ins w:id="133" w:author="F FLORENCE" w:date="2023-08-14T15:28:00Z">
                          <w:r>
                            <w:rPr>
                              <w:rFonts w:ascii="Arial" w:eastAsia="Arial" w:hAnsi="Arial" w:cs="Arial"/>
                              <w:color w:val="000000"/>
                              <w:szCs w:val="18"/>
                            </w:rPr>
                            <w:t>that develop a</w:t>
                          </w:r>
                        </w:ins>
                        <w:ins w:id="134" w:author="F FLORENCE" w:date="2023-08-14T15:27:00Z">
                          <w:r w:rsidR="00D35AA4" w:rsidRPr="000902C4">
                            <w:rPr>
                              <w:rFonts w:ascii="Arial" w:eastAsia="Arial" w:hAnsi="Arial" w:cs="Arial"/>
                              <w:color w:val="000000"/>
                              <w:szCs w:val="18"/>
                            </w:rPr>
                            <w:t xml:space="preserve"> </w:t>
                          </w:r>
                          <w:r w:rsidR="00D35AA4" w:rsidRPr="00D35AA4">
                            <w:t>D</w:t>
                          </w:r>
                          <w:r w:rsidR="00D35AA4">
                            <w:t>-</w:t>
                          </w:r>
                          <w:r w:rsidR="00D35AA4" w:rsidRPr="00D35AA4">
                            <w:t>WIS compatible API</w:t>
                          </w:r>
                        </w:ins>
                        <w:ins w:id="135" w:author="F FLORENCE" w:date="2023-08-14T15:28:00Z">
                          <w:r>
                            <w:t xml:space="preserve"> for data </w:t>
                          </w:r>
                        </w:ins>
                        <w:ins w:id="136" w:author="F FLORENCE" w:date="2023-08-14T15:29:00Z">
                          <w:r>
                            <w:t>interoperability.</w:t>
                          </w:r>
                        </w:ins>
                      </w:p>
                      <w:p w14:paraId="417E1E50" w14:textId="77777777" w:rsidR="00D35AA4" w:rsidRDefault="00D35AA4">
                        <w:pPr>
                          <w:spacing w:line="240" w:lineRule="auto"/>
                          <w:ind w:left="200"/>
                          <w:textDirection w:val="btLr"/>
                          <w:rPr>
                            <w:ins w:id="137" w:author="F FLORENCE" w:date="2023-08-14T15:24:00Z"/>
                            <w:rFonts w:ascii="Arial" w:eastAsia="Arial" w:hAnsi="Arial" w:cs="Arial"/>
                            <w:color w:val="000000"/>
                            <w:szCs w:val="18"/>
                          </w:rPr>
                        </w:pPr>
                      </w:p>
                      <w:p w14:paraId="1657E790" w14:textId="56F9A00E" w:rsidR="00B540A6" w:rsidRPr="00A13595" w:rsidRDefault="00000000">
                        <w:pPr>
                          <w:spacing w:line="240" w:lineRule="auto"/>
                          <w:ind w:left="200"/>
                          <w:textDirection w:val="btLr"/>
                          <w:rPr>
                            <w:sz w:val="18"/>
                            <w:szCs w:val="18"/>
                          </w:rPr>
                        </w:pPr>
                        <w:r w:rsidRPr="00A13595">
                          <w:rPr>
                            <w:rFonts w:ascii="Arial" w:eastAsia="Arial" w:hAnsi="Arial" w:cs="Arial"/>
                            <w:color w:val="000000"/>
                            <w:szCs w:val="18"/>
                          </w:rPr>
                          <w:t>Okay for two schools to join together for their entry</w:t>
                        </w:r>
                        <w:r w:rsidR="00687E1D">
                          <w:rPr>
                            <w:rFonts w:ascii="Arial" w:eastAsia="Arial" w:hAnsi="Arial" w:cs="Arial"/>
                            <w:color w:val="000000"/>
                            <w:szCs w:val="18"/>
                          </w:rPr>
                          <w:t>.</w:t>
                        </w:r>
                      </w:p>
                      <w:p w14:paraId="4E0D64C3" w14:textId="77777777" w:rsidR="00687E1D" w:rsidRDefault="00687E1D">
                        <w:pPr>
                          <w:spacing w:line="240" w:lineRule="auto"/>
                          <w:ind w:left="200"/>
                          <w:textDirection w:val="btLr"/>
                          <w:rPr>
                            <w:rFonts w:ascii="Arial" w:eastAsia="Arial" w:hAnsi="Arial" w:cs="Arial"/>
                            <w:color w:val="000000"/>
                            <w:sz w:val="28"/>
                          </w:rPr>
                        </w:pPr>
                      </w:p>
                      <w:p w14:paraId="57A11694" w14:textId="32684C0C" w:rsidR="00B540A6" w:rsidRDefault="00000000">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 xml:space="preserve">Plan for a hybrid in-person/virtual test next </w:t>
                        </w:r>
                        <w:r w:rsidR="00687E1D" w:rsidRPr="00687E1D">
                          <w:rPr>
                            <w:rFonts w:ascii="Arial" w:eastAsia="Arial" w:hAnsi="Arial" w:cs="Arial"/>
                            <w:color w:val="000000"/>
                            <w:szCs w:val="18"/>
                          </w:rPr>
                          <w:t>spring.</w:t>
                        </w:r>
                      </w:p>
                      <w:p w14:paraId="663A4737" w14:textId="6A7F3D0E" w:rsidR="00687E1D" w:rsidRDefault="00687E1D">
                        <w:pPr>
                          <w:spacing w:line="240" w:lineRule="auto"/>
                          <w:ind w:left="200"/>
                          <w:textDirection w:val="btLr"/>
                          <w:rPr>
                            <w:rFonts w:ascii="Arial" w:eastAsia="Arial" w:hAnsi="Arial" w:cs="Arial"/>
                            <w:color w:val="000000"/>
                            <w:szCs w:val="18"/>
                          </w:rPr>
                        </w:pPr>
                      </w:p>
                      <w:p w14:paraId="2E5634F4" w14:textId="203C3549" w:rsidR="00687E1D" w:rsidRPr="00687E1D" w:rsidRDefault="00687E1D">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v:textbox>
                  <w10:wrap type="square"/>
                </v:rect>
              </w:pict>
            </mc:Fallback>
          </mc:AlternateContent>
        </w:r>
        <w:r w:rsidDel="001C2962">
          <w:rPr>
            <w:rFonts w:ascii="Cambria" w:eastAsia="Cambria" w:hAnsi="Cambria" w:cs="Cambria"/>
            <w:color w:val="366091"/>
            <w:sz w:val="44"/>
            <w:szCs w:val="44"/>
          </w:rPr>
          <w:delText>Drillbotics</w:delText>
        </w:r>
        <w:r w:rsidDel="001C2962">
          <w:rPr>
            <w:rFonts w:ascii="Cambria" w:eastAsia="Cambria" w:hAnsi="Cambria" w:cs="Cambria"/>
            <w:color w:val="366091"/>
            <w:sz w:val="24"/>
            <w:szCs w:val="24"/>
            <w:vertAlign w:val="superscript"/>
          </w:rPr>
          <w:delText>®</w:delText>
        </w:r>
        <w:r w:rsidDel="001C2962">
          <w:rPr>
            <w:rFonts w:ascii="Cambria" w:eastAsia="Cambria" w:hAnsi="Cambria" w:cs="Cambria"/>
            <w:color w:val="366091"/>
            <w:sz w:val="44"/>
            <w:szCs w:val="44"/>
          </w:rPr>
          <w:delText xml:space="preserve"> Guidelines</w:delText>
        </w:r>
      </w:del>
    </w:p>
    <w:p w14:paraId="0000000A" w14:textId="5309DC5A" w:rsidR="00B540A6" w:rsidDel="001C2962" w:rsidRDefault="00000000">
      <w:pPr>
        <w:spacing w:line="288" w:lineRule="auto"/>
        <w:ind w:left="0"/>
        <w:rPr>
          <w:del w:id="138" w:author="F FLORENCE" w:date="2023-08-23T13:34:00Z"/>
          <w:rFonts w:ascii="Cambria" w:eastAsia="Cambria" w:hAnsi="Cambria" w:cs="Cambria"/>
          <w:sz w:val="44"/>
          <w:szCs w:val="44"/>
        </w:rPr>
        <w:pPrChange w:id="139" w:author="F FLORENCE" w:date="2023-08-23T13:34:00Z">
          <w:pPr>
            <w:spacing w:line="288" w:lineRule="auto"/>
            <w:ind w:left="0"/>
            <w:jc w:val="center"/>
          </w:pPr>
        </w:pPrChange>
      </w:pPr>
      <w:del w:id="140" w:author="F FLORENCE" w:date="2023-08-23T13:34:00Z">
        <w:r w:rsidDel="001C2962">
          <w:rPr>
            <w:rFonts w:ascii="Cambria" w:eastAsia="Cambria" w:hAnsi="Cambria" w:cs="Cambria"/>
            <w:color w:val="366091"/>
            <w:sz w:val="44"/>
            <w:szCs w:val="44"/>
          </w:rPr>
          <w:delText>Group A</w:delText>
        </w:r>
      </w:del>
    </w:p>
    <w:p w14:paraId="2E64B5AF" w14:textId="49FC8726" w:rsidR="001C2962" w:rsidRDefault="00000000">
      <w:pPr>
        <w:spacing w:line="288" w:lineRule="auto"/>
        <w:ind w:left="0"/>
        <w:rPr>
          <w:ins w:id="141" w:author="F FLORENCE" w:date="2023-08-23T13:33:00Z"/>
          <w:rFonts w:ascii="Cambria" w:eastAsia="Cambria" w:hAnsi="Cambria" w:cs="Cambria"/>
          <w:sz w:val="28"/>
          <w:szCs w:val="28"/>
        </w:rPr>
        <w:pPrChange w:id="142" w:author="F FLORENCE" w:date="2023-08-23T13:34:00Z">
          <w:pPr/>
        </w:pPrChange>
      </w:pPr>
      <w:del w:id="143" w:author="F FLORENCE" w:date="2023-08-23T13:34:00Z">
        <w:r w:rsidDel="001C2962">
          <w:rPr>
            <w:rFonts w:ascii="Cambria" w:eastAsia="Cambria" w:hAnsi="Cambria" w:cs="Cambria"/>
            <w:sz w:val="28"/>
            <w:szCs w:val="28"/>
          </w:rPr>
          <w:delText xml:space="preserve">Revised </w:delText>
        </w:r>
      </w:del>
      <w:del w:id="144" w:author="F FLORENCE" w:date="2023-08-14T15:17:00Z">
        <w:r w:rsidR="00687E1D" w:rsidDel="00D35AA4">
          <w:rPr>
            <w:rFonts w:ascii="Cambria" w:eastAsia="Cambria" w:hAnsi="Cambria" w:cs="Cambria"/>
            <w:sz w:val="28"/>
            <w:szCs w:val="28"/>
          </w:rPr>
          <w:delText>1</w:delText>
        </w:r>
      </w:del>
      <w:del w:id="145" w:author="F FLORENCE" w:date="2023-08-23T13:34:00Z">
        <w:r w:rsidR="00687E1D" w:rsidDel="001C2962">
          <w:rPr>
            <w:rFonts w:ascii="Cambria" w:eastAsia="Cambria" w:hAnsi="Cambria" w:cs="Cambria"/>
            <w:sz w:val="28"/>
            <w:szCs w:val="28"/>
          </w:rPr>
          <w:delText>3</w:delText>
        </w:r>
        <w:r w:rsidDel="001C2962">
          <w:rPr>
            <w:rFonts w:ascii="Cambria" w:eastAsia="Cambria" w:hAnsi="Cambria" w:cs="Cambria"/>
            <w:sz w:val="28"/>
            <w:szCs w:val="28"/>
          </w:rPr>
          <w:delText xml:space="preserve"> </w:delText>
        </w:r>
      </w:del>
      <w:del w:id="146" w:author="F FLORENCE" w:date="2023-08-14T15:17:00Z">
        <w:r w:rsidDel="00D35AA4">
          <w:rPr>
            <w:rFonts w:ascii="Cambria" w:eastAsia="Cambria" w:hAnsi="Cambria" w:cs="Cambria"/>
            <w:sz w:val="28"/>
            <w:szCs w:val="28"/>
          </w:rPr>
          <w:delText>Sept</w:delText>
        </w:r>
      </w:del>
      <w:del w:id="147" w:author="F FLORENCE" w:date="2023-08-14T15:18:00Z">
        <w:r w:rsidDel="00D35AA4">
          <w:rPr>
            <w:rFonts w:ascii="Cambria" w:eastAsia="Cambria" w:hAnsi="Cambria" w:cs="Cambria"/>
            <w:sz w:val="28"/>
            <w:szCs w:val="28"/>
          </w:rPr>
          <w:delText>ember</w:delText>
        </w:r>
      </w:del>
      <w:del w:id="148" w:author="F FLORENCE" w:date="2023-08-23T13:34:00Z">
        <w:r w:rsidDel="001C2962">
          <w:rPr>
            <w:rFonts w:ascii="Cambria" w:eastAsia="Cambria" w:hAnsi="Cambria" w:cs="Cambria"/>
            <w:sz w:val="28"/>
            <w:szCs w:val="28"/>
          </w:rPr>
          <w:delText xml:space="preserve"> 202</w:delText>
        </w:r>
      </w:del>
      <w:ins w:id="149" w:author="F FLORENCE" w:date="2023-08-23T13:33:00Z">
        <w:r w:rsidR="001C2962">
          <w:rPr>
            <w:rFonts w:ascii="Cambria" w:eastAsia="Cambria" w:hAnsi="Cambria" w:cs="Cambria"/>
            <w:sz w:val="28"/>
            <w:szCs w:val="28"/>
          </w:rPr>
          <w:br w:type="page"/>
        </w:r>
      </w:ins>
    </w:p>
    <w:p w14:paraId="0000000B" w14:textId="76A83777" w:rsidR="00B540A6" w:rsidRDefault="00000000">
      <w:pPr>
        <w:spacing w:line="288" w:lineRule="auto"/>
        <w:ind w:left="0"/>
        <w:jc w:val="center"/>
        <w:rPr>
          <w:rFonts w:ascii="Cambria" w:eastAsia="Cambria" w:hAnsi="Cambria" w:cs="Cambria"/>
          <w:sz w:val="28"/>
          <w:szCs w:val="28"/>
        </w:rPr>
      </w:pPr>
      <w:del w:id="150" w:author="F FLORENCE" w:date="2023-08-14T15:18:00Z">
        <w:r w:rsidDel="00D35AA4">
          <w:rPr>
            <w:rFonts w:ascii="Cambria" w:eastAsia="Cambria" w:hAnsi="Cambria" w:cs="Cambria"/>
            <w:sz w:val="28"/>
            <w:szCs w:val="28"/>
          </w:rPr>
          <w:lastRenderedPageBreak/>
          <w:delText>2</w:delText>
        </w:r>
      </w:del>
    </w:p>
    <w:p w14:paraId="0000000C" w14:textId="77777777" w:rsidR="00B540A6" w:rsidRDefault="00000000">
      <w:pPr>
        <w:pStyle w:val="Heading3"/>
        <w:numPr>
          <w:ilvl w:val="0"/>
          <w:numId w:val="7"/>
        </w:numPr>
        <w:rPr>
          <w:i/>
          <w:color w:val="4F81BD"/>
        </w:rPr>
      </w:pPr>
      <w:bookmarkStart w:id="151" w:name="_Toc143692312"/>
      <w:r>
        <w:rPr>
          <w:color w:val="243F60"/>
        </w:rPr>
        <w:t>Introduction</w:t>
      </w:r>
      <w:bookmarkEnd w:id="151"/>
    </w:p>
    <w:p w14:paraId="0000000D" w14:textId="1DA8AC67" w:rsidR="00B540A6" w:rsidRDefault="00B540A6">
      <w:pPr>
        <w:ind w:firstLine="720"/>
        <w:rPr>
          <w:sz w:val="16"/>
          <w:szCs w:val="16"/>
        </w:rPr>
      </w:pPr>
    </w:p>
    <w:p w14:paraId="0000000E" w14:textId="1A9FF8F4" w:rsidR="00B540A6" w:rsidRDefault="001C2962">
      <w:pPr>
        <w:ind w:left="360"/>
      </w:pPr>
      <w:ins w:id="152" w:author="F FLORENCE" w:date="2023-08-23T13:35:00Z">
        <w:r>
          <w:rPr>
            <w:noProof/>
          </w:rPr>
          <mc:AlternateContent>
            <mc:Choice Requires="wps">
              <w:drawing>
                <wp:anchor distT="45720" distB="45720" distL="114300" distR="114300" simplePos="0" relativeHeight="251662336" behindDoc="0" locked="0" layoutInCell="1" hidden="0" allowOverlap="1" wp14:anchorId="42DC3C33" wp14:editId="41EC0356">
                  <wp:simplePos x="0" y="0"/>
                  <wp:positionH relativeFrom="column">
                    <wp:posOffset>3863662</wp:posOffset>
                  </wp:positionH>
                  <wp:positionV relativeFrom="paragraph">
                    <wp:posOffset>22216</wp:posOffset>
                  </wp:positionV>
                  <wp:extent cx="2571750" cy="5273040"/>
                  <wp:effectExtent l="0" t="0" r="19050" b="22860"/>
                  <wp:wrapSquare wrapText="bothSides" distT="45720" distB="45720" distL="114300" distR="114300"/>
                  <wp:docPr id="1671568710" name="Rectangle 1671568710"/>
                  <wp:cNvGraphicFramePr/>
                  <a:graphic xmlns:a="http://schemas.openxmlformats.org/drawingml/2006/main">
                    <a:graphicData uri="http://schemas.microsoft.com/office/word/2010/wordprocessingShape">
                      <wps:wsp>
                        <wps:cNvSpPr/>
                        <wps:spPr>
                          <a:xfrm>
                            <a:off x="0" y="0"/>
                            <a:ext cx="2571750" cy="5273040"/>
                          </a:xfrm>
                          <a:prstGeom prst="rect">
                            <a:avLst/>
                          </a:prstGeom>
                          <a:solidFill>
                            <a:schemeClr val="lt1"/>
                          </a:solidFill>
                          <a:ln w="25400" cap="flat" cmpd="sng">
                            <a:solidFill>
                              <a:schemeClr val="dk1"/>
                            </a:solidFill>
                            <a:prstDash val="solid"/>
                            <a:round/>
                            <a:headEnd type="none" w="sm" len="sm"/>
                            <a:tailEnd type="none" w="sm" len="sm"/>
                          </a:ln>
                        </wps:spPr>
                        <wps:txbx>
                          <w:txbxContent>
                            <w:p w14:paraId="6B840638" w14:textId="77777777" w:rsidR="001C2962" w:rsidRDefault="001C2962" w:rsidP="001C2962">
                              <w:pPr>
                                <w:spacing w:line="240" w:lineRule="auto"/>
                                <w:ind w:left="0"/>
                                <w:jc w:val="center"/>
                                <w:textDirection w:val="btLr"/>
                                <w:rPr>
                                  <w:rFonts w:ascii="Arial" w:eastAsia="Arial" w:hAnsi="Arial" w:cs="Arial"/>
                                  <w:b/>
                                  <w:color w:val="000000"/>
                                  <w:sz w:val="28"/>
                                </w:rPr>
                              </w:pPr>
                            </w:p>
                            <w:p w14:paraId="42EF923F" w14:textId="77777777" w:rsidR="001C2962" w:rsidRDefault="001C2962" w:rsidP="001C2962">
                              <w:pPr>
                                <w:spacing w:line="240" w:lineRule="auto"/>
                                <w:ind w:left="0"/>
                                <w:jc w:val="center"/>
                                <w:textDirection w:val="btLr"/>
                              </w:pPr>
                              <w:r>
                                <w:rPr>
                                  <w:rFonts w:ascii="Arial" w:eastAsia="Arial" w:hAnsi="Arial" w:cs="Arial"/>
                                  <w:b/>
                                  <w:color w:val="000000"/>
                                  <w:sz w:val="28"/>
                                </w:rPr>
                                <w:t>New for 202</w:t>
                              </w:r>
                              <w:ins w:id="153" w:author="F FLORENCE" w:date="2023-08-14T15:18:00Z">
                                <w:r>
                                  <w:rPr>
                                    <w:rFonts w:ascii="Arial" w:eastAsia="Arial" w:hAnsi="Arial" w:cs="Arial"/>
                                    <w:b/>
                                    <w:color w:val="000000"/>
                                    <w:sz w:val="28"/>
                                  </w:rPr>
                                  <w:t>4</w:t>
                                </w:r>
                              </w:ins>
                              <w:del w:id="154" w:author="F FLORENCE" w:date="2023-08-14T15:18:00Z">
                                <w:r w:rsidDel="00D35AA4">
                                  <w:rPr>
                                    <w:rFonts w:ascii="Arial" w:eastAsia="Arial" w:hAnsi="Arial" w:cs="Arial"/>
                                    <w:b/>
                                    <w:color w:val="000000"/>
                                    <w:sz w:val="28"/>
                                  </w:rPr>
                                  <w:delText>3</w:delText>
                                </w:r>
                              </w:del>
                            </w:p>
                            <w:p w14:paraId="7BCA571F" w14:textId="77777777" w:rsidR="001C2962" w:rsidRDefault="001C2962" w:rsidP="001C2962">
                              <w:pPr>
                                <w:spacing w:line="240" w:lineRule="auto"/>
                                <w:ind w:left="200"/>
                                <w:textDirection w:val="btLr"/>
                                <w:rPr>
                                  <w:rFonts w:ascii="Arial" w:eastAsia="Arial" w:hAnsi="Arial" w:cs="Arial"/>
                                  <w:color w:val="000000"/>
                                  <w:szCs w:val="18"/>
                                </w:rPr>
                              </w:pPr>
                            </w:p>
                            <w:p w14:paraId="1C7D311B"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Continue with two groups</w:t>
                              </w:r>
                            </w:p>
                            <w:p w14:paraId="09D1A191"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2FF976"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2D82102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Separate guidelines for each group to reduce confusion</w:t>
                              </w:r>
                            </w:p>
                            <w:p w14:paraId="71B1FA9C" w14:textId="77777777" w:rsidR="001C2962" w:rsidRDefault="001C2962" w:rsidP="001C2962">
                              <w:pPr>
                                <w:spacing w:line="240" w:lineRule="auto"/>
                                <w:ind w:left="200"/>
                                <w:textDirection w:val="btLr"/>
                                <w:rPr>
                                  <w:ins w:id="155" w:author="F FLORENCE" w:date="2023-08-14T15:29:00Z"/>
                                  <w:rFonts w:ascii="Arial" w:eastAsia="Arial" w:hAnsi="Arial" w:cs="Arial"/>
                                  <w:color w:val="000000"/>
                                  <w:szCs w:val="18"/>
                                </w:rPr>
                              </w:pPr>
                            </w:p>
                            <w:p w14:paraId="53E82217"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0B70AA18" w14:textId="77777777" w:rsidR="001C2962" w:rsidRPr="00D35AA4" w:rsidDel="00D35AA4" w:rsidRDefault="001C2962" w:rsidP="001C2962">
                              <w:pPr>
                                <w:pStyle w:val="ListParagraph"/>
                                <w:numPr>
                                  <w:ilvl w:val="0"/>
                                  <w:numId w:val="25"/>
                                </w:numPr>
                                <w:rPr>
                                  <w:del w:id="156" w:author="F FLORENCE" w:date="2023-08-14T15:20:00Z"/>
                                  <w:sz w:val="18"/>
                                  <w:szCs w:val="18"/>
                                  <w:rPrChange w:id="157" w:author="F FLORENCE" w:date="2023-08-14T15:25:00Z">
                                    <w:rPr>
                                      <w:del w:id="158"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159" w:author="F FLORENCE" w:date="2023-08-14T15:21:00Z">
                                    <w:rPr/>
                                  </w:rPrChange>
                                </w:rPr>
                                <w:t xml:space="preserve">Create model </w:t>
                              </w:r>
                              <w:ins w:id="160"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161" w:author="F FLORENCE" w:date="2023-08-14T15:21:00Z">
                                    <w:rPr/>
                                  </w:rPrChange>
                                </w:rPr>
                                <w:t>or option to use publicly available models</w:t>
                              </w:r>
                              <w:ins w:id="162"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163" w:author="F FLORENCE" w:date="2023-08-14T15:21:00Z">
                                    <w:rPr/>
                                  </w:rPrChange>
                                </w:rPr>
                                <w:t xml:space="preserve"> to simulate </w:t>
                              </w:r>
                              <w:ins w:id="164" w:author="F FLORENCE" w:date="2023-08-14T15:23:00Z">
                                <w:r>
                                  <w:rPr>
                                    <w:rFonts w:ascii="Arial" w:eastAsia="Arial" w:hAnsi="Arial" w:cs="Arial"/>
                                    <w:color w:val="000000"/>
                                    <w:szCs w:val="18"/>
                                  </w:rPr>
                                  <w:t xml:space="preserve">a </w:t>
                                </w:r>
                              </w:ins>
                              <w:r w:rsidRPr="00D35AA4">
                                <w:rPr>
                                  <w:rFonts w:ascii="Arial" w:eastAsia="Arial" w:hAnsi="Arial" w:cs="Arial"/>
                                  <w:color w:val="000000"/>
                                  <w:szCs w:val="18"/>
                                  <w:rPrChange w:id="165" w:author="F FLORENCE" w:date="2023-08-14T15:21:00Z">
                                    <w:rPr/>
                                  </w:rPrChange>
                                </w:rPr>
                                <w:t>virtual rig</w:t>
                              </w:r>
                              <w:ins w:id="166" w:author="F FLORENCE" w:date="2023-08-14T15:18:00Z">
                                <w:r w:rsidRPr="00D35AA4">
                                  <w:rPr>
                                    <w:rFonts w:ascii="Arial" w:eastAsia="Arial" w:hAnsi="Arial" w:cs="Arial"/>
                                    <w:color w:val="000000"/>
                                    <w:szCs w:val="18"/>
                                    <w:rPrChange w:id="167" w:author="F FLORENCE" w:date="2023-08-14T15:21:00Z">
                                      <w:rPr/>
                                    </w:rPrChange>
                                  </w:rPr>
                                  <w:t>, or</w:t>
                                </w:r>
                              </w:ins>
                              <w:del w:id="168" w:author="F FLORENCE" w:date="2023-08-14T15:18:00Z">
                                <w:r w:rsidRPr="00D35AA4" w:rsidDel="00D35AA4">
                                  <w:rPr>
                                    <w:rFonts w:ascii="Arial" w:eastAsia="Arial" w:hAnsi="Arial" w:cs="Arial"/>
                                    <w:color w:val="000000"/>
                                    <w:szCs w:val="18"/>
                                    <w:rPrChange w:id="169" w:author="F FLORENCE" w:date="2023-08-14T15:21:00Z">
                                      <w:rPr/>
                                    </w:rPrChange>
                                  </w:rPr>
                                  <w:delText>.</w:delText>
                                </w:r>
                              </w:del>
                              <w:r w:rsidRPr="00D35AA4">
                                <w:rPr>
                                  <w:rFonts w:ascii="Arial" w:eastAsia="Arial" w:hAnsi="Arial" w:cs="Arial"/>
                                  <w:color w:val="000000"/>
                                  <w:szCs w:val="18"/>
                                  <w:rPrChange w:id="170" w:author="F FLORENCE" w:date="2023-08-14T15:21:00Z">
                                    <w:rPr/>
                                  </w:rPrChange>
                                </w:rPr>
                                <w:t xml:space="preserve">  </w:t>
                              </w:r>
                            </w:p>
                            <w:p w14:paraId="7C3A171C" w14:textId="77777777" w:rsidR="001C2962" w:rsidRPr="00D35AA4" w:rsidRDefault="001C2962">
                              <w:pPr>
                                <w:pStyle w:val="ListParagraph"/>
                                <w:numPr>
                                  <w:ilvl w:val="0"/>
                                  <w:numId w:val="25"/>
                                </w:numPr>
                                <w:rPr>
                                  <w:ins w:id="171" w:author="F FLORENCE" w:date="2023-08-14T15:25:00Z"/>
                                  <w:sz w:val="18"/>
                                  <w:szCs w:val="18"/>
                                </w:rPr>
                                <w:pPrChange w:id="172" w:author="F FLORENCE" w:date="2023-08-14T15:22:00Z">
                                  <w:pPr>
                                    <w:pStyle w:val="ListParagraph"/>
                                    <w:numPr>
                                      <w:numId w:val="21"/>
                                    </w:numPr>
                                    <w:spacing w:line="240" w:lineRule="auto"/>
                                    <w:ind w:left="2240" w:hanging="360"/>
                                    <w:textDirection w:val="btLr"/>
                                  </w:pPr>
                                </w:pPrChange>
                              </w:pPr>
                            </w:p>
                            <w:p w14:paraId="5B957672" w14:textId="77777777" w:rsidR="001C2962" w:rsidRPr="00D35AA4" w:rsidRDefault="001C2962">
                              <w:pPr>
                                <w:pStyle w:val="ListParagraph"/>
                                <w:numPr>
                                  <w:ilvl w:val="0"/>
                                  <w:numId w:val="25"/>
                                </w:numPr>
                                <w:rPr>
                                  <w:ins w:id="173" w:author="F FLORENCE" w:date="2023-08-14T15:20:00Z"/>
                                  <w:sz w:val="18"/>
                                  <w:rPrChange w:id="174" w:author="F FLORENCE" w:date="2023-08-14T15:20:00Z">
                                    <w:rPr>
                                      <w:ins w:id="175" w:author="F FLORENCE" w:date="2023-08-14T15:20:00Z"/>
                                      <w:rFonts w:ascii="Arial" w:eastAsia="Arial" w:hAnsi="Arial" w:cs="Arial"/>
                                      <w:color w:val="000000"/>
                                      <w:szCs w:val="18"/>
                                    </w:rPr>
                                  </w:rPrChange>
                                </w:rPr>
                                <w:pPrChange w:id="176" w:author="F FLORENCE" w:date="2023-08-14T15:22:00Z">
                                  <w:pPr>
                                    <w:pStyle w:val="ListParagraph"/>
                                    <w:numPr>
                                      <w:numId w:val="21"/>
                                    </w:numPr>
                                    <w:spacing w:line="240" w:lineRule="auto"/>
                                    <w:ind w:left="200" w:hanging="360"/>
                                    <w:textDirection w:val="btLr"/>
                                  </w:pPr>
                                </w:pPrChange>
                              </w:pPr>
                              <w:ins w:id="177" w:author="F FLORENCE" w:date="2023-08-14T15:26:00Z">
                                <w:r>
                                  <w:rPr>
                                    <w:color w:val="000000"/>
                                  </w:rPr>
                                  <w:t>Use their rig model to interface with a well control model provided by Norce using their OpenLab simulator</w:t>
                                </w:r>
                              </w:ins>
                              <w:ins w:id="178" w:author="F FLORENCE" w:date="2023-08-14T15:30:00Z">
                                <w:r>
                                  <w:rPr>
                                    <w:color w:val="000000"/>
                                  </w:rPr>
                                  <w:t>.</w:t>
                                </w:r>
                              </w:ins>
                            </w:p>
                            <w:p w14:paraId="0FEDD533" w14:textId="77777777" w:rsidR="001C2962" w:rsidRPr="00D35AA4" w:rsidDel="00D35AA4" w:rsidRDefault="001C2962">
                              <w:pPr>
                                <w:pStyle w:val="ListParagraph"/>
                                <w:numPr>
                                  <w:ilvl w:val="0"/>
                                  <w:numId w:val="25"/>
                                </w:numPr>
                                <w:rPr>
                                  <w:del w:id="179" w:author="F FLORENCE" w:date="2023-08-14T15:19:00Z"/>
                                  <w:sz w:val="18"/>
                                  <w:szCs w:val="18"/>
                                </w:rPr>
                                <w:pPrChange w:id="180" w:author="F FLORENCE" w:date="2023-08-14T15:22:00Z">
                                  <w:pPr>
                                    <w:pStyle w:val="ListParagraph"/>
                                    <w:numPr>
                                      <w:numId w:val="21"/>
                                    </w:numPr>
                                    <w:spacing w:line="240" w:lineRule="auto"/>
                                    <w:ind w:left="2240" w:hanging="360"/>
                                    <w:textDirection w:val="btLr"/>
                                  </w:pPr>
                                </w:pPrChange>
                              </w:pPr>
                              <w:del w:id="181" w:author="F FLORENCE" w:date="2023-08-14T15:27:00Z">
                                <w:r w:rsidRPr="00D35AA4" w:rsidDel="005906B5">
                                  <w:rPr>
                                    <w:rFonts w:ascii="Arial" w:eastAsia="Arial" w:hAnsi="Arial" w:cs="Arial"/>
                                    <w:color w:val="000000"/>
                                    <w:szCs w:val="18"/>
                                    <w:rPrChange w:id="182" w:author="F FLORENCE" w:date="2023-08-14T15:22:00Z">
                                      <w:rPr/>
                                    </w:rPrChange>
                                  </w:rPr>
                                  <w:delText>OpenLab drilling (</w:delText>
                                </w:r>
                                <w:r w:rsidRPr="00D35AA4" w:rsidDel="005906B5">
                                  <w:rPr>
                                    <w:rFonts w:ascii="Arial" w:eastAsia="Arial" w:hAnsi="Arial" w:cs="Arial"/>
                                    <w:color w:val="0000FF"/>
                                    <w:szCs w:val="18"/>
                                    <w:u w:val="single"/>
                                    <w:rPrChange w:id="183" w:author="F FLORENCE" w:date="2023-08-14T15:22:00Z">
                                      <w:rPr>
                                        <w:color w:val="0000FF"/>
                                        <w:u w:val="single"/>
                                      </w:rPr>
                                    </w:rPrChange>
                                  </w:rPr>
                                  <w:delText>https://openlab.app/</w:delText>
                                </w:r>
                                <w:r w:rsidRPr="00D35AA4" w:rsidDel="005906B5">
                                  <w:rPr>
                                    <w:rFonts w:ascii="Arial" w:eastAsia="Arial" w:hAnsi="Arial" w:cs="Arial"/>
                                    <w:color w:val="000000"/>
                                    <w:szCs w:val="18"/>
                                    <w:rPrChange w:id="184" w:author="F FLORENCE" w:date="2023-08-14T15:22:00Z">
                                      <w:rPr/>
                                    </w:rPrChange>
                                  </w:rPr>
                                  <w:delText>) is available for teams to use</w:delText>
                                </w:r>
                              </w:del>
                              <w:del w:id="185" w:author="F FLORENCE" w:date="2023-08-14T15:19:00Z">
                                <w:r w:rsidRPr="00D35AA4" w:rsidDel="00D35AA4">
                                  <w:rPr>
                                    <w:rFonts w:ascii="Arial" w:eastAsia="Arial" w:hAnsi="Arial" w:cs="Arial"/>
                                    <w:color w:val="000000"/>
                                    <w:szCs w:val="18"/>
                                    <w:rPrChange w:id="186" w:author="F FLORENCE" w:date="2023-08-14T15:22:00Z">
                                      <w:rPr/>
                                    </w:rPrChange>
                                  </w:rPr>
                                  <w:delText>.</w:delText>
                                </w:r>
                              </w:del>
                            </w:p>
                            <w:p w14:paraId="3218BA94" w14:textId="77777777" w:rsidR="001C2962" w:rsidRPr="00D35AA4" w:rsidDel="00D35AA4" w:rsidRDefault="001C2962" w:rsidP="001C2962">
                              <w:pPr>
                                <w:pStyle w:val="ListParagraph"/>
                                <w:numPr>
                                  <w:ilvl w:val="0"/>
                                  <w:numId w:val="25"/>
                                </w:numPr>
                                <w:rPr>
                                  <w:del w:id="187" w:author="F FLORENCE" w:date="2023-08-14T15:20:00Z"/>
                                  <w:sz w:val="18"/>
                                  <w:rPrChange w:id="188" w:author="F FLORENCE" w:date="2023-08-14T15:25:00Z">
                                    <w:rPr>
                                      <w:del w:id="189" w:author="F FLORENCE" w:date="2023-08-14T15:20:00Z"/>
                                    </w:rPr>
                                  </w:rPrChange>
                                </w:rPr>
                              </w:pPr>
                              <w:del w:id="190" w:author="F FLORENCE" w:date="2023-08-14T15:27:00Z">
                                <w:r w:rsidRPr="00D35AA4" w:rsidDel="005906B5">
                                  <w:delText xml:space="preserve">DWIS compatible API </w:delText>
                                </w:r>
                              </w:del>
                              <w:del w:id="191" w:author="F FLORENCE" w:date="2023-08-14T15:20:00Z">
                                <w:r w:rsidRPr="00D35AA4" w:rsidDel="00D35AA4">
                                  <w:delText xml:space="preserve">to OpenLab will be available </w:delText>
                                </w:r>
                              </w:del>
                            </w:p>
                            <w:p w14:paraId="79BA8A51" w14:textId="77777777" w:rsidR="001C2962" w:rsidRPr="00D35AA4" w:rsidRDefault="001C2962" w:rsidP="001C2962">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04593B5E" w14:textId="77777777" w:rsidR="001C2962" w:rsidDel="005906B5" w:rsidRDefault="001C2962" w:rsidP="001C2962">
                              <w:pPr>
                                <w:spacing w:line="240" w:lineRule="auto"/>
                                <w:ind w:left="200"/>
                                <w:textDirection w:val="btLr"/>
                                <w:rPr>
                                  <w:del w:id="192" w:author="F FLORENCE" w:date="2023-08-14T15:24:00Z"/>
                                  <w:rFonts w:ascii="Arial" w:eastAsia="Arial" w:hAnsi="Arial" w:cs="Arial"/>
                                  <w:color w:val="000000"/>
                                  <w:szCs w:val="18"/>
                                </w:rPr>
                              </w:pPr>
                              <w:ins w:id="193" w:author="F FLORENCE" w:date="2023-08-14T15:24:00Z">
                                <w:r w:rsidRPr="00D35AA4">
                                  <w:rPr>
                                    <w:rFonts w:ascii="Arial" w:eastAsia="Arial" w:hAnsi="Arial" w:cs="Arial"/>
                                    <w:color w:val="000000"/>
                                    <w:szCs w:val="18"/>
                                    <w:rPrChange w:id="194" w:author="F FLORENCE" w:date="2023-08-14T15:24:00Z">
                                      <w:rPr>
                                        <w:color w:val="000000"/>
                                      </w:rPr>
                                    </w:rPrChange>
                                  </w:rPr>
                                  <w:t>Build and operate a physical rig</w:t>
                                </w:r>
                              </w:ins>
                              <w:del w:id="195" w:author="F FLORENCE" w:date="2023-08-14T15:24:00Z">
                                <w:r w:rsidRPr="00A13595" w:rsidDel="00D35AA4">
                                  <w:rPr>
                                    <w:rFonts w:ascii="Arial" w:eastAsia="Arial" w:hAnsi="Arial" w:cs="Arial"/>
                                    <w:color w:val="000000"/>
                                    <w:szCs w:val="18"/>
                                  </w:rPr>
                                  <w:delText>Same as last year</w:delText>
                                </w:r>
                              </w:del>
                            </w:p>
                            <w:p w14:paraId="6E473506" w14:textId="77777777" w:rsidR="001C2962" w:rsidRPr="00D35AA4" w:rsidRDefault="001C2962">
                              <w:pPr>
                                <w:pStyle w:val="ListParagraph"/>
                                <w:numPr>
                                  <w:ilvl w:val="0"/>
                                  <w:numId w:val="25"/>
                                </w:numPr>
                                <w:textDirection w:val="btLr"/>
                                <w:rPr>
                                  <w:ins w:id="196" w:author="F FLORENCE" w:date="2023-08-14T15:27:00Z"/>
                                  <w:rFonts w:ascii="Arial" w:eastAsia="Arial" w:hAnsi="Arial" w:cs="Arial"/>
                                  <w:color w:val="000000"/>
                                  <w:szCs w:val="18"/>
                                  <w:rPrChange w:id="197" w:author="F FLORENCE" w:date="2023-08-14T15:22:00Z">
                                    <w:rPr>
                                      <w:ins w:id="198" w:author="F FLORENCE" w:date="2023-08-14T15:27:00Z"/>
                                      <w:sz w:val="18"/>
                                      <w:szCs w:val="18"/>
                                    </w:rPr>
                                  </w:rPrChange>
                                </w:rPr>
                                <w:pPrChange w:id="199" w:author="F FLORENCE" w:date="2023-08-14T15:24:00Z">
                                  <w:pPr>
                                    <w:pStyle w:val="ListParagraph"/>
                                    <w:numPr>
                                      <w:numId w:val="21"/>
                                    </w:numPr>
                                    <w:spacing w:line="240" w:lineRule="auto"/>
                                    <w:ind w:left="2240" w:hanging="360"/>
                                    <w:textDirection w:val="btLr"/>
                                  </w:pPr>
                                </w:pPrChange>
                              </w:pPr>
                              <w:ins w:id="200" w:author="F FLORENCE" w:date="2023-08-14T15:27:00Z">
                                <w:r>
                                  <w:rPr>
                                    <w:rFonts w:ascii="Arial" w:eastAsia="Arial" w:hAnsi="Arial" w:cs="Arial"/>
                                    <w:color w:val="000000"/>
                                    <w:szCs w:val="18"/>
                                  </w:rPr>
                                  <w:t xml:space="preserve"> </w:t>
                                </w:r>
                                <w:r>
                                  <w:rPr>
                                    <w:color w:val="000000"/>
                                  </w:rPr>
                                  <w:t>to drill a 2D directional well or an optional 3D well.</w:t>
                                </w:r>
                              </w:ins>
                            </w:p>
                            <w:p w14:paraId="3CCA2A01" w14:textId="77777777" w:rsidR="001C2962" w:rsidRDefault="001C2962" w:rsidP="001C2962">
                              <w:pPr>
                                <w:spacing w:line="240" w:lineRule="auto"/>
                                <w:ind w:left="200"/>
                                <w:textDirection w:val="btLr"/>
                                <w:rPr>
                                  <w:rFonts w:ascii="Arial" w:eastAsia="Arial" w:hAnsi="Arial" w:cs="Arial"/>
                                  <w:color w:val="000000"/>
                                  <w:szCs w:val="18"/>
                                </w:rPr>
                              </w:pPr>
                            </w:p>
                            <w:p w14:paraId="32BA47E6" w14:textId="77777777" w:rsidR="001C2962" w:rsidRDefault="001C2962" w:rsidP="001C2962">
                              <w:pPr>
                                <w:spacing w:line="240" w:lineRule="auto"/>
                                <w:ind w:left="200"/>
                                <w:textDirection w:val="btLr"/>
                                <w:rPr>
                                  <w:ins w:id="201" w:author="F FLORENCE" w:date="2023-08-14T15:24:00Z"/>
                                  <w:rFonts w:ascii="Arial" w:eastAsia="Arial" w:hAnsi="Arial" w:cs="Arial"/>
                                  <w:color w:val="000000"/>
                                  <w:szCs w:val="18"/>
                                </w:rPr>
                              </w:pPr>
                              <w:ins w:id="202" w:author="F FLORENCE" w:date="2023-08-14T15:27:00Z">
                                <w:r>
                                  <w:rPr>
                                    <w:rFonts w:ascii="Arial" w:eastAsia="Arial" w:hAnsi="Arial" w:cs="Arial"/>
                                    <w:color w:val="000000"/>
                                    <w:szCs w:val="18"/>
                                  </w:rPr>
                                  <w:t xml:space="preserve">For A &amp; B: </w:t>
                                </w:r>
                              </w:ins>
                              <w:ins w:id="203" w:author="F FLORENCE" w:date="2023-08-14T15:28:00Z">
                                <w:r>
                                  <w:rPr>
                                    <w:rFonts w:ascii="Arial" w:eastAsia="Arial" w:hAnsi="Arial" w:cs="Arial"/>
                                    <w:color w:val="000000"/>
                                    <w:szCs w:val="18"/>
                                  </w:rPr>
                                  <w:t>Additional credit</w:t>
                                </w:r>
                              </w:ins>
                              <w:ins w:id="204" w:author="F FLORENCE" w:date="2023-08-14T15:27:00Z">
                                <w:r>
                                  <w:rPr>
                                    <w:rFonts w:ascii="Arial" w:eastAsia="Arial" w:hAnsi="Arial" w:cs="Arial"/>
                                    <w:color w:val="000000"/>
                                    <w:szCs w:val="18"/>
                                  </w:rPr>
                                  <w:t xml:space="preserve"> for </w:t>
                                </w:r>
                                <w:r w:rsidRPr="000902C4">
                                  <w:rPr>
                                    <w:rFonts w:ascii="Arial" w:eastAsia="Arial" w:hAnsi="Arial" w:cs="Arial"/>
                                    <w:color w:val="000000"/>
                                    <w:szCs w:val="18"/>
                                  </w:rPr>
                                  <w:t xml:space="preserve">teams </w:t>
                                </w:r>
                              </w:ins>
                              <w:ins w:id="205" w:author="F FLORENCE" w:date="2023-08-14T15:28:00Z">
                                <w:r>
                                  <w:rPr>
                                    <w:rFonts w:ascii="Arial" w:eastAsia="Arial" w:hAnsi="Arial" w:cs="Arial"/>
                                    <w:color w:val="000000"/>
                                    <w:szCs w:val="18"/>
                                  </w:rPr>
                                  <w:t>that develop a</w:t>
                                </w:r>
                              </w:ins>
                              <w:ins w:id="206" w:author="F FLORENCE" w:date="2023-08-14T15:27:00Z">
                                <w:r w:rsidRPr="000902C4">
                                  <w:rPr>
                                    <w:rFonts w:ascii="Arial" w:eastAsia="Arial" w:hAnsi="Arial" w:cs="Arial"/>
                                    <w:color w:val="000000"/>
                                    <w:szCs w:val="18"/>
                                  </w:rPr>
                                  <w:t xml:space="preserve"> </w:t>
                                </w:r>
                                <w:r w:rsidRPr="00D35AA4">
                                  <w:t>D</w:t>
                                </w:r>
                                <w:r>
                                  <w:t>-</w:t>
                                </w:r>
                                <w:r w:rsidRPr="00D35AA4">
                                  <w:t>WIS compatible API</w:t>
                                </w:r>
                              </w:ins>
                              <w:ins w:id="207" w:author="F FLORENCE" w:date="2023-08-14T15:28:00Z">
                                <w:r>
                                  <w:t xml:space="preserve"> for data </w:t>
                                </w:r>
                              </w:ins>
                              <w:ins w:id="208" w:author="F FLORENCE" w:date="2023-08-14T15:29:00Z">
                                <w:r>
                                  <w:t>interoperability.</w:t>
                                </w:r>
                              </w:ins>
                            </w:p>
                            <w:p w14:paraId="2F650CBC" w14:textId="77777777" w:rsidR="001C2962" w:rsidRDefault="001C2962" w:rsidP="001C2962">
                              <w:pPr>
                                <w:spacing w:line="240" w:lineRule="auto"/>
                                <w:ind w:left="200"/>
                                <w:textDirection w:val="btLr"/>
                                <w:rPr>
                                  <w:ins w:id="209" w:author="F FLORENCE" w:date="2023-08-14T15:24:00Z"/>
                                  <w:rFonts w:ascii="Arial" w:eastAsia="Arial" w:hAnsi="Arial" w:cs="Arial"/>
                                  <w:color w:val="000000"/>
                                  <w:szCs w:val="18"/>
                                </w:rPr>
                              </w:pPr>
                            </w:p>
                            <w:p w14:paraId="52A65B6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Okay for two schools to join together for their entry</w:t>
                              </w:r>
                              <w:r>
                                <w:rPr>
                                  <w:rFonts w:ascii="Arial" w:eastAsia="Arial" w:hAnsi="Arial" w:cs="Arial"/>
                                  <w:color w:val="000000"/>
                                  <w:szCs w:val="18"/>
                                </w:rPr>
                                <w:t>.</w:t>
                              </w:r>
                            </w:p>
                            <w:p w14:paraId="530CF606" w14:textId="77777777" w:rsidR="001C2962" w:rsidRDefault="001C2962" w:rsidP="001C2962">
                              <w:pPr>
                                <w:spacing w:line="240" w:lineRule="auto"/>
                                <w:ind w:left="200"/>
                                <w:textDirection w:val="btLr"/>
                                <w:rPr>
                                  <w:rFonts w:ascii="Arial" w:eastAsia="Arial" w:hAnsi="Arial" w:cs="Arial"/>
                                  <w:color w:val="000000"/>
                                  <w:sz w:val="28"/>
                                </w:rPr>
                              </w:pPr>
                            </w:p>
                            <w:p w14:paraId="33473732" w14:textId="77777777" w:rsidR="001C2962" w:rsidRDefault="001C2962" w:rsidP="001C2962">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Plan for a hybrid in-person/virtual test next spring.</w:t>
                              </w:r>
                            </w:p>
                            <w:p w14:paraId="4E1D4C09" w14:textId="77777777" w:rsidR="001C2962" w:rsidRDefault="001C2962" w:rsidP="001C2962">
                              <w:pPr>
                                <w:spacing w:line="240" w:lineRule="auto"/>
                                <w:ind w:left="200"/>
                                <w:textDirection w:val="btLr"/>
                                <w:rPr>
                                  <w:rFonts w:ascii="Arial" w:eastAsia="Arial" w:hAnsi="Arial" w:cs="Arial"/>
                                  <w:color w:val="000000"/>
                                  <w:szCs w:val="18"/>
                                </w:rPr>
                              </w:pPr>
                            </w:p>
                            <w:p w14:paraId="54FACB10" w14:textId="77777777" w:rsidR="001C2962" w:rsidRPr="00687E1D" w:rsidRDefault="001C2962" w:rsidP="001C2962">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DC3C33" id="Rectangle 1671568710" o:spid="_x0000_s1027" style="position:absolute;left:0;text-align:left;margin-left:304.25pt;margin-top:1.75pt;width:202.5pt;height:41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" fillcolor="white [3201]" strokecolor="black [3200]" strokeweight="2pt">
                  <v:stroke startarrowwidth="narrow" startarrowlength="short" endarrowwidth="narrow" endarrowlength="short" joinstyle="round"/>
                  <v:textbox inset="2.53958mm,1.2694mm,2.53958mm,1.2694mm">
                    <w:txbxContent>
                      <w:p w14:paraId="6B840638" w14:textId="77777777" w:rsidR="001C2962" w:rsidRDefault="001C2962" w:rsidP="001C2962">
                        <w:pPr>
                          <w:spacing w:line="240" w:lineRule="auto"/>
                          <w:ind w:left="0"/>
                          <w:jc w:val="center"/>
                          <w:textDirection w:val="btLr"/>
                          <w:rPr>
                            <w:rFonts w:ascii="Arial" w:eastAsia="Arial" w:hAnsi="Arial" w:cs="Arial"/>
                            <w:b/>
                            <w:color w:val="000000"/>
                            <w:sz w:val="28"/>
                          </w:rPr>
                        </w:pPr>
                      </w:p>
                      <w:p w14:paraId="42EF923F" w14:textId="77777777" w:rsidR="001C2962" w:rsidRDefault="001C2962" w:rsidP="001C2962">
                        <w:pPr>
                          <w:spacing w:line="240" w:lineRule="auto"/>
                          <w:ind w:left="0"/>
                          <w:jc w:val="center"/>
                          <w:textDirection w:val="btLr"/>
                        </w:pPr>
                        <w:r>
                          <w:rPr>
                            <w:rFonts w:ascii="Arial" w:eastAsia="Arial" w:hAnsi="Arial" w:cs="Arial"/>
                            <w:b/>
                            <w:color w:val="000000"/>
                            <w:sz w:val="28"/>
                          </w:rPr>
                          <w:t>New for 202</w:t>
                        </w:r>
                        <w:ins w:id="210" w:author="F FLORENCE" w:date="2023-08-14T15:18:00Z">
                          <w:r>
                            <w:rPr>
                              <w:rFonts w:ascii="Arial" w:eastAsia="Arial" w:hAnsi="Arial" w:cs="Arial"/>
                              <w:b/>
                              <w:color w:val="000000"/>
                              <w:sz w:val="28"/>
                            </w:rPr>
                            <w:t>4</w:t>
                          </w:r>
                        </w:ins>
                        <w:del w:id="211" w:author="F FLORENCE" w:date="2023-08-14T15:18:00Z">
                          <w:r w:rsidDel="00D35AA4">
                            <w:rPr>
                              <w:rFonts w:ascii="Arial" w:eastAsia="Arial" w:hAnsi="Arial" w:cs="Arial"/>
                              <w:b/>
                              <w:color w:val="000000"/>
                              <w:sz w:val="28"/>
                            </w:rPr>
                            <w:delText>3</w:delText>
                          </w:r>
                        </w:del>
                      </w:p>
                      <w:p w14:paraId="7BCA571F" w14:textId="77777777" w:rsidR="001C2962" w:rsidRDefault="001C2962" w:rsidP="001C2962">
                        <w:pPr>
                          <w:spacing w:line="240" w:lineRule="auto"/>
                          <w:ind w:left="200"/>
                          <w:textDirection w:val="btLr"/>
                          <w:rPr>
                            <w:rFonts w:ascii="Arial" w:eastAsia="Arial" w:hAnsi="Arial" w:cs="Arial"/>
                            <w:color w:val="000000"/>
                            <w:szCs w:val="18"/>
                          </w:rPr>
                        </w:pPr>
                      </w:p>
                      <w:p w14:paraId="1C7D311B"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Continue with two groups</w:t>
                        </w:r>
                      </w:p>
                      <w:p w14:paraId="09D1A191"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A – Virtual</w:t>
                        </w:r>
                      </w:p>
                      <w:p w14:paraId="4A2FF976" w14:textId="77777777" w:rsidR="001C2962" w:rsidRPr="00A13595" w:rsidRDefault="001C2962" w:rsidP="001C2962">
                        <w:pPr>
                          <w:spacing w:line="240" w:lineRule="auto"/>
                          <w:ind w:left="560" w:firstLine="360"/>
                          <w:textDirection w:val="btLr"/>
                          <w:rPr>
                            <w:sz w:val="18"/>
                            <w:szCs w:val="18"/>
                          </w:rPr>
                        </w:pPr>
                        <w:r w:rsidRPr="00A13595">
                          <w:rPr>
                            <w:rFonts w:ascii="Arial" w:eastAsia="Arial" w:hAnsi="Arial" w:cs="Arial"/>
                            <w:color w:val="000000"/>
                            <w:szCs w:val="18"/>
                          </w:rPr>
                          <w:t>B – Physical</w:t>
                        </w:r>
                      </w:p>
                      <w:p w14:paraId="2D82102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Separate guidelines for each group to reduce confusion</w:t>
                        </w:r>
                      </w:p>
                      <w:p w14:paraId="71B1FA9C" w14:textId="77777777" w:rsidR="001C2962" w:rsidRDefault="001C2962" w:rsidP="001C2962">
                        <w:pPr>
                          <w:spacing w:line="240" w:lineRule="auto"/>
                          <w:ind w:left="200"/>
                          <w:textDirection w:val="btLr"/>
                          <w:rPr>
                            <w:ins w:id="212" w:author="F FLORENCE" w:date="2023-08-14T15:29:00Z"/>
                            <w:rFonts w:ascii="Arial" w:eastAsia="Arial" w:hAnsi="Arial" w:cs="Arial"/>
                            <w:color w:val="000000"/>
                            <w:szCs w:val="18"/>
                          </w:rPr>
                        </w:pPr>
                      </w:p>
                      <w:p w14:paraId="53E82217"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 xml:space="preserve">Group A: </w:t>
                        </w:r>
                      </w:p>
                      <w:p w14:paraId="0B70AA18" w14:textId="77777777" w:rsidR="001C2962" w:rsidRPr="00D35AA4" w:rsidDel="00D35AA4" w:rsidRDefault="001C2962" w:rsidP="001C2962">
                        <w:pPr>
                          <w:pStyle w:val="ListParagraph"/>
                          <w:numPr>
                            <w:ilvl w:val="0"/>
                            <w:numId w:val="25"/>
                          </w:numPr>
                          <w:rPr>
                            <w:del w:id="213" w:author="F FLORENCE" w:date="2023-08-14T15:20:00Z"/>
                            <w:sz w:val="18"/>
                            <w:szCs w:val="18"/>
                            <w:rPrChange w:id="214" w:author="F FLORENCE" w:date="2023-08-14T15:25:00Z">
                              <w:rPr>
                                <w:del w:id="215" w:author="F FLORENCE" w:date="2023-08-14T15:20:00Z"/>
                                <w:rFonts w:ascii="Arial" w:eastAsia="Arial" w:hAnsi="Arial" w:cs="Arial"/>
                                <w:color w:val="000000"/>
                                <w:szCs w:val="18"/>
                              </w:rPr>
                            </w:rPrChange>
                          </w:rPr>
                        </w:pPr>
                        <w:r w:rsidRPr="00D35AA4">
                          <w:rPr>
                            <w:rFonts w:ascii="Arial" w:eastAsia="Arial" w:hAnsi="Arial" w:cs="Arial"/>
                            <w:color w:val="000000"/>
                            <w:szCs w:val="18"/>
                            <w:rPrChange w:id="216" w:author="F FLORENCE" w:date="2023-08-14T15:21:00Z">
                              <w:rPr/>
                            </w:rPrChange>
                          </w:rPr>
                          <w:t xml:space="preserve">Create model </w:t>
                        </w:r>
                        <w:ins w:id="217"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218" w:author="F FLORENCE" w:date="2023-08-14T15:21:00Z">
                              <w:rPr/>
                            </w:rPrChange>
                          </w:rPr>
                          <w:t>or option to use publicly available models</w:t>
                        </w:r>
                        <w:ins w:id="219" w:author="F FLORENCE" w:date="2023-08-14T15:23:00Z">
                          <w:r>
                            <w:rPr>
                              <w:rFonts w:ascii="Arial" w:eastAsia="Arial" w:hAnsi="Arial" w:cs="Arial"/>
                              <w:color w:val="000000"/>
                              <w:szCs w:val="18"/>
                            </w:rPr>
                            <w:t>)</w:t>
                          </w:r>
                        </w:ins>
                        <w:r w:rsidRPr="00D35AA4">
                          <w:rPr>
                            <w:rFonts w:ascii="Arial" w:eastAsia="Arial" w:hAnsi="Arial" w:cs="Arial"/>
                            <w:color w:val="000000"/>
                            <w:szCs w:val="18"/>
                            <w:rPrChange w:id="220" w:author="F FLORENCE" w:date="2023-08-14T15:21:00Z">
                              <w:rPr/>
                            </w:rPrChange>
                          </w:rPr>
                          <w:t xml:space="preserve"> to simulate </w:t>
                        </w:r>
                        <w:ins w:id="221" w:author="F FLORENCE" w:date="2023-08-14T15:23:00Z">
                          <w:r>
                            <w:rPr>
                              <w:rFonts w:ascii="Arial" w:eastAsia="Arial" w:hAnsi="Arial" w:cs="Arial"/>
                              <w:color w:val="000000"/>
                              <w:szCs w:val="18"/>
                            </w:rPr>
                            <w:t xml:space="preserve">a </w:t>
                          </w:r>
                        </w:ins>
                        <w:r w:rsidRPr="00D35AA4">
                          <w:rPr>
                            <w:rFonts w:ascii="Arial" w:eastAsia="Arial" w:hAnsi="Arial" w:cs="Arial"/>
                            <w:color w:val="000000"/>
                            <w:szCs w:val="18"/>
                            <w:rPrChange w:id="222" w:author="F FLORENCE" w:date="2023-08-14T15:21:00Z">
                              <w:rPr/>
                            </w:rPrChange>
                          </w:rPr>
                          <w:t>virtual rig</w:t>
                        </w:r>
                        <w:ins w:id="223" w:author="F FLORENCE" w:date="2023-08-14T15:18:00Z">
                          <w:r w:rsidRPr="00D35AA4">
                            <w:rPr>
                              <w:rFonts w:ascii="Arial" w:eastAsia="Arial" w:hAnsi="Arial" w:cs="Arial"/>
                              <w:color w:val="000000"/>
                              <w:szCs w:val="18"/>
                              <w:rPrChange w:id="224" w:author="F FLORENCE" w:date="2023-08-14T15:21:00Z">
                                <w:rPr/>
                              </w:rPrChange>
                            </w:rPr>
                            <w:t>, or</w:t>
                          </w:r>
                        </w:ins>
                        <w:del w:id="225" w:author="F FLORENCE" w:date="2023-08-14T15:18:00Z">
                          <w:r w:rsidRPr="00D35AA4" w:rsidDel="00D35AA4">
                            <w:rPr>
                              <w:rFonts w:ascii="Arial" w:eastAsia="Arial" w:hAnsi="Arial" w:cs="Arial"/>
                              <w:color w:val="000000"/>
                              <w:szCs w:val="18"/>
                              <w:rPrChange w:id="226" w:author="F FLORENCE" w:date="2023-08-14T15:21:00Z">
                                <w:rPr/>
                              </w:rPrChange>
                            </w:rPr>
                            <w:delText>.</w:delText>
                          </w:r>
                        </w:del>
                        <w:r w:rsidRPr="00D35AA4">
                          <w:rPr>
                            <w:rFonts w:ascii="Arial" w:eastAsia="Arial" w:hAnsi="Arial" w:cs="Arial"/>
                            <w:color w:val="000000"/>
                            <w:szCs w:val="18"/>
                            <w:rPrChange w:id="227" w:author="F FLORENCE" w:date="2023-08-14T15:21:00Z">
                              <w:rPr/>
                            </w:rPrChange>
                          </w:rPr>
                          <w:t xml:space="preserve">  </w:t>
                        </w:r>
                      </w:p>
                      <w:p w14:paraId="7C3A171C" w14:textId="77777777" w:rsidR="001C2962" w:rsidRPr="00D35AA4" w:rsidRDefault="001C2962">
                        <w:pPr>
                          <w:pStyle w:val="ListParagraph"/>
                          <w:numPr>
                            <w:ilvl w:val="0"/>
                            <w:numId w:val="25"/>
                          </w:numPr>
                          <w:rPr>
                            <w:ins w:id="228" w:author="F FLORENCE" w:date="2023-08-14T15:25:00Z"/>
                            <w:sz w:val="18"/>
                            <w:szCs w:val="18"/>
                          </w:rPr>
                          <w:pPrChange w:id="229" w:author="F FLORENCE" w:date="2023-08-14T15:22:00Z">
                            <w:pPr>
                              <w:pStyle w:val="ListParagraph"/>
                              <w:numPr>
                                <w:numId w:val="21"/>
                              </w:numPr>
                              <w:spacing w:line="240" w:lineRule="auto"/>
                              <w:ind w:left="2240" w:hanging="360"/>
                              <w:textDirection w:val="btLr"/>
                            </w:pPr>
                          </w:pPrChange>
                        </w:pPr>
                      </w:p>
                      <w:p w14:paraId="5B957672" w14:textId="77777777" w:rsidR="001C2962" w:rsidRPr="00D35AA4" w:rsidRDefault="001C2962">
                        <w:pPr>
                          <w:pStyle w:val="ListParagraph"/>
                          <w:numPr>
                            <w:ilvl w:val="0"/>
                            <w:numId w:val="25"/>
                          </w:numPr>
                          <w:rPr>
                            <w:ins w:id="230" w:author="F FLORENCE" w:date="2023-08-14T15:20:00Z"/>
                            <w:sz w:val="18"/>
                            <w:rPrChange w:id="231" w:author="F FLORENCE" w:date="2023-08-14T15:20:00Z">
                              <w:rPr>
                                <w:ins w:id="232" w:author="F FLORENCE" w:date="2023-08-14T15:20:00Z"/>
                                <w:rFonts w:ascii="Arial" w:eastAsia="Arial" w:hAnsi="Arial" w:cs="Arial"/>
                                <w:color w:val="000000"/>
                                <w:szCs w:val="18"/>
                              </w:rPr>
                            </w:rPrChange>
                          </w:rPr>
                          <w:pPrChange w:id="233" w:author="F FLORENCE" w:date="2023-08-14T15:22:00Z">
                            <w:pPr>
                              <w:pStyle w:val="ListParagraph"/>
                              <w:numPr>
                                <w:numId w:val="21"/>
                              </w:numPr>
                              <w:spacing w:line="240" w:lineRule="auto"/>
                              <w:ind w:left="200" w:hanging="360"/>
                              <w:textDirection w:val="btLr"/>
                            </w:pPr>
                          </w:pPrChange>
                        </w:pPr>
                        <w:ins w:id="234" w:author="F FLORENCE" w:date="2023-08-14T15:26:00Z">
                          <w:r>
                            <w:rPr>
                              <w:color w:val="000000"/>
                            </w:rPr>
                            <w:t>Use their rig model to interface with a well control model provided by Norce using their OpenLab simulator</w:t>
                          </w:r>
                        </w:ins>
                        <w:ins w:id="235" w:author="F FLORENCE" w:date="2023-08-14T15:30:00Z">
                          <w:r>
                            <w:rPr>
                              <w:color w:val="000000"/>
                            </w:rPr>
                            <w:t>.</w:t>
                          </w:r>
                        </w:ins>
                      </w:p>
                      <w:p w14:paraId="0FEDD533" w14:textId="77777777" w:rsidR="001C2962" w:rsidRPr="00D35AA4" w:rsidDel="00D35AA4" w:rsidRDefault="001C2962">
                        <w:pPr>
                          <w:pStyle w:val="ListParagraph"/>
                          <w:numPr>
                            <w:ilvl w:val="0"/>
                            <w:numId w:val="25"/>
                          </w:numPr>
                          <w:rPr>
                            <w:del w:id="236" w:author="F FLORENCE" w:date="2023-08-14T15:19:00Z"/>
                            <w:sz w:val="18"/>
                            <w:szCs w:val="18"/>
                          </w:rPr>
                          <w:pPrChange w:id="237" w:author="F FLORENCE" w:date="2023-08-14T15:22:00Z">
                            <w:pPr>
                              <w:pStyle w:val="ListParagraph"/>
                              <w:numPr>
                                <w:numId w:val="21"/>
                              </w:numPr>
                              <w:spacing w:line="240" w:lineRule="auto"/>
                              <w:ind w:left="2240" w:hanging="360"/>
                              <w:textDirection w:val="btLr"/>
                            </w:pPr>
                          </w:pPrChange>
                        </w:pPr>
                        <w:del w:id="238" w:author="F FLORENCE" w:date="2023-08-14T15:27:00Z">
                          <w:r w:rsidRPr="00D35AA4" w:rsidDel="005906B5">
                            <w:rPr>
                              <w:rFonts w:ascii="Arial" w:eastAsia="Arial" w:hAnsi="Arial" w:cs="Arial"/>
                              <w:color w:val="000000"/>
                              <w:szCs w:val="18"/>
                              <w:rPrChange w:id="239" w:author="F FLORENCE" w:date="2023-08-14T15:22:00Z">
                                <w:rPr/>
                              </w:rPrChange>
                            </w:rPr>
                            <w:delText>OpenLab drilling (</w:delText>
                          </w:r>
                          <w:r w:rsidRPr="00D35AA4" w:rsidDel="005906B5">
                            <w:rPr>
                              <w:rFonts w:ascii="Arial" w:eastAsia="Arial" w:hAnsi="Arial" w:cs="Arial"/>
                              <w:color w:val="0000FF"/>
                              <w:szCs w:val="18"/>
                              <w:u w:val="single"/>
                              <w:rPrChange w:id="240" w:author="F FLORENCE" w:date="2023-08-14T15:22:00Z">
                                <w:rPr>
                                  <w:color w:val="0000FF"/>
                                  <w:u w:val="single"/>
                                </w:rPr>
                              </w:rPrChange>
                            </w:rPr>
                            <w:delText>https://openlab.app/</w:delText>
                          </w:r>
                          <w:r w:rsidRPr="00D35AA4" w:rsidDel="005906B5">
                            <w:rPr>
                              <w:rFonts w:ascii="Arial" w:eastAsia="Arial" w:hAnsi="Arial" w:cs="Arial"/>
                              <w:color w:val="000000"/>
                              <w:szCs w:val="18"/>
                              <w:rPrChange w:id="241" w:author="F FLORENCE" w:date="2023-08-14T15:22:00Z">
                                <w:rPr/>
                              </w:rPrChange>
                            </w:rPr>
                            <w:delText>) is available for teams to use</w:delText>
                          </w:r>
                        </w:del>
                        <w:del w:id="242" w:author="F FLORENCE" w:date="2023-08-14T15:19:00Z">
                          <w:r w:rsidRPr="00D35AA4" w:rsidDel="00D35AA4">
                            <w:rPr>
                              <w:rFonts w:ascii="Arial" w:eastAsia="Arial" w:hAnsi="Arial" w:cs="Arial"/>
                              <w:color w:val="000000"/>
                              <w:szCs w:val="18"/>
                              <w:rPrChange w:id="243" w:author="F FLORENCE" w:date="2023-08-14T15:22:00Z">
                                <w:rPr/>
                              </w:rPrChange>
                            </w:rPr>
                            <w:delText>.</w:delText>
                          </w:r>
                        </w:del>
                      </w:p>
                      <w:p w14:paraId="3218BA94" w14:textId="77777777" w:rsidR="001C2962" w:rsidRPr="00D35AA4" w:rsidDel="00D35AA4" w:rsidRDefault="001C2962" w:rsidP="001C2962">
                        <w:pPr>
                          <w:pStyle w:val="ListParagraph"/>
                          <w:numPr>
                            <w:ilvl w:val="0"/>
                            <w:numId w:val="25"/>
                          </w:numPr>
                          <w:rPr>
                            <w:del w:id="244" w:author="F FLORENCE" w:date="2023-08-14T15:20:00Z"/>
                            <w:sz w:val="18"/>
                            <w:rPrChange w:id="245" w:author="F FLORENCE" w:date="2023-08-14T15:25:00Z">
                              <w:rPr>
                                <w:del w:id="246" w:author="F FLORENCE" w:date="2023-08-14T15:20:00Z"/>
                              </w:rPr>
                            </w:rPrChange>
                          </w:rPr>
                        </w:pPr>
                        <w:del w:id="247" w:author="F FLORENCE" w:date="2023-08-14T15:27:00Z">
                          <w:r w:rsidRPr="00D35AA4" w:rsidDel="005906B5">
                            <w:delText xml:space="preserve">DWIS compatible API </w:delText>
                          </w:r>
                        </w:del>
                        <w:del w:id="248" w:author="F FLORENCE" w:date="2023-08-14T15:20:00Z">
                          <w:r w:rsidRPr="00D35AA4" w:rsidDel="00D35AA4">
                            <w:delText xml:space="preserve">to OpenLab will be available </w:delText>
                          </w:r>
                        </w:del>
                      </w:p>
                      <w:p w14:paraId="79BA8A51" w14:textId="77777777" w:rsidR="001C2962" w:rsidRPr="00D35AA4" w:rsidRDefault="001C2962" w:rsidP="001C2962">
                        <w:pPr>
                          <w:spacing w:line="240" w:lineRule="auto"/>
                          <w:ind w:left="200"/>
                          <w:textDirection w:val="btLr"/>
                          <w:rPr>
                            <w:rFonts w:ascii="Arial" w:eastAsia="Arial" w:hAnsi="Arial" w:cs="Arial"/>
                            <w:color w:val="000000"/>
                            <w:szCs w:val="18"/>
                          </w:rPr>
                        </w:pPr>
                        <w:r w:rsidRPr="00D35AA4">
                          <w:rPr>
                            <w:rFonts w:ascii="Arial" w:eastAsia="Arial" w:hAnsi="Arial" w:cs="Arial"/>
                            <w:color w:val="000000"/>
                            <w:szCs w:val="18"/>
                          </w:rPr>
                          <w:t>Group B:</w:t>
                        </w:r>
                      </w:p>
                      <w:p w14:paraId="04593B5E" w14:textId="77777777" w:rsidR="001C2962" w:rsidDel="005906B5" w:rsidRDefault="001C2962" w:rsidP="001C2962">
                        <w:pPr>
                          <w:spacing w:line="240" w:lineRule="auto"/>
                          <w:ind w:left="200"/>
                          <w:textDirection w:val="btLr"/>
                          <w:rPr>
                            <w:del w:id="249" w:author="F FLORENCE" w:date="2023-08-14T15:24:00Z"/>
                            <w:rFonts w:ascii="Arial" w:eastAsia="Arial" w:hAnsi="Arial" w:cs="Arial"/>
                            <w:color w:val="000000"/>
                            <w:szCs w:val="18"/>
                          </w:rPr>
                        </w:pPr>
                        <w:ins w:id="250" w:author="F FLORENCE" w:date="2023-08-14T15:24:00Z">
                          <w:r w:rsidRPr="00D35AA4">
                            <w:rPr>
                              <w:rFonts w:ascii="Arial" w:eastAsia="Arial" w:hAnsi="Arial" w:cs="Arial"/>
                              <w:color w:val="000000"/>
                              <w:szCs w:val="18"/>
                              <w:rPrChange w:id="251" w:author="F FLORENCE" w:date="2023-08-14T15:24:00Z">
                                <w:rPr>
                                  <w:color w:val="000000"/>
                                </w:rPr>
                              </w:rPrChange>
                            </w:rPr>
                            <w:t>Build and operate a physical rig</w:t>
                          </w:r>
                        </w:ins>
                        <w:del w:id="252" w:author="F FLORENCE" w:date="2023-08-14T15:24:00Z">
                          <w:r w:rsidRPr="00A13595" w:rsidDel="00D35AA4">
                            <w:rPr>
                              <w:rFonts w:ascii="Arial" w:eastAsia="Arial" w:hAnsi="Arial" w:cs="Arial"/>
                              <w:color w:val="000000"/>
                              <w:szCs w:val="18"/>
                            </w:rPr>
                            <w:delText>Same as last year</w:delText>
                          </w:r>
                        </w:del>
                      </w:p>
                      <w:p w14:paraId="6E473506" w14:textId="77777777" w:rsidR="001C2962" w:rsidRPr="00D35AA4" w:rsidRDefault="001C2962">
                        <w:pPr>
                          <w:pStyle w:val="ListParagraph"/>
                          <w:numPr>
                            <w:ilvl w:val="0"/>
                            <w:numId w:val="25"/>
                          </w:numPr>
                          <w:textDirection w:val="btLr"/>
                          <w:rPr>
                            <w:ins w:id="253" w:author="F FLORENCE" w:date="2023-08-14T15:27:00Z"/>
                            <w:rFonts w:ascii="Arial" w:eastAsia="Arial" w:hAnsi="Arial" w:cs="Arial"/>
                            <w:color w:val="000000"/>
                            <w:szCs w:val="18"/>
                            <w:rPrChange w:id="254" w:author="F FLORENCE" w:date="2023-08-14T15:22:00Z">
                              <w:rPr>
                                <w:ins w:id="255" w:author="F FLORENCE" w:date="2023-08-14T15:27:00Z"/>
                                <w:sz w:val="18"/>
                                <w:szCs w:val="18"/>
                              </w:rPr>
                            </w:rPrChange>
                          </w:rPr>
                          <w:pPrChange w:id="256" w:author="F FLORENCE" w:date="2023-08-14T15:24:00Z">
                            <w:pPr>
                              <w:pStyle w:val="ListParagraph"/>
                              <w:numPr>
                                <w:numId w:val="21"/>
                              </w:numPr>
                              <w:spacing w:line="240" w:lineRule="auto"/>
                              <w:ind w:left="2240" w:hanging="360"/>
                              <w:textDirection w:val="btLr"/>
                            </w:pPr>
                          </w:pPrChange>
                        </w:pPr>
                        <w:ins w:id="257" w:author="F FLORENCE" w:date="2023-08-14T15:27:00Z">
                          <w:r>
                            <w:rPr>
                              <w:rFonts w:ascii="Arial" w:eastAsia="Arial" w:hAnsi="Arial" w:cs="Arial"/>
                              <w:color w:val="000000"/>
                              <w:szCs w:val="18"/>
                            </w:rPr>
                            <w:t xml:space="preserve"> </w:t>
                          </w:r>
                          <w:r>
                            <w:rPr>
                              <w:color w:val="000000"/>
                            </w:rPr>
                            <w:t>to drill a 2D directional well or an optional 3D well.</w:t>
                          </w:r>
                        </w:ins>
                      </w:p>
                      <w:p w14:paraId="3CCA2A01" w14:textId="77777777" w:rsidR="001C2962" w:rsidRDefault="001C2962" w:rsidP="001C2962">
                        <w:pPr>
                          <w:spacing w:line="240" w:lineRule="auto"/>
                          <w:ind w:left="200"/>
                          <w:textDirection w:val="btLr"/>
                          <w:rPr>
                            <w:rFonts w:ascii="Arial" w:eastAsia="Arial" w:hAnsi="Arial" w:cs="Arial"/>
                            <w:color w:val="000000"/>
                            <w:szCs w:val="18"/>
                          </w:rPr>
                        </w:pPr>
                      </w:p>
                      <w:p w14:paraId="32BA47E6" w14:textId="77777777" w:rsidR="001C2962" w:rsidRDefault="001C2962" w:rsidP="001C2962">
                        <w:pPr>
                          <w:spacing w:line="240" w:lineRule="auto"/>
                          <w:ind w:left="200"/>
                          <w:textDirection w:val="btLr"/>
                          <w:rPr>
                            <w:ins w:id="258" w:author="F FLORENCE" w:date="2023-08-14T15:24:00Z"/>
                            <w:rFonts w:ascii="Arial" w:eastAsia="Arial" w:hAnsi="Arial" w:cs="Arial"/>
                            <w:color w:val="000000"/>
                            <w:szCs w:val="18"/>
                          </w:rPr>
                        </w:pPr>
                        <w:ins w:id="259" w:author="F FLORENCE" w:date="2023-08-14T15:27:00Z">
                          <w:r>
                            <w:rPr>
                              <w:rFonts w:ascii="Arial" w:eastAsia="Arial" w:hAnsi="Arial" w:cs="Arial"/>
                              <w:color w:val="000000"/>
                              <w:szCs w:val="18"/>
                            </w:rPr>
                            <w:t xml:space="preserve">For A &amp; B: </w:t>
                          </w:r>
                        </w:ins>
                        <w:ins w:id="260" w:author="F FLORENCE" w:date="2023-08-14T15:28:00Z">
                          <w:r>
                            <w:rPr>
                              <w:rFonts w:ascii="Arial" w:eastAsia="Arial" w:hAnsi="Arial" w:cs="Arial"/>
                              <w:color w:val="000000"/>
                              <w:szCs w:val="18"/>
                            </w:rPr>
                            <w:t>Additional credit</w:t>
                          </w:r>
                        </w:ins>
                        <w:ins w:id="261" w:author="F FLORENCE" w:date="2023-08-14T15:27:00Z">
                          <w:r>
                            <w:rPr>
                              <w:rFonts w:ascii="Arial" w:eastAsia="Arial" w:hAnsi="Arial" w:cs="Arial"/>
                              <w:color w:val="000000"/>
                              <w:szCs w:val="18"/>
                            </w:rPr>
                            <w:t xml:space="preserve"> for </w:t>
                          </w:r>
                          <w:r w:rsidRPr="000902C4">
                            <w:rPr>
                              <w:rFonts w:ascii="Arial" w:eastAsia="Arial" w:hAnsi="Arial" w:cs="Arial"/>
                              <w:color w:val="000000"/>
                              <w:szCs w:val="18"/>
                            </w:rPr>
                            <w:t xml:space="preserve">teams </w:t>
                          </w:r>
                        </w:ins>
                        <w:ins w:id="262" w:author="F FLORENCE" w:date="2023-08-14T15:28:00Z">
                          <w:r>
                            <w:rPr>
                              <w:rFonts w:ascii="Arial" w:eastAsia="Arial" w:hAnsi="Arial" w:cs="Arial"/>
                              <w:color w:val="000000"/>
                              <w:szCs w:val="18"/>
                            </w:rPr>
                            <w:t>that develop a</w:t>
                          </w:r>
                        </w:ins>
                        <w:ins w:id="263" w:author="F FLORENCE" w:date="2023-08-14T15:27:00Z">
                          <w:r w:rsidRPr="000902C4">
                            <w:rPr>
                              <w:rFonts w:ascii="Arial" w:eastAsia="Arial" w:hAnsi="Arial" w:cs="Arial"/>
                              <w:color w:val="000000"/>
                              <w:szCs w:val="18"/>
                            </w:rPr>
                            <w:t xml:space="preserve"> </w:t>
                          </w:r>
                          <w:r w:rsidRPr="00D35AA4">
                            <w:t>D</w:t>
                          </w:r>
                          <w:r>
                            <w:t>-</w:t>
                          </w:r>
                          <w:r w:rsidRPr="00D35AA4">
                            <w:t>WIS compatible API</w:t>
                          </w:r>
                        </w:ins>
                        <w:ins w:id="264" w:author="F FLORENCE" w:date="2023-08-14T15:28:00Z">
                          <w:r>
                            <w:t xml:space="preserve"> for data </w:t>
                          </w:r>
                        </w:ins>
                        <w:ins w:id="265" w:author="F FLORENCE" w:date="2023-08-14T15:29:00Z">
                          <w:r>
                            <w:t>interoperability.</w:t>
                          </w:r>
                        </w:ins>
                      </w:p>
                      <w:p w14:paraId="2F650CBC" w14:textId="77777777" w:rsidR="001C2962" w:rsidRDefault="001C2962" w:rsidP="001C2962">
                        <w:pPr>
                          <w:spacing w:line="240" w:lineRule="auto"/>
                          <w:ind w:left="200"/>
                          <w:textDirection w:val="btLr"/>
                          <w:rPr>
                            <w:ins w:id="266" w:author="F FLORENCE" w:date="2023-08-14T15:24:00Z"/>
                            <w:rFonts w:ascii="Arial" w:eastAsia="Arial" w:hAnsi="Arial" w:cs="Arial"/>
                            <w:color w:val="000000"/>
                            <w:szCs w:val="18"/>
                          </w:rPr>
                        </w:pPr>
                      </w:p>
                      <w:p w14:paraId="52A65B64" w14:textId="77777777" w:rsidR="001C2962" w:rsidRPr="00A13595" w:rsidRDefault="001C2962" w:rsidP="001C2962">
                        <w:pPr>
                          <w:spacing w:line="240" w:lineRule="auto"/>
                          <w:ind w:left="200"/>
                          <w:textDirection w:val="btLr"/>
                          <w:rPr>
                            <w:sz w:val="18"/>
                            <w:szCs w:val="18"/>
                          </w:rPr>
                        </w:pPr>
                        <w:r w:rsidRPr="00A13595">
                          <w:rPr>
                            <w:rFonts w:ascii="Arial" w:eastAsia="Arial" w:hAnsi="Arial" w:cs="Arial"/>
                            <w:color w:val="000000"/>
                            <w:szCs w:val="18"/>
                          </w:rPr>
                          <w:t>Okay for two schools to join together for their entry</w:t>
                        </w:r>
                        <w:r>
                          <w:rPr>
                            <w:rFonts w:ascii="Arial" w:eastAsia="Arial" w:hAnsi="Arial" w:cs="Arial"/>
                            <w:color w:val="000000"/>
                            <w:szCs w:val="18"/>
                          </w:rPr>
                          <w:t>.</w:t>
                        </w:r>
                      </w:p>
                      <w:p w14:paraId="530CF606" w14:textId="77777777" w:rsidR="001C2962" w:rsidRDefault="001C2962" w:rsidP="001C2962">
                        <w:pPr>
                          <w:spacing w:line="240" w:lineRule="auto"/>
                          <w:ind w:left="200"/>
                          <w:textDirection w:val="btLr"/>
                          <w:rPr>
                            <w:rFonts w:ascii="Arial" w:eastAsia="Arial" w:hAnsi="Arial" w:cs="Arial"/>
                            <w:color w:val="000000"/>
                            <w:sz w:val="28"/>
                          </w:rPr>
                        </w:pPr>
                      </w:p>
                      <w:p w14:paraId="33473732" w14:textId="77777777" w:rsidR="001C2962" w:rsidRDefault="001C2962" w:rsidP="001C2962">
                        <w:pPr>
                          <w:spacing w:line="240" w:lineRule="auto"/>
                          <w:ind w:left="200"/>
                          <w:textDirection w:val="btLr"/>
                          <w:rPr>
                            <w:rFonts w:ascii="Arial" w:eastAsia="Arial" w:hAnsi="Arial" w:cs="Arial"/>
                            <w:color w:val="000000"/>
                            <w:szCs w:val="18"/>
                          </w:rPr>
                        </w:pPr>
                        <w:r w:rsidRPr="00687E1D">
                          <w:rPr>
                            <w:rFonts w:ascii="Arial" w:eastAsia="Arial" w:hAnsi="Arial" w:cs="Arial"/>
                            <w:color w:val="000000"/>
                            <w:szCs w:val="18"/>
                          </w:rPr>
                          <w:t>Plan for a hybrid in-person/virtual test next spring.</w:t>
                        </w:r>
                      </w:p>
                      <w:p w14:paraId="4E1D4C09" w14:textId="77777777" w:rsidR="001C2962" w:rsidRDefault="001C2962" w:rsidP="001C2962">
                        <w:pPr>
                          <w:spacing w:line="240" w:lineRule="auto"/>
                          <w:ind w:left="200"/>
                          <w:textDirection w:val="btLr"/>
                          <w:rPr>
                            <w:rFonts w:ascii="Arial" w:eastAsia="Arial" w:hAnsi="Arial" w:cs="Arial"/>
                            <w:color w:val="000000"/>
                            <w:szCs w:val="18"/>
                          </w:rPr>
                        </w:pPr>
                      </w:p>
                      <w:p w14:paraId="54FACB10" w14:textId="77777777" w:rsidR="001C2962" w:rsidRPr="00687E1D" w:rsidRDefault="001C2962" w:rsidP="001C2962">
                        <w:pPr>
                          <w:spacing w:line="240" w:lineRule="auto"/>
                          <w:ind w:left="200"/>
                          <w:textDirection w:val="btLr"/>
                          <w:rPr>
                            <w:rFonts w:ascii="Arial" w:eastAsia="Arial" w:hAnsi="Arial" w:cs="Arial"/>
                            <w:color w:val="000000"/>
                            <w:szCs w:val="18"/>
                          </w:rPr>
                        </w:pPr>
                        <w:r>
                          <w:rPr>
                            <w:rFonts w:ascii="Arial" w:eastAsia="Arial" w:hAnsi="Arial" w:cs="Arial"/>
                            <w:color w:val="000000"/>
                            <w:szCs w:val="18"/>
                          </w:rPr>
                          <w:t>SPE Paper will be chosen by the conference program committee from either Group A or B.</w:t>
                        </w:r>
                      </w:p>
                    </w:txbxContent>
                  </v:textbox>
                  <w10:wrap type="square"/>
                </v:rect>
              </w:pict>
            </mc:Fallback>
          </mc:AlternateContent>
        </w:r>
      </w:ins>
      <w:r>
        <w:t xml:space="preserve">This year marks the </w:t>
      </w:r>
      <w:sdt>
        <w:sdtPr>
          <w:tag w:val="goog_rdk_0"/>
          <w:id w:val="-114137338"/>
        </w:sdtPr>
        <w:sdtContent>
          <w:del w:id="267" w:author="F FLORENCE" w:date="2023-08-14T15:31:00Z">
            <w:r w:rsidDel="007E588B">
              <w:delText>ninth</w:delText>
            </w:r>
          </w:del>
          <w:ins w:id="268" w:author="F FLORENCE" w:date="2023-08-14T15:31:00Z">
            <w:r w:rsidR="007E588B">
              <w:t>tenth</w:t>
            </w:r>
          </w:ins>
        </w:sdtContent>
      </w:sdt>
      <w:r w:rsidR="00687E1D">
        <w:t xml:space="preserve"> </w:t>
      </w:r>
      <w:r>
        <w:t>competition for the title of Drillbotics® champion and a chance for students to learn about the drilling process from industry experts and for winning team(s) to travel and present a paper at the next SPE/IADC Drilling Conference and at an event organized by DSATS.  The past years involved undergraduates, masters and doctoral students from a variety of disciplines who built innovative drilling machines and downhole tools while developing a deeper understanding of automating the drilling process.  Recently, this was extended to include teams who created models of the rig, the drilling process, and various downhole interactions.  Teams freely shared lessons learned, which more rapidly advances the science of drilling automation. Everyone involved claims to have had a lot of fun while learning things that are not in the textbooks or published papers.  Students also participated in related events at conferences, workshop meetings and networking with industry leaders in drilling automation.  This year’s contest promises to be just as challenging and hopefully as much fun.</w:t>
      </w:r>
      <w:ins w:id="269" w:author="F FLORENCE" w:date="2023-08-14T15:32:00Z">
        <w:r w:rsidR="007E588B">
          <w:t xml:space="preserve">  For more information, see </w:t>
        </w:r>
      </w:ins>
      <w:ins w:id="270" w:author="F FLORENCE" w:date="2023-08-14T15:33:00Z">
        <w:r w:rsidR="007E588B">
          <w:fldChar w:fldCharType="begin"/>
        </w:r>
        <w:r w:rsidR="007E588B">
          <w:instrText>HYPERLINK "https://drillbotics.com/"</w:instrText>
        </w:r>
        <w:r w:rsidR="007E588B">
          <w:fldChar w:fldCharType="separate"/>
        </w:r>
        <w:r w:rsidR="007E588B" w:rsidRPr="007E588B">
          <w:rPr>
            <w:rStyle w:val="Hyperlink"/>
          </w:rPr>
          <w:t>https://drillbotics.com/</w:t>
        </w:r>
        <w:r w:rsidR="007E588B">
          <w:fldChar w:fldCharType="end"/>
        </w:r>
      </w:ins>
    </w:p>
    <w:p w14:paraId="0000000F" w14:textId="77777777" w:rsidR="00B540A6" w:rsidRDefault="00B540A6">
      <w:pPr>
        <w:ind w:firstLine="720"/>
      </w:pPr>
    </w:p>
    <w:p w14:paraId="17B1ED49" w14:textId="0A80B5DB" w:rsidR="00D95764" w:rsidRDefault="00000000" w:rsidP="00DB5159">
      <w:pPr>
        <w:ind w:left="360"/>
      </w:pPr>
      <w:r>
        <w:t>This year’s</w:t>
      </w:r>
      <w:r w:rsidR="00DB5159">
        <w:t xml:space="preserve"> Group A</w:t>
      </w:r>
      <w:r>
        <w:t xml:space="preserve"> competition</w:t>
      </w:r>
      <w:r w:rsidR="007E53E5">
        <w:t xml:space="preserve"> </w:t>
      </w:r>
      <w:ins w:id="271" w:author="F FLORENCE" w:date="2023-08-14T15:33:00Z">
        <w:r w:rsidR="007E588B">
          <w:t xml:space="preserve">again </w:t>
        </w:r>
      </w:ins>
      <w:r w:rsidR="007E53E5">
        <w:t xml:space="preserve">allows teams two options.  They may </w:t>
      </w:r>
      <w:r w:rsidR="00D95764">
        <w:t xml:space="preserve">compete like </w:t>
      </w:r>
      <w:del w:id="272" w:author="F FLORENCE" w:date="2023-08-14T15:33:00Z">
        <w:r w:rsidR="00D95764" w:rsidDel="007E588B">
          <w:delText xml:space="preserve">last </w:delText>
        </w:r>
      </w:del>
      <w:ins w:id="273" w:author="F FLORENCE" w:date="2023-08-14T15:33:00Z">
        <w:r w:rsidR="007E588B">
          <w:t xml:space="preserve">previous </w:t>
        </w:r>
      </w:ins>
      <w:r w:rsidR="00D95764">
        <w:t>year</w:t>
      </w:r>
      <w:ins w:id="274" w:author="F FLORENCE" w:date="2023-08-14T15:33:00Z">
        <w:r w:rsidR="007E588B">
          <w:t>s</w:t>
        </w:r>
      </w:ins>
      <w:r w:rsidR="00D95764">
        <w:t xml:space="preserve">, virtually drilling a directional well.  Optionally, they may choose to </w:t>
      </w:r>
      <w:r>
        <w:t xml:space="preserve">focus on </w:t>
      </w:r>
      <w:r w:rsidR="00D95764">
        <w:t xml:space="preserve">virtually </w:t>
      </w:r>
      <w:r>
        <w:t>detecting and controlling a well control event (e.g</w:t>
      </w:r>
      <w:r w:rsidR="00DB5159">
        <w:t>.,</w:t>
      </w:r>
      <w:r>
        <w:t xml:space="preserve"> kick).  </w:t>
      </w:r>
      <w:r w:rsidR="00D95764">
        <w:t xml:space="preserve">Group B will drill a </w:t>
      </w:r>
      <w:r w:rsidR="003A781E">
        <w:t xml:space="preserve">2-dimensional </w:t>
      </w:r>
      <w:r w:rsidR="00D95764">
        <w:t>directional well under similar guidelines to last year</w:t>
      </w:r>
      <w:ins w:id="275" w:author="F FLORENCE" w:date="2023-08-14T15:34:00Z">
        <w:r w:rsidR="007E588B">
          <w:t>, but may opt to drill a 3-dimensional well</w:t>
        </w:r>
      </w:ins>
      <w:r w:rsidR="00D95764">
        <w:t>.</w:t>
      </w:r>
    </w:p>
    <w:p w14:paraId="3E540F10" w14:textId="77777777" w:rsidR="00D95764" w:rsidRDefault="00D95764" w:rsidP="00DB5159">
      <w:pPr>
        <w:ind w:left="360"/>
      </w:pPr>
    </w:p>
    <w:p w14:paraId="00000011" w14:textId="15BE24D7" w:rsidR="00B540A6" w:rsidRDefault="00000000" w:rsidP="00DB5159">
      <w:pPr>
        <w:ind w:left="360"/>
      </w:pPr>
      <w:r>
        <w:t>New</w:t>
      </w:r>
      <w:r w:rsidR="003A781E">
        <w:t xml:space="preserve"> Group A</w:t>
      </w:r>
      <w:r>
        <w:t xml:space="preserve"> teams </w:t>
      </w:r>
      <w:sdt>
        <w:sdtPr>
          <w:tag w:val="goog_rdk_5"/>
          <w:id w:val="-1358734310"/>
        </w:sdtPr>
        <w:sdtContent>
          <w:r>
            <w:t xml:space="preserve">are </w:t>
          </w:r>
        </w:sdtContent>
      </w:sdt>
      <w:r>
        <w:t xml:space="preserve">highly encouraged to use </w:t>
      </w:r>
      <w:sdt>
        <w:sdtPr>
          <w:tag w:val="goog_rdk_6"/>
          <w:id w:val="-1514302194"/>
        </w:sdtPr>
        <w:sdtContent>
          <w:r>
            <w:t xml:space="preserve">the </w:t>
          </w:r>
        </w:sdtContent>
      </w:sdt>
      <w:r>
        <w:t>OpenLab Drilling Simulator (</w:t>
      </w:r>
      <w:hyperlink r:id="rId11">
        <w:r>
          <w:rPr>
            <w:color w:val="0000FF"/>
            <w:u w:val="single"/>
          </w:rPr>
          <w:t>https://openlab.app/</w:t>
        </w:r>
      </w:hyperlink>
      <w:r>
        <w:t>) and focus on designing the controls system.  The D-WIS interface and connectivity will be used to send set-points to the simulator and receive surface and downhole sensor data.</w:t>
      </w:r>
      <w:r w:rsidR="00D95764">
        <w:t xml:space="preserve">  Webinar training on how to use the D-WIS interface</w:t>
      </w:r>
      <w:r w:rsidR="003A781E">
        <w:t xml:space="preserve"> and the simulator</w:t>
      </w:r>
      <w:r w:rsidR="00D95764">
        <w:t xml:space="preserve"> will be provided in October.</w:t>
      </w:r>
      <w:ins w:id="276" w:author="F FLORENCE" w:date="2023-08-14T15:34:00Z">
        <w:r w:rsidR="007E588B">
          <w:t xml:space="preserve">  Group B teams could use the simulator to val</w:t>
        </w:r>
      </w:ins>
      <w:ins w:id="277" w:author="F FLORENCE" w:date="2023-08-14T15:35:00Z">
        <w:r w:rsidR="007E588B">
          <w:t>idate and verify the interoperability of their API.</w:t>
        </w:r>
      </w:ins>
    </w:p>
    <w:p w14:paraId="00000014" w14:textId="77777777" w:rsidR="00B540A6" w:rsidRDefault="00B540A6" w:rsidP="003A781E">
      <w:pPr>
        <w:ind w:left="0"/>
      </w:pPr>
    </w:p>
    <w:p w14:paraId="00000015" w14:textId="3665C393" w:rsidR="00B540A6" w:rsidRDefault="00000000">
      <w:pPr>
        <w:ind w:left="360"/>
      </w:pPr>
      <w:sdt>
        <w:sdtPr>
          <w:tag w:val="goog_rdk_8"/>
          <w:id w:val="-1428190304"/>
        </w:sdtPr>
        <w:sdtContent>
          <w:r>
            <w:t>Previously</w:t>
          </w:r>
        </w:sdtContent>
      </w:sdt>
      <w:r>
        <w:t xml:space="preserve">, teams reviewing the contest rules had to jump between the main body of the guidelines to various appendices depending on which group they chose.  This year we have created separate guidelines for Groups A and B.  The general information items that are common to both groups are identical.  Rules </w:t>
      </w:r>
      <w:r>
        <w:lastRenderedPageBreak/>
        <w:t>specific to each group are listed in an appendix.  Teams must also monitor the website (</w:t>
      </w:r>
      <w:hyperlink r:id="rId12">
        <w:r>
          <w:rPr>
            <w:color w:val="0000FF"/>
            <w:u w:val="single"/>
          </w:rPr>
          <w:t>www.Drillbotics.com</w:t>
        </w:r>
      </w:hyperlink>
      <w:r>
        <w:t xml:space="preserve">) to check any Frequently Asked Questions (FAQs) since they become part of these guidelines. </w:t>
      </w:r>
    </w:p>
    <w:p w14:paraId="00000016" w14:textId="77777777" w:rsidR="00B540A6" w:rsidRDefault="00B540A6">
      <w:pPr>
        <w:ind w:left="360"/>
      </w:pPr>
    </w:p>
    <w:p w14:paraId="00000017" w14:textId="79ABCC95" w:rsidR="00B540A6" w:rsidRDefault="00000000">
      <w:pPr>
        <w:ind w:left="360"/>
      </w:pPr>
      <w:r>
        <w:t>How did the competition first come about?  The origins began in 2008 when several SPE members established the Drilling Systems Automation Technical Section (DSATS) to help accelerate the uptake of automation in the drilling industry. DSATS’ goal was to link the surface machines with downhole machines, tools, and measurements in drilling systems automation (DSA), thereby improving drilling safety and efficiency.  Later, at an SPE Forum in Paris, the idea of a student competition began to take shape; a DSATS sub-committee was formed to develop the competition format and guidelines further.  Several universities were polled to find out the ability of academic institutions to create and manage multi-disciplinary teams.  The Drillbotics committee began small in 2014-2015 to see if the format could succeed.  With fine tuning, we continue along those lines as we start the 202</w:t>
      </w:r>
      <w:sdt>
        <w:sdtPr>
          <w:tag w:val="goog_rdk_10"/>
          <w:id w:val="652810693"/>
        </w:sdtPr>
        <w:sdtContent>
          <w:ins w:id="278" w:author="F FLORENCE" w:date="2023-08-14T15:36:00Z">
            <w:r w:rsidR="007E588B">
              <w:t>4</w:t>
            </w:r>
          </w:ins>
          <w:del w:id="279" w:author="F FLORENCE" w:date="2023-08-14T15:36:00Z">
            <w:r w:rsidDel="007E588B">
              <w:delText>3</w:delText>
            </w:r>
          </w:del>
        </w:sdtContent>
      </w:sdt>
      <w:r w:rsidR="007E53E5">
        <w:t xml:space="preserve"> </w:t>
      </w:r>
      <w:r>
        <w:t>process.</w:t>
      </w:r>
    </w:p>
    <w:p w14:paraId="00000018" w14:textId="77777777" w:rsidR="00B540A6" w:rsidRDefault="00B540A6">
      <w:pPr>
        <w:ind w:firstLine="720"/>
      </w:pPr>
    </w:p>
    <w:p w14:paraId="00000019" w14:textId="77777777" w:rsidR="00B540A6" w:rsidRDefault="00000000">
      <w:pPr>
        <w:ind w:firstLine="720"/>
        <w:rPr>
          <w:b/>
        </w:rPr>
      </w:pPr>
      <w:r>
        <w:rPr>
          <w:b/>
        </w:rPr>
        <w:t>Competition Overview:</w:t>
      </w:r>
    </w:p>
    <w:p w14:paraId="0000001A" w14:textId="77777777" w:rsidR="00B540A6" w:rsidRDefault="00000000">
      <w:pPr>
        <w:pBdr>
          <w:top w:val="nil"/>
          <w:left w:val="nil"/>
          <w:bottom w:val="nil"/>
          <w:right w:val="nil"/>
          <w:between w:val="nil"/>
        </w:pBdr>
        <w:ind w:left="1440"/>
        <w:rPr>
          <w:color w:val="000000"/>
        </w:rPr>
      </w:pPr>
      <w:r>
        <w:rPr>
          <w:color w:val="000000"/>
        </w:rPr>
        <w:t>Group A</w:t>
      </w:r>
    </w:p>
    <w:p w14:paraId="0512CA0B" w14:textId="4EFFBC48" w:rsidR="007E53E5" w:rsidRDefault="007E588B" w:rsidP="007E53E5">
      <w:pPr>
        <w:numPr>
          <w:ilvl w:val="0"/>
          <w:numId w:val="11"/>
        </w:numPr>
        <w:pBdr>
          <w:top w:val="nil"/>
          <w:left w:val="nil"/>
          <w:bottom w:val="nil"/>
          <w:right w:val="nil"/>
          <w:between w:val="nil"/>
        </w:pBdr>
        <w:rPr>
          <w:color w:val="000000"/>
        </w:rPr>
      </w:pPr>
      <w:ins w:id="280" w:author="F FLORENCE" w:date="2023-08-14T15:37:00Z">
        <w:r>
          <w:rPr>
            <w:color w:val="000000"/>
          </w:rPr>
          <w:t xml:space="preserve">Option 1: </w:t>
        </w:r>
      </w:ins>
      <w:r w:rsidR="007E53E5">
        <w:rPr>
          <w:color w:val="000000"/>
        </w:rPr>
        <w:t>The teams will design a control system that will virtually control the</w:t>
      </w:r>
      <w:ins w:id="281" w:author="F FLORENCE" w:date="2023-08-14T15:38:00Z">
        <w:r w:rsidR="001A2775">
          <w:rPr>
            <w:color w:val="000000"/>
          </w:rPr>
          <w:t>ir</w:t>
        </w:r>
      </w:ins>
      <w:r w:rsidR="007E53E5">
        <w:rPr>
          <w:color w:val="000000"/>
        </w:rPr>
        <w:t xml:space="preserve"> full-scale drilling system model to test and demonstrate the</w:t>
      </w:r>
      <w:ins w:id="282" w:author="F FLORENCE" w:date="2023-08-14T15:36:00Z">
        <w:r>
          <w:rPr>
            <w:color w:val="000000"/>
          </w:rPr>
          <w:t>ir</w:t>
        </w:r>
      </w:ins>
      <w:r w:rsidR="007E53E5">
        <w:rPr>
          <w:color w:val="000000"/>
        </w:rPr>
        <w:t xml:space="preserve"> automated system</w:t>
      </w:r>
      <w:ins w:id="283" w:author="F FLORENCE" w:date="2023-08-14T15:36:00Z">
        <w:r>
          <w:rPr>
            <w:color w:val="000000"/>
          </w:rPr>
          <w:t>’s capability to drill a directional well</w:t>
        </w:r>
      </w:ins>
      <w:r w:rsidR="007E53E5">
        <w:rPr>
          <w:color w:val="000000"/>
        </w:rPr>
        <w:t>.  The teams should incorporate virtual downhole and surface sensors in their automation and controls scheme.</w:t>
      </w:r>
      <w:ins w:id="284" w:author="F FLORENCE" w:date="2023-08-14T15:37:00Z">
        <w:r w:rsidR="001A2775">
          <w:rPr>
            <w:color w:val="000000"/>
          </w:rPr>
          <w:t xml:space="preserve">  The well path will be defined by three </w:t>
        </w:r>
      </w:ins>
      <w:ins w:id="285" w:author="F FLORENCE" w:date="2023-08-14T15:38:00Z">
        <w:r w:rsidR="001A2775">
          <w:rPr>
            <w:color w:val="000000"/>
          </w:rPr>
          <w:t>targets provided by the Drillbotics Committee immediately before the final Phase II test.</w:t>
        </w:r>
      </w:ins>
      <w:ins w:id="286" w:author="F FLORENCE" w:date="2023-08-14T15:39:00Z">
        <w:r w:rsidR="001A2775">
          <w:rPr>
            <w:color w:val="000000"/>
          </w:rPr>
          <w:t xml:space="preserve">  Teams can drill a 2D or an optional 3D trajectory.</w:t>
        </w:r>
      </w:ins>
    </w:p>
    <w:p w14:paraId="0000001B" w14:textId="3D8EFDB9" w:rsidR="00B540A6" w:rsidRPr="007E53E5" w:rsidDel="001A2775" w:rsidRDefault="007E53E5">
      <w:pPr>
        <w:numPr>
          <w:ilvl w:val="0"/>
          <w:numId w:val="11"/>
        </w:numPr>
        <w:pBdr>
          <w:top w:val="nil"/>
          <w:left w:val="nil"/>
          <w:bottom w:val="nil"/>
          <w:right w:val="nil"/>
          <w:between w:val="nil"/>
        </w:pBdr>
        <w:rPr>
          <w:del w:id="287" w:author="F FLORENCE" w:date="2023-08-14T15:39:00Z"/>
        </w:rPr>
      </w:pPr>
      <w:del w:id="288" w:author="F FLORENCE" w:date="2023-08-14T15:37:00Z">
        <w:r w:rsidDel="007E588B">
          <w:rPr>
            <w:color w:val="000000"/>
          </w:rPr>
          <w:delText xml:space="preserve">Option 1: </w:delText>
        </w:r>
      </w:del>
      <w:del w:id="289" w:author="F FLORENCE" w:date="2023-08-14T15:39:00Z">
        <w:r w:rsidDel="001A2775">
          <w:rPr>
            <w:color w:val="000000"/>
          </w:rPr>
          <w:delText xml:space="preserve">The challenge requires teams to develop a full-scale drilling system model, including its corresponding control scheme, to virtually drill a directional well following a given trajectory. </w:delText>
        </w:r>
      </w:del>
    </w:p>
    <w:p w14:paraId="5223F36A" w14:textId="087493A4" w:rsidR="007E53E5" w:rsidRDefault="003A781E">
      <w:pPr>
        <w:numPr>
          <w:ilvl w:val="0"/>
          <w:numId w:val="11"/>
        </w:numPr>
        <w:pBdr>
          <w:top w:val="nil"/>
          <w:left w:val="nil"/>
          <w:bottom w:val="nil"/>
          <w:right w:val="nil"/>
          <w:between w:val="nil"/>
        </w:pBdr>
      </w:pPr>
      <w:r>
        <w:rPr>
          <w:color w:val="000000"/>
        </w:rPr>
        <w:t>Option</w:t>
      </w:r>
      <w:r w:rsidR="007E53E5">
        <w:rPr>
          <w:color w:val="000000"/>
        </w:rPr>
        <w:t xml:space="preserve"> 2:  Teams </w:t>
      </w:r>
      <w:r>
        <w:rPr>
          <w:color w:val="000000"/>
        </w:rPr>
        <w:t>may use</w:t>
      </w:r>
      <w:del w:id="290" w:author="F FLORENCE" w:date="2023-08-14T15:39:00Z">
        <w:r w:rsidDel="001A2775">
          <w:rPr>
            <w:color w:val="000000"/>
          </w:rPr>
          <w:delText>d</w:delText>
        </w:r>
      </w:del>
      <w:r>
        <w:rPr>
          <w:color w:val="000000"/>
        </w:rPr>
        <w:t xml:space="preserve"> the D-WIS interface standard to connect to a</w:t>
      </w:r>
      <w:ins w:id="291" w:author="F FLORENCE" w:date="2023-08-14T15:40:00Z">
        <w:r w:rsidR="001A2775">
          <w:rPr>
            <w:color w:val="000000"/>
          </w:rPr>
          <w:t>n</w:t>
        </w:r>
      </w:ins>
      <w:r>
        <w:rPr>
          <w:color w:val="000000"/>
        </w:rPr>
        <w:t xml:space="preserve"> </w:t>
      </w:r>
      <w:ins w:id="292" w:author="F FLORENCE" w:date="2023-08-14T15:40:00Z">
        <w:r w:rsidR="001A2775">
          <w:rPr>
            <w:color w:val="000000"/>
          </w:rPr>
          <w:t xml:space="preserve">OpenLab </w:t>
        </w:r>
      </w:ins>
      <w:r>
        <w:rPr>
          <w:color w:val="000000"/>
        </w:rPr>
        <w:t>simulator</w:t>
      </w:r>
      <w:ins w:id="293" w:author="F FLORENCE" w:date="2023-08-14T15:40:00Z">
        <w:r w:rsidR="001A2775">
          <w:rPr>
            <w:color w:val="000000"/>
          </w:rPr>
          <w:t xml:space="preserve"> offered by Norce</w:t>
        </w:r>
      </w:ins>
      <w:r>
        <w:rPr>
          <w:color w:val="000000"/>
        </w:rPr>
        <w:t xml:space="preserve"> to detect and control an influx (kick).</w:t>
      </w:r>
    </w:p>
    <w:p w14:paraId="0000001D" w14:textId="77777777" w:rsidR="00B540A6" w:rsidRDefault="00B540A6">
      <w:pPr>
        <w:pBdr>
          <w:top w:val="nil"/>
          <w:left w:val="nil"/>
          <w:bottom w:val="nil"/>
          <w:right w:val="nil"/>
          <w:between w:val="nil"/>
        </w:pBdr>
        <w:ind w:left="1440"/>
        <w:rPr>
          <w:color w:val="000000"/>
        </w:rPr>
      </w:pPr>
    </w:p>
    <w:p w14:paraId="0000001E" w14:textId="77777777" w:rsidR="00B540A6" w:rsidRDefault="00000000">
      <w:pPr>
        <w:pBdr>
          <w:top w:val="nil"/>
          <w:left w:val="nil"/>
          <w:bottom w:val="nil"/>
          <w:right w:val="nil"/>
          <w:between w:val="nil"/>
        </w:pBdr>
        <w:ind w:left="1440"/>
        <w:rPr>
          <w:color w:val="000000"/>
        </w:rPr>
      </w:pPr>
      <w:r>
        <w:rPr>
          <w:color w:val="000000"/>
        </w:rPr>
        <w:t>Group B</w:t>
      </w:r>
    </w:p>
    <w:p w14:paraId="0000001F" w14:textId="77777777" w:rsidR="00B540A6" w:rsidRDefault="00000000">
      <w:pPr>
        <w:numPr>
          <w:ilvl w:val="0"/>
          <w:numId w:val="11"/>
        </w:numPr>
        <w:pBdr>
          <w:top w:val="nil"/>
          <w:left w:val="nil"/>
          <w:bottom w:val="nil"/>
          <w:right w:val="nil"/>
          <w:between w:val="nil"/>
        </w:pBdr>
      </w:pPr>
      <w:r>
        <w:rPr>
          <w:color w:val="000000"/>
        </w:rPr>
        <w:t xml:space="preserve">The challenge requires teams to develop a small-scale drilling rig and control system to autonomously drill a directional well following a given trajectory. </w:t>
      </w:r>
    </w:p>
    <w:p w14:paraId="00000020" w14:textId="77777777" w:rsidR="00B540A6" w:rsidRPr="001A2775" w:rsidRDefault="00000000">
      <w:pPr>
        <w:numPr>
          <w:ilvl w:val="0"/>
          <w:numId w:val="11"/>
        </w:numPr>
        <w:pBdr>
          <w:top w:val="nil"/>
          <w:left w:val="nil"/>
          <w:bottom w:val="nil"/>
          <w:right w:val="nil"/>
          <w:between w:val="nil"/>
        </w:pBdr>
        <w:rPr>
          <w:ins w:id="294" w:author="F FLORENCE" w:date="2023-08-14T15:40:00Z"/>
          <w:rPrChange w:id="295" w:author="F FLORENCE" w:date="2023-08-14T15:40:00Z">
            <w:rPr>
              <w:ins w:id="296" w:author="F FLORENCE" w:date="2023-08-14T15:40:00Z"/>
              <w:color w:val="000000"/>
            </w:rPr>
          </w:rPrChange>
        </w:rPr>
      </w:pPr>
      <w:r>
        <w:rPr>
          <w:color w:val="000000"/>
        </w:rPr>
        <w:t>Downhole sensors are mandatory, and their data must be included in the control algorithms.</w:t>
      </w:r>
    </w:p>
    <w:p w14:paraId="6CE5F95B" w14:textId="491C7261" w:rsidR="001A2775" w:rsidRPr="001A2775" w:rsidRDefault="001A2775" w:rsidP="001A2775">
      <w:pPr>
        <w:numPr>
          <w:ilvl w:val="0"/>
          <w:numId w:val="11"/>
        </w:numPr>
        <w:pBdr>
          <w:top w:val="nil"/>
          <w:left w:val="nil"/>
          <w:bottom w:val="nil"/>
          <w:right w:val="nil"/>
          <w:between w:val="nil"/>
        </w:pBdr>
        <w:rPr>
          <w:color w:val="000000"/>
          <w:rPrChange w:id="297" w:author="F FLORENCE" w:date="2023-08-14T15:41:00Z">
            <w:rPr/>
          </w:rPrChange>
        </w:rPr>
      </w:pPr>
      <w:ins w:id="298" w:author="F FLORENCE" w:date="2023-08-14T15:40:00Z">
        <w:r>
          <w:rPr>
            <w:color w:val="000000"/>
          </w:rPr>
          <w:t>The well path will be defined by three targets provided by the Drillbotics Committee immediately before the final Phase II test.  Teams can drill a 2D or an optional 3D trajectory.</w:t>
        </w:r>
      </w:ins>
    </w:p>
    <w:p w14:paraId="00000021" w14:textId="77777777" w:rsidR="00B540A6" w:rsidRDefault="00B540A6">
      <w:pPr>
        <w:pBdr>
          <w:top w:val="nil"/>
          <w:left w:val="nil"/>
          <w:bottom w:val="nil"/>
          <w:right w:val="nil"/>
          <w:between w:val="nil"/>
        </w:pBdr>
        <w:ind w:left="1440"/>
        <w:rPr>
          <w:color w:val="000000"/>
        </w:rPr>
      </w:pPr>
    </w:p>
    <w:p w14:paraId="00000022" w14:textId="77777777" w:rsidR="00B540A6" w:rsidRDefault="00000000">
      <w:pPr>
        <w:pBdr>
          <w:top w:val="nil"/>
          <w:left w:val="nil"/>
          <w:bottom w:val="nil"/>
          <w:right w:val="nil"/>
          <w:between w:val="nil"/>
        </w:pBdr>
        <w:ind w:left="1440"/>
        <w:rPr>
          <w:color w:val="000000"/>
        </w:rPr>
      </w:pPr>
      <w:r>
        <w:rPr>
          <w:color w:val="000000"/>
        </w:rPr>
        <w:t>Phase I</w:t>
      </w:r>
    </w:p>
    <w:p w14:paraId="00000023" w14:textId="77777777" w:rsidR="00B540A6" w:rsidRDefault="00000000">
      <w:pPr>
        <w:numPr>
          <w:ilvl w:val="0"/>
          <w:numId w:val="11"/>
        </w:numPr>
        <w:pBdr>
          <w:top w:val="nil"/>
          <w:left w:val="nil"/>
          <w:bottom w:val="nil"/>
          <w:right w:val="nil"/>
          <w:between w:val="nil"/>
        </w:pBdr>
      </w:pPr>
      <w:r>
        <w:rPr>
          <w:color w:val="000000"/>
        </w:rPr>
        <w:t>Both groups must submit a Phase I Design Report not later than 31 December.</w:t>
      </w:r>
    </w:p>
    <w:p w14:paraId="00000024" w14:textId="77777777" w:rsidR="00B540A6" w:rsidRDefault="00000000">
      <w:pPr>
        <w:numPr>
          <w:ilvl w:val="0"/>
          <w:numId w:val="11"/>
        </w:numPr>
        <w:pBdr>
          <w:top w:val="nil"/>
          <w:left w:val="nil"/>
          <w:bottom w:val="nil"/>
          <w:right w:val="nil"/>
          <w:between w:val="nil"/>
        </w:pBdr>
      </w:pPr>
      <w:r>
        <w:rPr>
          <w:color w:val="000000"/>
        </w:rPr>
        <w:t>A Phase I Design Video is optional, due not later than 15 January.</w:t>
      </w:r>
    </w:p>
    <w:p w14:paraId="00000025" w14:textId="77777777" w:rsidR="00B540A6" w:rsidRDefault="00000000">
      <w:pPr>
        <w:numPr>
          <w:ilvl w:val="0"/>
          <w:numId w:val="11"/>
        </w:numPr>
        <w:pBdr>
          <w:top w:val="nil"/>
          <w:left w:val="nil"/>
          <w:bottom w:val="nil"/>
          <w:right w:val="nil"/>
          <w:between w:val="nil"/>
        </w:pBdr>
      </w:pPr>
      <w:r>
        <w:rPr>
          <w:color w:val="000000"/>
        </w:rPr>
        <w:t xml:space="preserve">Judges will review the reports and select finalists to be announced in early February. </w:t>
      </w:r>
    </w:p>
    <w:p w14:paraId="00000026" w14:textId="77777777" w:rsidR="00B540A6" w:rsidRDefault="00B540A6">
      <w:pPr>
        <w:pBdr>
          <w:top w:val="nil"/>
          <w:left w:val="nil"/>
          <w:bottom w:val="nil"/>
          <w:right w:val="nil"/>
          <w:between w:val="nil"/>
        </w:pBdr>
        <w:ind w:left="1440"/>
        <w:rPr>
          <w:color w:val="000000"/>
        </w:rPr>
      </w:pPr>
    </w:p>
    <w:p w14:paraId="00000027" w14:textId="77777777" w:rsidR="00B540A6" w:rsidRDefault="00000000">
      <w:pPr>
        <w:pBdr>
          <w:top w:val="nil"/>
          <w:left w:val="nil"/>
          <w:bottom w:val="nil"/>
          <w:right w:val="nil"/>
          <w:between w:val="nil"/>
        </w:pBdr>
        <w:ind w:left="1440"/>
        <w:rPr>
          <w:color w:val="000000"/>
        </w:rPr>
      </w:pPr>
      <w:r>
        <w:rPr>
          <w:color w:val="000000"/>
        </w:rPr>
        <w:t>Phase II</w:t>
      </w:r>
    </w:p>
    <w:p w14:paraId="258D89E2" w14:textId="77777777" w:rsidR="001A2775" w:rsidRDefault="00000000" w:rsidP="001A2775">
      <w:pPr>
        <w:numPr>
          <w:ilvl w:val="0"/>
          <w:numId w:val="11"/>
        </w:numPr>
        <w:pBdr>
          <w:top w:val="nil"/>
          <w:left w:val="nil"/>
          <w:bottom w:val="nil"/>
          <w:right w:val="nil"/>
          <w:between w:val="nil"/>
        </w:pBdr>
        <w:rPr>
          <w:ins w:id="299" w:author="F FLORENCE" w:date="2023-08-14T15:43:00Z"/>
        </w:rPr>
      </w:pPr>
      <w:r>
        <w:rPr>
          <w:color w:val="000000"/>
        </w:rPr>
        <w:t>Teams will submit a pre-recorded team presentation approximately one week before the Phase II test.</w:t>
      </w:r>
      <w:ins w:id="300" w:author="F FLORENCE" w:date="2023-08-14T15:41:00Z">
        <w:r w:rsidR="001A2775">
          <w:rPr>
            <w:color w:val="000000"/>
          </w:rPr>
          <w:t xml:space="preserve">  Judges will review the presentation and prepare a list of questions that will be asked </w:t>
        </w:r>
      </w:ins>
      <w:ins w:id="301" w:author="F FLORENCE" w:date="2023-08-14T15:42:00Z">
        <w:r w:rsidR="001A2775">
          <w:rPr>
            <w:color w:val="000000"/>
          </w:rPr>
          <w:t>of each team prior to the physical test.</w:t>
        </w:r>
      </w:ins>
    </w:p>
    <w:p w14:paraId="0CD7F20C" w14:textId="77777777" w:rsidR="001A2775" w:rsidRDefault="001A2775">
      <w:pPr>
        <w:pBdr>
          <w:top w:val="nil"/>
          <w:left w:val="nil"/>
          <w:bottom w:val="nil"/>
          <w:right w:val="nil"/>
          <w:between w:val="nil"/>
        </w:pBdr>
        <w:ind w:left="1440"/>
        <w:rPr>
          <w:ins w:id="302" w:author="F FLORENCE" w:date="2023-08-14T15:43:00Z"/>
        </w:rPr>
        <w:pPrChange w:id="303" w:author="F FLORENCE" w:date="2023-08-23T13:13:00Z">
          <w:pPr>
            <w:numPr>
              <w:numId w:val="11"/>
            </w:numPr>
            <w:pBdr>
              <w:top w:val="nil"/>
              <w:left w:val="nil"/>
              <w:bottom w:val="nil"/>
              <w:right w:val="nil"/>
              <w:between w:val="nil"/>
            </w:pBdr>
            <w:ind w:left="1440" w:hanging="360"/>
          </w:pPr>
        </w:pPrChange>
      </w:pPr>
    </w:p>
    <w:p w14:paraId="173B81DF" w14:textId="003BCC78" w:rsidR="001A2775" w:rsidRDefault="001A2775">
      <w:pPr>
        <w:pBdr>
          <w:top w:val="nil"/>
          <w:left w:val="nil"/>
          <w:bottom w:val="nil"/>
          <w:right w:val="nil"/>
          <w:between w:val="nil"/>
        </w:pBdr>
        <w:ind w:left="1080"/>
        <w:pPrChange w:id="304" w:author="F FLORENCE" w:date="2023-08-14T15:43:00Z">
          <w:pPr>
            <w:numPr>
              <w:numId w:val="11"/>
            </w:numPr>
            <w:pBdr>
              <w:top w:val="nil"/>
              <w:left w:val="nil"/>
              <w:bottom w:val="nil"/>
              <w:right w:val="nil"/>
              <w:between w:val="nil"/>
            </w:pBdr>
            <w:ind w:left="1440" w:hanging="360"/>
          </w:pPr>
        </w:pPrChange>
      </w:pPr>
      <w:ins w:id="305" w:author="F FLORENCE" w:date="2023-08-14T15:43:00Z">
        <w:r>
          <w:t>Tests</w:t>
        </w:r>
      </w:ins>
    </w:p>
    <w:p w14:paraId="00000029" w14:textId="0FB81B1B" w:rsidR="00B540A6" w:rsidRDefault="00000000">
      <w:pPr>
        <w:numPr>
          <w:ilvl w:val="0"/>
          <w:numId w:val="11"/>
        </w:numPr>
        <w:pBdr>
          <w:top w:val="nil"/>
          <w:left w:val="nil"/>
          <w:bottom w:val="nil"/>
          <w:right w:val="nil"/>
          <w:between w:val="nil"/>
        </w:pBdr>
      </w:pPr>
      <w:r>
        <w:rPr>
          <w:color w:val="000000"/>
        </w:rPr>
        <w:t>Group A and B Phase II tests will be held on separate dates, to be advised in April.</w:t>
      </w:r>
      <w:ins w:id="306" w:author="F FLORENCE" w:date="2023-08-14T15:43:00Z">
        <w:r w:rsidR="001A2775">
          <w:rPr>
            <w:color w:val="000000"/>
          </w:rPr>
          <w:t xml:space="preserve">  If possible, </w:t>
        </w:r>
      </w:ins>
      <w:ins w:id="307" w:author="F FLORENCE" w:date="2023-08-14T15:44:00Z">
        <w:r w:rsidR="001A2775">
          <w:rPr>
            <w:color w:val="000000"/>
          </w:rPr>
          <w:t>we will hold face-to-face tests in Germany and the USA, with an option for a virtual meeting</w:t>
        </w:r>
      </w:ins>
      <w:ins w:id="308" w:author="F FLORENCE" w:date="2023-08-14T15:45:00Z">
        <w:r w:rsidR="001A2775">
          <w:rPr>
            <w:color w:val="000000"/>
          </w:rPr>
          <w:t xml:space="preserve"> on the same dates.</w:t>
        </w:r>
      </w:ins>
    </w:p>
    <w:p w14:paraId="0000002A" w14:textId="77777777" w:rsidR="00B540A6" w:rsidRDefault="00B540A6">
      <w:pPr>
        <w:ind w:firstLine="720"/>
      </w:pPr>
    </w:p>
    <w:p w14:paraId="0000002B" w14:textId="3C191A81" w:rsidR="00B540A6" w:rsidRDefault="00000000" w:rsidP="003A781E">
      <w:pPr>
        <w:ind w:left="360"/>
      </w:pPr>
      <w:r>
        <w:t xml:space="preserve">The DSATS technical section believes that this challenge benefits students in several ways.  Petroleum, mechanical, electrical, and control engineers gain hands-on experience in each person’s area of expertise that forms a solid foundation for post-graduate careers.  Those involved with system modeling gain insight into how models can gain sufficient fidelity to be applied to industry specific problems. </w:t>
      </w:r>
      <w:ins w:id="309" w:author="F FLORENCE" w:date="2023-08-14T15:46:00Z">
        <w:r w:rsidR="001A2775">
          <w:t xml:space="preserve">They also learn where poor models or poor data can lead to incorrect outcomes.  </w:t>
        </w:r>
      </w:ins>
      <w:r>
        <w:t xml:space="preserve">Students also develop experience working in multi-disciplinary teams, which is essential in today’s technology-driven industries.  Winning teams must possess a variety of skills.  The mechanical and electrical engineers need to build a stable, reliable, and functional drilling rig.  Control engineers need to architect a system for real-time control, including a selection of sensors, data handling, and fast-acting control algorithms.  The petroleum engineers need an understanding of drilling dysfunctions and mitigation techniques.  Modeling engineers must understand all of these basics and how to organize numerous modules into a complex model. </w:t>
      </w:r>
      <w:del w:id="310" w:author="F FLORENCE" w:date="2023-08-14T15:48:00Z">
        <w:r w:rsidDel="00EA3FAE">
          <w:delText xml:space="preserve"> </w:delText>
        </w:r>
      </w:del>
      <w:r>
        <w:t>Everyone must work collectively to establish functional system requirements, often fully understood by each team member to accurately portray the drilling issues and create an integrated package working seamlessly together.</w:t>
      </w:r>
    </w:p>
    <w:p w14:paraId="0000002C" w14:textId="77777777" w:rsidR="00B540A6" w:rsidRDefault="00B540A6">
      <w:pPr>
        <w:ind w:firstLine="720"/>
      </w:pPr>
    </w:p>
    <w:p w14:paraId="0000002D" w14:textId="1B1C6508" w:rsidR="00B540A6" w:rsidRDefault="00000000" w:rsidP="003A781E">
      <w:pPr>
        <w:ind w:left="360"/>
      </w:pPr>
      <w:r>
        <w:t xml:space="preserve">The oil and gas industry today seeks lower costs </w:t>
      </w:r>
      <w:ins w:id="311" w:author="F FLORENCE" w:date="2023-08-14T15:48:00Z">
        <w:r w:rsidR="00EA3FAE">
          <w:t xml:space="preserve">and reduced risk </w:t>
        </w:r>
      </w:ins>
      <w:r>
        <w:t xml:space="preserve">through efficiency and innovation.  Many student competitors may discover innovative tools and control processes that will assist drillers in speeding the time to drill and complete a well.  This includes more than a faster ROP, such as problem avoidance for dysfunctions like excessive vibrations, stuck pipe, and wellbore stability issues.  Student teams built new downhole tools using 3D printing techniques of designs that would be difficult, if not impossible to machine.  They used creative hoisting and lowering systems.  Teams modeled drilling performance in particular formations and adjusted the drilling parameters accordingly for changing downhole conditions.  While they have a lot to learn </w:t>
      </w:r>
      <w:del w:id="312" w:author="F FLORENCE" w:date="2023-08-14T15:49:00Z">
        <w:r w:rsidDel="00EA3FAE">
          <w:delText xml:space="preserve">yet </w:delText>
        </w:r>
      </w:del>
      <w:r>
        <w:t>about our business, we have a lot to learn about their fresh approach to today’s problems. Good Luck!</w:t>
      </w:r>
    </w:p>
    <w:p w14:paraId="0000002E" w14:textId="77777777" w:rsidR="00B540A6" w:rsidRDefault="00B540A6">
      <w:pPr>
        <w:ind w:firstLine="720"/>
      </w:pPr>
    </w:p>
    <w:p w14:paraId="0000002F" w14:textId="17A09AE6" w:rsidR="00B540A6" w:rsidRDefault="003A781E" w:rsidP="003A781E">
      <w:pPr>
        <w:ind w:left="0" w:firstLine="360"/>
        <w:rPr>
          <w:b/>
        </w:rPr>
      </w:pPr>
      <w:r>
        <w:rPr>
          <w:b/>
        </w:rPr>
        <w:t>The Drillbotics® Committee</w:t>
      </w:r>
    </w:p>
    <w:p w14:paraId="00000070" w14:textId="77777777" w:rsidR="00B540A6" w:rsidRDefault="00B540A6" w:rsidP="003A781E">
      <w:pPr>
        <w:ind w:left="0"/>
        <w:rPr>
          <w:b/>
        </w:rPr>
      </w:pPr>
    </w:p>
    <w:p w14:paraId="13E89D5C" w14:textId="77777777" w:rsidR="003A781E" w:rsidRDefault="003A781E">
      <w:pPr>
        <w:rPr>
          <w:rFonts w:ascii="Cambria" w:eastAsia="Cambria" w:hAnsi="Cambria" w:cs="Cambria"/>
          <w:color w:val="366091"/>
          <w:sz w:val="32"/>
          <w:szCs w:val="32"/>
        </w:rPr>
      </w:pPr>
      <w:r>
        <w:rPr>
          <w:rFonts w:ascii="Cambria" w:eastAsia="Cambria" w:hAnsi="Cambria" w:cs="Cambria"/>
          <w:color w:val="366091"/>
          <w:sz w:val="32"/>
          <w:szCs w:val="32"/>
        </w:rPr>
        <w:br w:type="page"/>
      </w:r>
    </w:p>
    <w:p w14:paraId="00000071" w14:textId="727F2CDA" w:rsidR="00B540A6" w:rsidRDefault="00000000">
      <w:pPr>
        <w:keepNext/>
        <w:keepLines/>
        <w:pBdr>
          <w:top w:val="nil"/>
          <w:left w:val="nil"/>
          <w:bottom w:val="nil"/>
          <w:right w:val="nil"/>
          <w:between w:val="nil"/>
        </w:pBdr>
        <w:spacing w:before="240" w:line="259" w:lineRule="auto"/>
        <w:ind w:left="0"/>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320778764"/>
        <w:docPartObj>
          <w:docPartGallery w:val="Table of Contents"/>
          <w:docPartUnique/>
        </w:docPartObj>
      </w:sdtPr>
      <w:sdtContent>
        <w:p w14:paraId="6594EAD2" w14:textId="1C7620E0" w:rsidR="004476C5" w:rsidRDefault="00000000" w:rsidP="004476C5">
          <w:pPr>
            <w:pStyle w:val="TOC3"/>
            <w:rPr>
              <w:ins w:id="313" w:author="F FLORENCE" w:date="2023-08-23T14:11:00Z"/>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ins w:id="314" w:author="F FLORENCE" w:date="2023-08-23T14:11:00Z">
            <w:r w:rsidR="004476C5" w:rsidRPr="00BA5030">
              <w:rPr>
                <w:rStyle w:val="Hyperlink"/>
                <w:noProof/>
              </w:rPr>
              <w:fldChar w:fldCharType="begin"/>
            </w:r>
            <w:r w:rsidR="004476C5" w:rsidRPr="00BA5030">
              <w:rPr>
                <w:rStyle w:val="Hyperlink"/>
                <w:noProof/>
              </w:rPr>
              <w:instrText xml:space="preserve"> </w:instrText>
            </w:r>
            <w:r w:rsidR="004476C5">
              <w:rPr>
                <w:noProof/>
              </w:rPr>
              <w:instrText>HYPERLINK \l "_Toc143692312"</w:instrText>
            </w:r>
            <w:r w:rsidR="004476C5" w:rsidRPr="00BA5030">
              <w:rPr>
                <w:rStyle w:val="Hyperlink"/>
                <w:noProof/>
              </w:rPr>
              <w:instrText xml:space="preserve"> </w:instrText>
            </w:r>
            <w:r w:rsidR="004476C5" w:rsidRPr="00BA5030">
              <w:rPr>
                <w:rStyle w:val="Hyperlink"/>
                <w:noProof/>
              </w:rPr>
            </w:r>
            <w:r w:rsidR="004476C5" w:rsidRPr="00BA5030">
              <w:rPr>
                <w:rStyle w:val="Hyperlink"/>
                <w:noProof/>
              </w:rPr>
              <w:fldChar w:fldCharType="separate"/>
            </w:r>
            <w:r w:rsidR="004476C5" w:rsidRPr="00BA5030">
              <w:rPr>
                <w:rStyle w:val="Hyperlink"/>
                <w:i/>
                <w:noProof/>
              </w:rPr>
              <w:t>1.</w:t>
            </w:r>
            <w:r w:rsidR="004476C5">
              <w:rPr>
                <w:rFonts w:asciiTheme="minorHAnsi" w:eastAsiaTheme="minorEastAsia" w:hAnsiTheme="minorHAnsi" w:cstheme="minorBidi"/>
                <w:noProof/>
                <w:kern w:val="2"/>
                <w14:ligatures w14:val="standardContextual"/>
              </w:rPr>
              <w:tab/>
            </w:r>
            <w:r w:rsidR="004476C5" w:rsidRPr="00BA5030">
              <w:rPr>
                <w:rStyle w:val="Hyperlink"/>
                <w:noProof/>
              </w:rPr>
              <w:t>Introduction</w:t>
            </w:r>
            <w:r w:rsidR="004476C5">
              <w:rPr>
                <w:noProof/>
                <w:webHidden/>
              </w:rPr>
              <w:tab/>
            </w:r>
            <w:r w:rsidR="004476C5">
              <w:rPr>
                <w:noProof/>
                <w:webHidden/>
              </w:rPr>
              <w:fldChar w:fldCharType="begin"/>
            </w:r>
            <w:r w:rsidR="004476C5">
              <w:rPr>
                <w:noProof/>
                <w:webHidden/>
              </w:rPr>
              <w:instrText xml:space="preserve"> PAGEREF _Toc143692312 \h </w:instrText>
            </w:r>
            <w:r w:rsidR="004476C5">
              <w:rPr>
                <w:noProof/>
                <w:webHidden/>
              </w:rPr>
            </w:r>
          </w:ins>
          <w:r w:rsidR="004476C5">
            <w:rPr>
              <w:noProof/>
              <w:webHidden/>
            </w:rPr>
            <w:fldChar w:fldCharType="separate"/>
          </w:r>
          <w:ins w:id="315" w:author="F FLORENCE" w:date="2023-08-23T14:11:00Z">
            <w:r w:rsidR="004476C5">
              <w:rPr>
                <w:noProof/>
                <w:webHidden/>
              </w:rPr>
              <w:t>2</w:t>
            </w:r>
            <w:r w:rsidR="004476C5">
              <w:rPr>
                <w:noProof/>
                <w:webHidden/>
              </w:rPr>
              <w:fldChar w:fldCharType="end"/>
            </w:r>
            <w:r w:rsidR="004476C5" w:rsidRPr="00BA5030">
              <w:rPr>
                <w:rStyle w:val="Hyperlink"/>
                <w:noProof/>
              </w:rPr>
              <w:fldChar w:fldCharType="end"/>
            </w:r>
          </w:ins>
        </w:p>
        <w:p w14:paraId="1D01546E" w14:textId="60F9D229" w:rsidR="004476C5" w:rsidRDefault="004476C5" w:rsidP="004476C5">
          <w:pPr>
            <w:pStyle w:val="TOC3"/>
            <w:rPr>
              <w:ins w:id="316" w:author="F FLORENCE" w:date="2023-08-23T14:11:00Z"/>
              <w:rFonts w:asciiTheme="minorHAnsi" w:eastAsiaTheme="minorEastAsia" w:hAnsiTheme="minorHAnsi" w:cstheme="minorBidi"/>
              <w:noProof/>
              <w:kern w:val="2"/>
              <w14:ligatures w14:val="standardContextual"/>
            </w:rPr>
          </w:pPr>
          <w:ins w:id="317"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"_Toc143692313"</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2.</w:t>
            </w:r>
            <w:r>
              <w:rPr>
                <w:rFonts w:asciiTheme="minorHAnsi" w:eastAsiaTheme="minorEastAsia" w:hAnsiTheme="minorHAnsi" w:cstheme="minorBidi"/>
                <w:noProof/>
                <w:kern w:val="2"/>
                <w14:ligatures w14:val="standardContextual"/>
              </w:rPr>
              <w:tab/>
            </w:r>
            <w:r w:rsidRPr="00BA5030">
              <w:rPr>
                <w:rStyle w:val="Hyperlink"/>
                <w:i/>
                <w:noProof/>
              </w:rPr>
              <w:t>Objectives for the 2022 Competition</w:t>
            </w:r>
            <w:r>
              <w:rPr>
                <w:noProof/>
                <w:webHidden/>
              </w:rPr>
              <w:tab/>
            </w:r>
            <w:r>
              <w:rPr>
                <w:noProof/>
                <w:webHidden/>
              </w:rPr>
              <w:fldChar w:fldCharType="begin"/>
            </w:r>
            <w:r>
              <w:rPr>
                <w:noProof/>
                <w:webHidden/>
              </w:rPr>
              <w:instrText xml:space="preserve"> PAGEREF _Toc143692313 \h </w:instrText>
            </w:r>
            <w:r>
              <w:rPr>
                <w:noProof/>
                <w:webHidden/>
              </w:rPr>
            </w:r>
          </w:ins>
          <w:r>
            <w:rPr>
              <w:noProof/>
              <w:webHidden/>
            </w:rPr>
            <w:fldChar w:fldCharType="separate"/>
          </w:r>
          <w:ins w:id="318" w:author="F FLORENCE" w:date="2023-08-23T14:11:00Z">
            <w:r>
              <w:rPr>
                <w:noProof/>
                <w:webHidden/>
              </w:rPr>
              <w:t>7</w:t>
            </w:r>
            <w:r>
              <w:rPr>
                <w:noProof/>
                <w:webHidden/>
              </w:rPr>
              <w:fldChar w:fldCharType="end"/>
            </w:r>
            <w:r w:rsidRPr="00BA5030">
              <w:rPr>
                <w:rStyle w:val="Hyperlink"/>
                <w:noProof/>
              </w:rPr>
              <w:fldChar w:fldCharType="end"/>
            </w:r>
          </w:ins>
        </w:p>
        <w:p w14:paraId="5710C724" w14:textId="491D0397" w:rsidR="004476C5" w:rsidRDefault="004476C5" w:rsidP="004476C5">
          <w:pPr>
            <w:pStyle w:val="TOC3"/>
            <w:rPr>
              <w:ins w:id="319" w:author="F FLORENCE" w:date="2023-08-23T14:11:00Z"/>
              <w:rFonts w:asciiTheme="minorHAnsi" w:eastAsiaTheme="minorEastAsia" w:hAnsiTheme="minorHAnsi" w:cstheme="minorBidi"/>
              <w:noProof/>
              <w:kern w:val="2"/>
              <w14:ligatures w14:val="standardContextual"/>
            </w:rPr>
          </w:pPr>
          <w:ins w:id="320"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"_Toc143692314"</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3.</w:t>
            </w:r>
            <w:r>
              <w:rPr>
                <w:rFonts w:asciiTheme="minorHAnsi" w:eastAsiaTheme="minorEastAsia" w:hAnsiTheme="minorHAnsi" w:cstheme="minorBidi"/>
                <w:noProof/>
                <w:kern w:val="2"/>
                <w14:ligatures w14:val="standardContextual"/>
              </w:rPr>
              <w:tab/>
            </w:r>
            <w:r w:rsidRPr="00BA5030">
              <w:rPr>
                <w:rStyle w:val="Hyperlink"/>
                <w:i/>
                <w:noProof/>
              </w:rPr>
              <w:t>Background</w:t>
            </w:r>
            <w:r>
              <w:rPr>
                <w:noProof/>
                <w:webHidden/>
              </w:rPr>
              <w:tab/>
            </w:r>
            <w:r>
              <w:rPr>
                <w:noProof/>
                <w:webHidden/>
              </w:rPr>
              <w:fldChar w:fldCharType="begin"/>
            </w:r>
            <w:r>
              <w:rPr>
                <w:noProof/>
                <w:webHidden/>
              </w:rPr>
              <w:instrText xml:space="preserve"> PAGEREF _Toc143692314 \h </w:instrText>
            </w:r>
            <w:r>
              <w:rPr>
                <w:noProof/>
                <w:webHidden/>
              </w:rPr>
            </w:r>
          </w:ins>
          <w:r>
            <w:rPr>
              <w:noProof/>
              <w:webHidden/>
            </w:rPr>
            <w:fldChar w:fldCharType="separate"/>
          </w:r>
          <w:ins w:id="321" w:author="F FLORENCE" w:date="2023-08-23T14:11:00Z">
            <w:r>
              <w:rPr>
                <w:noProof/>
                <w:webHidden/>
              </w:rPr>
              <w:t>7</w:t>
            </w:r>
            <w:r>
              <w:rPr>
                <w:noProof/>
                <w:webHidden/>
              </w:rPr>
              <w:fldChar w:fldCharType="end"/>
            </w:r>
            <w:r w:rsidRPr="00BA5030">
              <w:rPr>
                <w:rStyle w:val="Hyperlink"/>
                <w:noProof/>
              </w:rPr>
              <w:fldChar w:fldCharType="end"/>
            </w:r>
          </w:ins>
        </w:p>
        <w:p w14:paraId="39B49F59" w14:textId="761A618F" w:rsidR="004476C5" w:rsidRDefault="004476C5" w:rsidP="004476C5">
          <w:pPr>
            <w:pStyle w:val="TOC3"/>
            <w:rPr>
              <w:ins w:id="322" w:author="F FLORENCE" w:date="2023-08-23T14:11:00Z"/>
              <w:rFonts w:asciiTheme="minorHAnsi" w:eastAsiaTheme="minorEastAsia" w:hAnsiTheme="minorHAnsi" w:cstheme="minorBidi"/>
              <w:noProof/>
              <w:kern w:val="2"/>
              <w14:ligatures w14:val="standardContextual"/>
            </w:rPr>
          </w:pPr>
          <w:ins w:id="323"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"_Toc143692315"</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4.</w:t>
            </w:r>
            <w:r>
              <w:rPr>
                <w:rFonts w:asciiTheme="minorHAnsi" w:eastAsiaTheme="minorEastAsia" w:hAnsiTheme="minorHAnsi" w:cstheme="minorBidi"/>
                <w:noProof/>
                <w:kern w:val="2"/>
                <w14:ligatures w14:val="standardContextual"/>
              </w:rPr>
              <w:tab/>
            </w:r>
            <w:r w:rsidRPr="00BA5030">
              <w:rPr>
                <w:rStyle w:val="Hyperlink"/>
                <w:i/>
                <w:noProof/>
              </w:rPr>
              <w:t>General  Competition Guidelines</w:t>
            </w:r>
            <w:r>
              <w:rPr>
                <w:noProof/>
                <w:webHidden/>
              </w:rPr>
              <w:tab/>
            </w:r>
            <w:r>
              <w:rPr>
                <w:noProof/>
                <w:webHidden/>
              </w:rPr>
              <w:fldChar w:fldCharType="begin"/>
            </w:r>
            <w:r>
              <w:rPr>
                <w:noProof/>
                <w:webHidden/>
              </w:rPr>
              <w:instrText xml:space="preserve"> PAGEREF _Toc143692315 \h </w:instrText>
            </w:r>
            <w:r>
              <w:rPr>
                <w:noProof/>
                <w:webHidden/>
              </w:rPr>
            </w:r>
          </w:ins>
          <w:r>
            <w:rPr>
              <w:noProof/>
              <w:webHidden/>
            </w:rPr>
            <w:fldChar w:fldCharType="separate"/>
          </w:r>
          <w:ins w:id="324" w:author="F FLORENCE" w:date="2023-08-23T14:11:00Z">
            <w:r>
              <w:rPr>
                <w:noProof/>
                <w:webHidden/>
              </w:rPr>
              <w:t>9</w:t>
            </w:r>
            <w:r>
              <w:rPr>
                <w:noProof/>
                <w:webHidden/>
              </w:rPr>
              <w:fldChar w:fldCharType="end"/>
            </w:r>
            <w:r w:rsidRPr="00BA5030">
              <w:rPr>
                <w:rStyle w:val="Hyperlink"/>
                <w:noProof/>
              </w:rPr>
              <w:fldChar w:fldCharType="end"/>
            </w:r>
          </w:ins>
        </w:p>
        <w:p w14:paraId="6151E90E" w14:textId="68F0F9A3" w:rsidR="004476C5" w:rsidRDefault="004476C5" w:rsidP="004476C5">
          <w:pPr>
            <w:pStyle w:val="TOC3"/>
            <w:rPr>
              <w:ins w:id="325" w:author="F FLORENCE" w:date="2023-08-23T14:11:00Z"/>
              <w:rFonts w:asciiTheme="minorHAnsi" w:eastAsiaTheme="minorEastAsia" w:hAnsiTheme="minorHAnsi" w:cstheme="minorBidi"/>
              <w:noProof/>
              <w:kern w:val="2"/>
              <w14:ligatures w14:val="standardContextual"/>
            </w:rPr>
          </w:pPr>
          <w:ins w:id="326"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"_Toc143692316"</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5.</w:t>
            </w:r>
            <w:r>
              <w:rPr>
                <w:rFonts w:asciiTheme="minorHAnsi" w:eastAsiaTheme="minorEastAsia" w:hAnsiTheme="minorHAnsi" w:cstheme="minorBidi"/>
                <w:noProof/>
                <w:kern w:val="2"/>
                <w14:ligatures w14:val="standardContextual"/>
              </w:rPr>
              <w:tab/>
            </w:r>
            <w:r w:rsidRPr="00BA5030">
              <w:rPr>
                <w:rStyle w:val="Hyperlink"/>
                <w:i/>
                <w:noProof/>
              </w:rPr>
              <w:t>Team Members</w:t>
            </w:r>
            <w:r>
              <w:rPr>
                <w:noProof/>
                <w:webHidden/>
              </w:rPr>
              <w:tab/>
            </w:r>
            <w:r>
              <w:rPr>
                <w:noProof/>
                <w:webHidden/>
              </w:rPr>
              <w:fldChar w:fldCharType="begin"/>
            </w:r>
            <w:r>
              <w:rPr>
                <w:noProof/>
                <w:webHidden/>
              </w:rPr>
              <w:instrText xml:space="preserve"> PAGEREF _Toc143692316 \h </w:instrText>
            </w:r>
            <w:r>
              <w:rPr>
                <w:noProof/>
                <w:webHidden/>
              </w:rPr>
            </w:r>
          </w:ins>
          <w:r>
            <w:rPr>
              <w:noProof/>
              <w:webHidden/>
            </w:rPr>
            <w:fldChar w:fldCharType="separate"/>
          </w:r>
          <w:ins w:id="327" w:author="F FLORENCE" w:date="2023-08-23T14:11:00Z">
            <w:r>
              <w:rPr>
                <w:noProof/>
                <w:webHidden/>
              </w:rPr>
              <w:t>10</w:t>
            </w:r>
            <w:r>
              <w:rPr>
                <w:noProof/>
                <w:webHidden/>
              </w:rPr>
              <w:fldChar w:fldCharType="end"/>
            </w:r>
            <w:r w:rsidRPr="00BA5030">
              <w:rPr>
                <w:rStyle w:val="Hyperlink"/>
                <w:noProof/>
              </w:rPr>
              <w:fldChar w:fldCharType="end"/>
            </w:r>
          </w:ins>
        </w:p>
        <w:p w14:paraId="1E66A21E" w14:textId="24787D1E" w:rsidR="004476C5" w:rsidRDefault="004476C5" w:rsidP="004476C5">
          <w:pPr>
            <w:pStyle w:val="TOC3"/>
            <w:rPr>
              <w:ins w:id="328" w:author="F FLORENCE" w:date="2023-08-23T14:11:00Z"/>
              <w:rFonts w:asciiTheme="minorHAnsi" w:eastAsiaTheme="minorEastAsia" w:hAnsiTheme="minorHAnsi" w:cstheme="minorBidi"/>
              <w:noProof/>
              <w:kern w:val="2"/>
              <w14:ligatures w14:val="standardContextual"/>
            </w:rPr>
          </w:pPr>
          <w:ins w:id="329"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"_Toc143692317"</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6.</w:t>
            </w:r>
            <w:r>
              <w:rPr>
                <w:rFonts w:asciiTheme="minorHAnsi" w:eastAsiaTheme="minorEastAsia" w:hAnsiTheme="minorHAnsi" w:cstheme="minorBidi"/>
                <w:noProof/>
                <w:kern w:val="2"/>
                <w14:ligatures w14:val="standardContextual"/>
              </w:rPr>
              <w:tab/>
            </w:r>
            <w:r w:rsidRPr="00BA5030">
              <w:rPr>
                <w:rStyle w:val="Hyperlink"/>
                <w:i/>
                <w:noProof/>
              </w:rPr>
              <w:t>Safety</w:t>
            </w:r>
            <w:r>
              <w:rPr>
                <w:noProof/>
                <w:webHidden/>
              </w:rPr>
              <w:tab/>
            </w:r>
            <w:r>
              <w:rPr>
                <w:noProof/>
                <w:webHidden/>
              </w:rPr>
              <w:fldChar w:fldCharType="begin"/>
            </w:r>
            <w:r>
              <w:rPr>
                <w:noProof/>
                <w:webHidden/>
              </w:rPr>
              <w:instrText xml:space="preserve"> PAGEREF _Toc143692317 \h </w:instrText>
            </w:r>
            <w:r>
              <w:rPr>
                <w:noProof/>
                <w:webHidden/>
              </w:rPr>
            </w:r>
          </w:ins>
          <w:r>
            <w:rPr>
              <w:noProof/>
              <w:webHidden/>
            </w:rPr>
            <w:fldChar w:fldCharType="separate"/>
          </w:r>
          <w:ins w:id="330" w:author="F FLORENCE" w:date="2023-08-23T14:11:00Z">
            <w:r>
              <w:rPr>
                <w:noProof/>
                <w:webHidden/>
              </w:rPr>
              <w:t>10</w:t>
            </w:r>
            <w:r>
              <w:rPr>
                <w:noProof/>
                <w:webHidden/>
              </w:rPr>
              <w:fldChar w:fldCharType="end"/>
            </w:r>
            <w:r w:rsidRPr="00BA5030">
              <w:rPr>
                <w:rStyle w:val="Hyperlink"/>
                <w:noProof/>
              </w:rPr>
              <w:fldChar w:fldCharType="end"/>
            </w:r>
          </w:ins>
        </w:p>
        <w:p w14:paraId="62661F2E" w14:textId="224185E8" w:rsidR="004476C5" w:rsidRDefault="004476C5" w:rsidP="004476C5">
          <w:pPr>
            <w:pStyle w:val="TOC3"/>
            <w:rPr>
              <w:ins w:id="331" w:author="F FLORENCE" w:date="2023-08-23T14:11:00Z"/>
              <w:rFonts w:asciiTheme="minorHAnsi" w:eastAsiaTheme="minorEastAsia" w:hAnsiTheme="minorHAnsi" w:cstheme="minorBidi"/>
              <w:noProof/>
              <w:kern w:val="2"/>
              <w14:ligatures w14:val="standardContextual"/>
            </w:rPr>
          </w:pPr>
          <w:ins w:id="332"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"_Toc143692318"</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7.</w:t>
            </w:r>
            <w:r>
              <w:rPr>
                <w:rFonts w:asciiTheme="minorHAnsi" w:eastAsiaTheme="minorEastAsia" w:hAnsiTheme="minorHAnsi" w:cstheme="minorBidi"/>
                <w:noProof/>
                <w:kern w:val="2"/>
                <w14:ligatures w14:val="standardContextual"/>
              </w:rPr>
              <w:tab/>
            </w:r>
            <w:r w:rsidRPr="00BA5030">
              <w:rPr>
                <w:rStyle w:val="Hyperlink"/>
                <w:i/>
                <w:noProof/>
              </w:rPr>
              <w:t>Expenditures</w:t>
            </w:r>
            <w:r>
              <w:rPr>
                <w:noProof/>
                <w:webHidden/>
              </w:rPr>
              <w:tab/>
            </w:r>
            <w:r>
              <w:rPr>
                <w:noProof/>
                <w:webHidden/>
              </w:rPr>
              <w:fldChar w:fldCharType="begin"/>
            </w:r>
            <w:r>
              <w:rPr>
                <w:noProof/>
                <w:webHidden/>
              </w:rPr>
              <w:instrText xml:space="preserve"> PAGEREF _Toc143692318 \h </w:instrText>
            </w:r>
            <w:r>
              <w:rPr>
                <w:noProof/>
                <w:webHidden/>
              </w:rPr>
            </w:r>
          </w:ins>
          <w:r>
            <w:rPr>
              <w:noProof/>
              <w:webHidden/>
            </w:rPr>
            <w:fldChar w:fldCharType="separate"/>
          </w:r>
          <w:ins w:id="333" w:author="F FLORENCE" w:date="2023-08-23T14:11:00Z">
            <w:r>
              <w:rPr>
                <w:noProof/>
                <w:webHidden/>
              </w:rPr>
              <w:t>11</w:t>
            </w:r>
            <w:r>
              <w:rPr>
                <w:noProof/>
                <w:webHidden/>
              </w:rPr>
              <w:fldChar w:fldCharType="end"/>
            </w:r>
            <w:r w:rsidRPr="00BA5030">
              <w:rPr>
                <w:rStyle w:val="Hyperlink"/>
                <w:noProof/>
              </w:rPr>
              <w:fldChar w:fldCharType="end"/>
            </w:r>
          </w:ins>
        </w:p>
        <w:p w14:paraId="02C71017" w14:textId="05D1775F" w:rsidR="004476C5" w:rsidRDefault="004476C5" w:rsidP="004476C5">
          <w:pPr>
            <w:pStyle w:val="TOC3"/>
            <w:rPr>
              <w:ins w:id="334" w:author="F FLORENCE" w:date="2023-08-23T14:11:00Z"/>
              <w:rFonts w:asciiTheme="minorHAnsi" w:eastAsiaTheme="minorEastAsia" w:hAnsiTheme="minorHAnsi" w:cstheme="minorBidi"/>
              <w:noProof/>
              <w:kern w:val="2"/>
              <w14:ligatures w14:val="standardContextual"/>
            </w:rPr>
          </w:pPr>
          <w:ins w:id="335"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"_Toc143692319"</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8.</w:t>
            </w:r>
            <w:r>
              <w:rPr>
                <w:rFonts w:asciiTheme="minorHAnsi" w:eastAsiaTheme="minorEastAsia" w:hAnsiTheme="minorHAnsi" w:cstheme="minorBidi"/>
                <w:noProof/>
                <w:kern w:val="2"/>
                <w14:ligatures w14:val="standardContextual"/>
              </w:rPr>
              <w:tab/>
            </w:r>
            <w:r w:rsidRPr="00BA5030">
              <w:rPr>
                <w:rStyle w:val="Hyperlink"/>
                <w:i/>
                <w:noProof/>
              </w:rPr>
              <w:t>Other Considerations</w:t>
            </w:r>
            <w:r>
              <w:rPr>
                <w:noProof/>
                <w:webHidden/>
              </w:rPr>
              <w:tab/>
            </w:r>
            <w:r>
              <w:rPr>
                <w:noProof/>
                <w:webHidden/>
              </w:rPr>
              <w:fldChar w:fldCharType="begin"/>
            </w:r>
            <w:r>
              <w:rPr>
                <w:noProof/>
                <w:webHidden/>
              </w:rPr>
              <w:instrText xml:space="preserve"> PAGEREF _Toc143692319 \h </w:instrText>
            </w:r>
            <w:r>
              <w:rPr>
                <w:noProof/>
                <w:webHidden/>
              </w:rPr>
            </w:r>
          </w:ins>
          <w:r>
            <w:rPr>
              <w:noProof/>
              <w:webHidden/>
            </w:rPr>
            <w:fldChar w:fldCharType="separate"/>
          </w:r>
          <w:ins w:id="336" w:author="F FLORENCE" w:date="2023-08-23T14:11:00Z">
            <w:r>
              <w:rPr>
                <w:noProof/>
                <w:webHidden/>
              </w:rPr>
              <w:t>11</w:t>
            </w:r>
            <w:r>
              <w:rPr>
                <w:noProof/>
                <w:webHidden/>
              </w:rPr>
              <w:fldChar w:fldCharType="end"/>
            </w:r>
            <w:r w:rsidRPr="00BA5030">
              <w:rPr>
                <w:rStyle w:val="Hyperlink"/>
                <w:noProof/>
              </w:rPr>
              <w:fldChar w:fldCharType="end"/>
            </w:r>
          </w:ins>
        </w:p>
        <w:p w14:paraId="29C0F6CF" w14:textId="46EA2A42" w:rsidR="004476C5" w:rsidRDefault="004476C5" w:rsidP="004476C5">
          <w:pPr>
            <w:pStyle w:val="TOC3"/>
            <w:rPr>
              <w:ins w:id="337" w:author="F FLORENCE" w:date="2023-08-23T14:11:00Z"/>
              <w:rFonts w:asciiTheme="minorHAnsi" w:eastAsiaTheme="minorEastAsia" w:hAnsiTheme="minorHAnsi" w:cstheme="minorBidi"/>
              <w:noProof/>
              <w:kern w:val="2"/>
              <w14:ligatures w14:val="standardContextual"/>
            </w:rPr>
          </w:pPr>
          <w:ins w:id="338"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"_Toc143692320"</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9.</w:t>
            </w:r>
            <w:r>
              <w:rPr>
                <w:rFonts w:asciiTheme="minorHAnsi" w:eastAsiaTheme="minorEastAsia" w:hAnsiTheme="minorHAnsi" w:cstheme="minorBidi"/>
                <w:noProof/>
                <w:kern w:val="2"/>
                <w14:ligatures w14:val="standardContextual"/>
              </w:rPr>
              <w:tab/>
            </w:r>
            <w:r w:rsidRPr="00BA5030">
              <w:rPr>
                <w:rStyle w:val="Hyperlink"/>
                <w:i/>
                <w:noProof/>
              </w:rPr>
              <w:t>Project Timeline</w:t>
            </w:r>
            <w:r>
              <w:rPr>
                <w:noProof/>
                <w:webHidden/>
              </w:rPr>
              <w:tab/>
            </w:r>
            <w:r>
              <w:rPr>
                <w:noProof/>
                <w:webHidden/>
              </w:rPr>
              <w:fldChar w:fldCharType="begin"/>
            </w:r>
            <w:r>
              <w:rPr>
                <w:noProof/>
                <w:webHidden/>
              </w:rPr>
              <w:instrText xml:space="preserve"> PAGEREF _Toc143692320 \h </w:instrText>
            </w:r>
            <w:r>
              <w:rPr>
                <w:noProof/>
                <w:webHidden/>
              </w:rPr>
            </w:r>
          </w:ins>
          <w:r>
            <w:rPr>
              <w:noProof/>
              <w:webHidden/>
            </w:rPr>
            <w:fldChar w:fldCharType="separate"/>
          </w:r>
          <w:ins w:id="339" w:author="F FLORENCE" w:date="2023-08-23T14:11:00Z">
            <w:r>
              <w:rPr>
                <w:noProof/>
                <w:webHidden/>
              </w:rPr>
              <w:t>12</w:t>
            </w:r>
            <w:r>
              <w:rPr>
                <w:noProof/>
                <w:webHidden/>
              </w:rPr>
              <w:fldChar w:fldCharType="end"/>
            </w:r>
            <w:r w:rsidRPr="00BA5030">
              <w:rPr>
                <w:rStyle w:val="Hyperlink"/>
                <w:noProof/>
              </w:rPr>
              <w:fldChar w:fldCharType="end"/>
            </w:r>
          </w:ins>
        </w:p>
        <w:p w14:paraId="6AC91C5F" w14:textId="685A329A" w:rsidR="004476C5" w:rsidRDefault="004476C5" w:rsidP="004476C5">
          <w:pPr>
            <w:pStyle w:val="TOC3"/>
            <w:rPr>
              <w:ins w:id="340" w:author="F FLORENCE" w:date="2023-08-23T14:11:00Z"/>
              <w:rFonts w:asciiTheme="minorHAnsi" w:eastAsiaTheme="minorEastAsia" w:hAnsiTheme="minorHAnsi" w:cstheme="minorBidi"/>
              <w:noProof/>
              <w:kern w:val="2"/>
              <w14:ligatures w14:val="standardContextual"/>
            </w:rPr>
          </w:pPr>
          <w:ins w:id="341"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"_Toc143692321"</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10.</w:t>
            </w:r>
            <w:r>
              <w:rPr>
                <w:rFonts w:asciiTheme="minorHAnsi" w:eastAsiaTheme="minorEastAsia" w:hAnsiTheme="minorHAnsi" w:cstheme="minorBidi"/>
                <w:noProof/>
                <w:kern w:val="2"/>
                <w14:ligatures w14:val="standardContextual"/>
              </w:rPr>
              <w:tab/>
            </w:r>
            <w:r w:rsidRPr="00BA5030">
              <w:rPr>
                <w:rStyle w:val="Hyperlink"/>
                <w:i/>
                <w:noProof/>
              </w:rPr>
              <w:t>Project reports</w:t>
            </w:r>
            <w:r>
              <w:rPr>
                <w:noProof/>
                <w:webHidden/>
              </w:rPr>
              <w:tab/>
            </w:r>
            <w:r>
              <w:rPr>
                <w:noProof/>
                <w:webHidden/>
              </w:rPr>
              <w:fldChar w:fldCharType="begin"/>
            </w:r>
            <w:r>
              <w:rPr>
                <w:noProof/>
                <w:webHidden/>
              </w:rPr>
              <w:instrText xml:space="preserve"> PAGEREF _Toc143692321 \h </w:instrText>
            </w:r>
            <w:r>
              <w:rPr>
                <w:noProof/>
                <w:webHidden/>
              </w:rPr>
            </w:r>
          </w:ins>
          <w:r>
            <w:rPr>
              <w:noProof/>
              <w:webHidden/>
            </w:rPr>
            <w:fldChar w:fldCharType="separate"/>
          </w:r>
          <w:ins w:id="342" w:author="F FLORENCE" w:date="2023-08-23T14:11:00Z">
            <w:r>
              <w:rPr>
                <w:noProof/>
                <w:webHidden/>
              </w:rPr>
              <w:t>12</w:t>
            </w:r>
            <w:r>
              <w:rPr>
                <w:noProof/>
                <w:webHidden/>
              </w:rPr>
              <w:fldChar w:fldCharType="end"/>
            </w:r>
            <w:r w:rsidRPr="00BA5030">
              <w:rPr>
                <w:rStyle w:val="Hyperlink"/>
                <w:noProof/>
              </w:rPr>
              <w:fldChar w:fldCharType="end"/>
            </w:r>
          </w:ins>
        </w:p>
        <w:p w14:paraId="405249B2" w14:textId="3DF72DC7" w:rsidR="004476C5" w:rsidRDefault="004476C5">
          <w:pPr>
            <w:pStyle w:val="TOC4"/>
            <w:tabs>
              <w:tab w:val="left" w:pos="1540"/>
            </w:tabs>
            <w:rPr>
              <w:ins w:id="343" w:author="F FLORENCE" w:date="2023-08-23T14:11:00Z"/>
              <w:rFonts w:asciiTheme="minorHAnsi" w:eastAsiaTheme="minorEastAsia" w:hAnsiTheme="minorHAnsi" w:cstheme="minorBidi"/>
              <w:noProof/>
              <w:kern w:val="2"/>
              <w14:ligatures w14:val="standardContextual"/>
            </w:rPr>
          </w:pPr>
          <w:ins w:id="344"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"_Toc143692322"</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10.1.</w:t>
            </w:r>
            <w:r>
              <w:rPr>
                <w:rFonts w:asciiTheme="minorHAnsi" w:eastAsiaTheme="minorEastAsia" w:hAnsiTheme="minorHAnsi" w:cstheme="minorBidi"/>
                <w:noProof/>
                <w:kern w:val="2"/>
                <w14:ligatures w14:val="standardContextual"/>
              </w:rPr>
              <w:tab/>
            </w:r>
            <w:r w:rsidRPr="00BA5030">
              <w:rPr>
                <w:rStyle w:val="Hyperlink"/>
                <w:noProof/>
              </w:rPr>
              <w:t>Report File Names</w:t>
            </w:r>
            <w:r>
              <w:rPr>
                <w:noProof/>
                <w:webHidden/>
              </w:rPr>
              <w:tab/>
            </w:r>
            <w:r>
              <w:rPr>
                <w:noProof/>
                <w:webHidden/>
              </w:rPr>
              <w:fldChar w:fldCharType="begin"/>
            </w:r>
            <w:r>
              <w:rPr>
                <w:noProof/>
                <w:webHidden/>
              </w:rPr>
              <w:instrText xml:space="preserve"> PAGEREF _Toc143692322 \h </w:instrText>
            </w:r>
            <w:r>
              <w:rPr>
                <w:noProof/>
                <w:webHidden/>
              </w:rPr>
            </w:r>
          </w:ins>
          <w:r>
            <w:rPr>
              <w:noProof/>
              <w:webHidden/>
            </w:rPr>
            <w:fldChar w:fldCharType="separate"/>
          </w:r>
          <w:ins w:id="345" w:author="F FLORENCE" w:date="2023-08-23T14:11:00Z">
            <w:r>
              <w:rPr>
                <w:noProof/>
                <w:webHidden/>
              </w:rPr>
              <w:t>12</w:t>
            </w:r>
            <w:r>
              <w:rPr>
                <w:noProof/>
                <w:webHidden/>
              </w:rPr>
              <w:fldChar w:fldCharType="end"/>
            </w:r>
            <w:r w:rsidRPr="00BA5030">
              <w:rPr>
                <w:rStyle w:val="Hyperlink"/>
                <w:noProof/>
              </w:rPr>
              <w:fldChar w:fldCharType="end"/>
            </w:r>
          </w:ins>
        </w:p>
        <w:p w14:paraId="2FE1FBC5" w14:textId="6866CCE6" w:rsidR="004476C5" w:rsidRDefault="004476C5">
          <w:pPr>
            <w:pStyle w:val="TOC4"/>
            <w:tabs>
              <w:tab w:val="left" w:pos="1540"/>
            </w:tabs>
            <w:rPr>
              <w:ins w:id="346" w:author="F FLORENCE" w:date="2023-08-23T14:11:00Z"/>
              <w:rFonts w:asciiTheme="minorHAnsi" w:eastAsiaTheme="minorEastAsia" w:hAnsiTheme="minorHAnsi" w:cstheme="minorBidi"/>
              <w:noProof/>
              <w:kern w:val="2"/>
              <w14:ligatures w14:val="standardContextual"/>
            </w:rPr>
          </w:pPr>
          <w:ins w:id="347"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"_Toc143692323"</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10.2.</w:t>
            </w:r>
            <w:r>
              <w:rPr>
                <w:rFonts w:asciiTheme="minorHAnsi" w:eastAsiaTheme="minorEastAsia" w:hAnsiTheme="minorHAnsi" w:cstheme="minorBidi"/>
                <w:noProof/>
                <w:kern w:val="2"/>
                <w14:ligatures w14:val="standardContextual"/>
              </w:rPr>
              <w:tab/>
            </w:r>
            <w:r w:rsidRPr="00BA5030">
              <w:rPr>
                <w:rStyle w:val="Hyperlink"/>
                <w:noProof/>
              </w:rPr>
              <w:t>Monthly Report Contents</w:t>
            </w:r>
            <w:r>
              <w:rPr>
                <w:noProof/>
                <w:webHidden/>
              </w:rPr>
              <w:tab/>
            </w:r>
            <w:r>
              <w:rPr>
                <w:noProof/>
                <w:webHidden/>
              </w:rPr>
              <w:fldChar w:fldCharType="begin"/>
            </w:r>
            <w:r>
              <w:rPr>
                <w:noProof/>
                <w:webHidden/>
              </w:rPr>
              <w:instrText xml:space="preserve"> PAGEREF _Toc143692323 \h </w:instrText>
            </w:r>
            <w:r>
              <w:rPr>
                <w:noProof/>
                <w:webHidden/>
              </w:rPr>
            </w:r>
          </w:ins>
          <w:r>
            <w:rPr>
              <w:noProof/>
              <w:webHidden/>
            </w:rPr>
            <w:fldChar w:fldCharType="separate"/>
          </w:r>
          <w:ins w:id="348" w:author="F FLORENCE" w:date="2023-08-23T14:11:00Z">
            <w:r>
              <w:rPr>
                <w:noProof/>
                <w:webHidden/>
              </w:rPr>
              <w:t>13</w:t>
            </w:r>
            <w:r>
              <w:rPr>
                <w:noProof/>
                <w:webHidden/>
              </w:rPr>
              <w:fldChar w:fldCharType="end"/>
            </w:r>
            <w:r w:rsidRPr="00BA5030">
              <w:rPr>
                <w:rStyle w:val="Hyperlink"/>
                <w:noProof/>
              </w:rPr>
              <w:fldChar w:fldCharType="end"/>
            </w:r>
          </w:ins>
        </w:p>
        <w:p w14:paraId="0B8480B2" w14:textId="741A1527" w:rsidR="004476C5" w:rsidRDefault="004476C5">
          <w:pPr>
            <w:pStyle w:val="TOC4"/>
            <w:tabs>
              <w:tab w:val="left" w:pos="1540"/>
            </w:tabs>
            <w:rPr>
              <w:ins w:id="349" w:author="F FLORENCE" w:date="2023-08-23T14:11:00Z"/>
              <w:rFonts w:asciiTheme="minorHAnsi" w:eastAsiaTheme="minorEastAsia" w:hAnsiTheme="minorHAnsi" w:cstheme="minorBidi"/>
              <w:noProof/>
              <w:kern w:val="2"/>
              <w14:ligatures w14:val="standardContextual"/>
            </w:rPr>
          </w:pPr>
          <w:ins w:id="350"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"_Toc143692324"</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10.3.</w:t>
            </w:r>
            <w:r>
              <w:rPr>
                <w:rFonts w:asciiTheme="minorHAnsi" w:eastAsiaTheme="minorEastAsia" w:hAnsiTheme="minorHAnsi" w:cstheme="minorBidi"/>
                <w:noProof/>
                <w:kern w:val="2"/>
                <w14:ligatures w14:val="standardContextual"/>
              </w:rPr>
              <w:tab/>
            </w:r>
            <w:r w:rsidRPr="00BA5030">
              <w:rPr>
                <w:rStyle w:val="Hyperlink"/>
                <w:noProof/>
              </w:rPr>
              <w:t>Other items of interest</w:t>
            </w:r>
            <w:r>
              <w:rPr>
                <w:noProof/>
                <w:webHidden/>
              </w:rPr>
              <w:tab/>
            </w:r>
            <w:r>
              <w:rPr>
                <w:noProof/>
                <w:webHidden/>
              </w:rPr>
              <w:fldChar w:fldCharType="begin"/>
            </w:r>
            <w:r>
              <w:rPr>
                <w:noProof/>
                <w:webHidden/>
              </w:rPr>
              <w:instrText xml:space="preserve"> PAGEREF _Toc143692324 \h </w:instrText>
            </w:r>
            <w:r>
              <w:rPr>
                <w:noProof/>
                <w:webHidden/>
              </w:rPr>
            </w:r>
          </w:ins>
          <w:r>
            <w:rPr>
              <w:noProof/>
              <w:webHidden/>
            </w:rPr>
            <w:fldChar w:fldCharType="separate"/>
          </w:r>
          <w:ins w:id="351" w:author="F FLORENCE" w:date="2023-08-23T14:11:00Z">
            <w:r>
              <w:rPr>
                <w:noProof/>
                <w:webHidden/>
              </w:rPr>
              <w:t>13</w:t>
            </w:r>
            <w:r>
              <w:rPr>
                <w:noProof/>
                <w:webHidden/>
              </w:rPr>
              <w:fldChar w:fldCharType="end"/>
            </w:r>
            <w:r w:rsidRPr="00BA5030">
              <w:rPr>
                <w:rStyle w:val="Hyperlink"/>
                <w:noProof/>
              </w:rPr>
              <w:fldChar w:fldCharType="end"/>
            </w:r>
          </w:ins>
        </w:p>
        <w:p w14:paraId="7549F51E" w14:textId="3F4ED850" w:rsidR="004476C5" w:rsidRDefault="004476C5">
          <w:pPr>
            <w:pStyle w:val="TOC4"/>
            <w:tabs>
              <w:tab w:val="left" w:pos="1540"/>
            </w:tabs>
            <w:rPr>
              <w:ins w:id="352" w:author="F FLORENCE" w:date="2023-08-23T14:11:00Z"/>
              <w:rFonts w:asciiTheme="minorHAnsi" w:eastAsiaTheme="minorEastAsia" w:hAnsiTheme="minorHAnsi" w:cstheme="minorBidi"/>
              <w:noProof/>
              <w:kern w:val="2"/>
              <w14:ligatures w14:val="standardContextual"/>
            </w:rPr>
          </w:pPr>
          <w:ins w:id="353"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"_Toc143692325"</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10.4.</w:t>
            </w:r>
            <w:r>
              <w:rPr>
                <w:rFonts w:asciiTheme="minorHAnsi" w:eastAsiaTheme="minorEastAsia" w:hAnsiTheme="minorHAnsi" w:cstheme="minorBidi"/>
                <w:noProof/>
                <w:kern w:val="2"/>
                <w14:ligatures w14:val="standardContextual"/>
              </w:rPr>
              <w:tab/>
            </w:r>
            <w:r w:rsidRPr="00BA5030">
              <w:rPr>
                <w:rStyle w:val="Hyperlink"/>
                <w:noProof/>
              </w:rPr>
              <w:t>Phase I Design Report</w:t>
            </w:r>
            <w:r>
              <w:rPr>
                <w:noProof/>
                <w:webHidden/>
              </w:rPr>
              <w:tab/>
            </w:r>
            <w:r>
              <w:rPr>
                <w:noProof/>
                <w:webHidden/>
              </w:rPr>
              <w:fldChar w:fldCharType="begin"/>
            </w:r>
            <w:r>
              <w:rPr>
                <w:noProof/>
                <w:webHidden/>
              </w:rPr>
              <w:instrText xml:space="preserve"> PAGEREF _Toc143692325 \h </w:instrText>
            </w:r>
            <w:r>
              <w:rPr>
                <w:noProof/>
                <w:webHidden/>
              </w:rPr>
            </w:r>
          </w:ins>
          <w:r>
            <w:rPr>
              <w:noProof/>
              <w:webHidden/>
            </w:rPr>
            <w:fldChar w:fldCharType="separate"/>
          </w:r>
          <w:ins w:id="354" w:author="F FLORENCE" w:date="2023-08-23T14:11:00Z">
            <w:r>
              <w:rPr>
                <w:noProof/>
                <w:webHidden/>
              </w:rPr>
              <w:t>13</w:t>
            </w:r>
            <w:r>
              <w:rPr>
                <w:noProof/>
                <w:webHidden/>
              </w:rPr>
              <w:fldChar w:fldCharType="end"/>
            </w:r>
            <w:r w:rsidRPr="00BA5030">
              <w:rPr>
                <w:rStyle w:val="Hyperlink"/>
                <w:noProof/>
              </w:rPr>
              <w:fldChar w:fldCharType="end"/>
            </w:r>
          </w:ins>
        </w:p>
        <w:p w14:paraId="314D728A" w14:textId="102CC7C7" w:rsidR="004476C5" w:rsidRDefault="004476C5">
          <w:pPr>
            <w:pStyle w:val="TOC4"/>
            <w:tabs>
              <w:tab w:val="left" w:pos="1540"/>
            </w:tabs>
            <w:rPr>
              <w:ins w:id="355" w:author="F FLORENCE" w:date="2023-08-23T14:11:00Z"/>
              <w:rFonts w:asciiTheme="minorHAnsi" w:eastAsiaTheme="minorEastAsia" w:hAnsiTheme="minorHAnsi" w:cstheme="minorBidi"/>
              <w:noProof/>
              <w:kern w:val="2"/>
              <w14:ligatures w14:val="standardContextual"/>
            </w:rPr>
          </w:pPr>
          <w:ins w:id="356"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"_Toc143692326"</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10.5.</w:t>
            </w:r>
            <w:r>
              <w:rPr>
                <w:rFonts w:asciiTheme="minorHAnsi" w:eastAsiaTheme="minorEastAsia" w:hAnsiTheme="minorHAnsi" w:cstheme="minorBidi"/>
                <w:noProof/>
                <w:kern w:val="2"/>
                <w14:ligatures w14:val="standardContextual"/>
              </w:rPr>
              <w:tab/>
            </w:r>
            <w:r w:rsidRPr="00BA5030">
              <w:rPr>
                <w:rStyle w:val="Hyperlink"/>
                <w:noProof/>
              </w:rPr>
              <w:t>Final report, presentation and paper</w:t>
            </w:r>
            <w:r>
              <w:rPr>
                <w:noProof/>
                <w:webHidden/>
              </w:rPr>
              <w:tab/>
            </w:r>
            <w:r>
              <w:rPr>
                <w:noProof/>
                <w:webHidden/>
              </w:rPr>
              <w:fldChar w:fldCharType="begin"/>
            </w:r>
            <w:r>
              <w:rPr>
                <w:noProof/>
                <w:webHidden/>
              </w:rPr>
              <w:instrText xml:space="preserve"> PAGEREF _Toc143692326 \h </w:instrText>
            </w:r>
            <w:r>
              <w:rPr>
                <w:noProof/>
                <w:webHidden/>
              </w:rPr>
            </w:r>
          </w:ins>
          <w:r>
            <w:rPr>
              <w:noProof/>
              <w:webHidden/>
            </w:rPr>
            <w:fldChar w:fldCharType="separate"/>
          </w:r>
          <w:ins w:id="357" w:author="F FLORENCE" w:date="2023-08-23T14:11:00Z">
            <w:r>
              <w:rPr>
                <w:noProof/>
                <w:webHidden/>
              </w:rPr>
              <w:t>13</w:t>
            </w:r>
            <w:r>
              <w:rPr>
                <w:noProof/>
                <w:webHidden/>
              </w:rPr>
              <w:fldChar w:fldCharType="end"/>
            </w:r>
            <w:r w:rsidRPr="00BA5030">
              <w:rPr>
                <w:rStyle w:val="Hyperlink"/>
                <w:noProof/>
              </w:rPr>
              <w:fldChar w:fldCharType="end"/>
            </w:r>
          </w:ins>
        </w:p>
        <w:p w14:paraId="032FEEAE" w14:textId="50394228" w:rsidR="004476C5" w:rsidRDefault="004476C5" w:rsidP="004476C5">
          <w:pPr>
            <w:pStyle w:val="TOC3"/>
            <w:rPr>
              <w:ins w:id="358" w:author="F FLORENCE" w:date="2023-08-23T14:11:00Z"/>
              <w:rFonts w:asciiTheme="minorHAnsi" w:eastAsiaTheme="minorEastAsia" w:hAnsiTheme="minorHAnsi" w:cstheme="minorBidi"/>
              <w:noProof/>
              <w:kern w:val="2"/>
              <w14:ligatures w14:val="standardContextual"/>
            </w:rPr>
          </w:pPr>
          <w:ins w:id="359"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"_Toc143692327"</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11.</w:t>
            </w:r>
            <w:r>
              <w:rPr>
                <w:rFonts w:asciiTheme="minorHAnsi" w:eastAsiaTheme="minorEastAsia" w:hAnsiTheme="minorHAnsi" w:cstheme="minorBidi"/>
                <w:noProof/>
                <w:kern w:val="2"/>
                <w14:ligatures w14:val="standardContextual"/>
              </w:rPr>
              <w:tab/>
            </w:r>
            <w:r w:rsidRPr="00BA5030">
              <w:rPr>
                <w:rStyle w:val="Hyperlink"/>
                <w:i/>
                <w:noProof/>
              </w:rPr>
              <w:t>Group A and Group B Prizes</w:t>
            </w:r>
            <w:r>
              <w:rPr>
                <w:noProof/>
                <w:webHidden/>
              </w:rPr>
              <w:tab/>
            </w:r>
            <w:r>
              <w:rPr>
                <w:noProof/>
                <w:webHidden/>
              </w:rPr>
              <w:fldChar w:fldCharType="begin"/>
            </w:r>
            <w:r>
              <w:rPr>
                <w:noProof/>
                <w:webHidden/>
              </w:rPr>
              <w:instrText xml:space="preserve"> PAGEREF _Toc143692327 \h </w:instrText>
            </w:r>
            <w:r>
              <w:rPr>
                <w:noProof/>
                <w:webHidden/>
              </w:rPr>
            </w:r>
          </w:ins>
          <w:r>
            <w:rPr>
              <w:noProof/>
              <w:webHidden/>
            </w:rPr>
            <w:fldChar w:fldCharType="separate"/>
          </w:r>
          <w:ins w:id="360" w:author="F FLORENCE" w:date="2023-08-23T14:11:00Z">
            <w:r>
              <w:rPr>
                <w:noProof/>
                <w:webHidden/>
              </w:rPr>
              <w:t>14</w:t>
            </w:r>
            <w:r>
              <w:rPr>
                <w:noProof/>
                <w:webHidden/>
              </w:rPr>
              <w:fldChar w:fldCharType="end"/>
            </w:r>
            <w:r w:rsidRPr="00BA5030">
              <w:rPr>
                <w:rStyle w:val="Hyperlink"/>
                <w:noProof/>
              </w:rPr>
              <w:fldChar w:fldCharType="end"/>
            </w:r>
          </w:ins>
        </w:p>
        <w:p w14:paraId="60E434D1" w14:textId="32BD4779" w:rsidR="004476C5" w:rsidRDefault="004476C5" w:rsidP="004476C5">
          <w:pPr>
            <w:pStyle w:val="TOC3"/>
            <w:rPr>
              <w:ins w:id="361" w:author="F FLORENCE" w:date="2023-08-23T14:11:00Z"/>
              <w:rFonts w:asciiTheme="minorHAnsi" w:eastAsiaTheme="minorEastAsia" w:hAnsiTheme="minorHAnsi" w:cstheme="minorBidi"/>
              <w:noProof/>
              <w:kern w:val="2"/>
              <w14:ligatures w14:val="standardContextual"/>
            </w:rPr>
          </w:pPr>
          <w:ins w:id="362"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"_Toc143692328"</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12.</w:t>
            </w:r>
            <w:r>
              <w:rPr>
                <w:rFonts w:asciiTheme="minorHAnsi" w:eastAsiaTheme="minorEastAsia" w:hAnsiTheme="minorHAnsi" w:cstheme="minorBidi"/>
                <w:noProof/>
                <w:kern w:val="2"/>
                <w14:ligatures w14:val="standardContextual"/>
              </w:rPr>
              <w:tab/>
            </w:r>
            <w:r w:rsidRPr="00BA5030">
              <w:rPr>
                <w:rStyle w:val="Hyperlink"/>
                <w:i/>
                <w:noProof/>
              </w:rPr>
              <w:t>Terms and Conditions</w:t>
            </w:r>
            <w:r>
              <w:rPr>
                <w:noProof/>
                <w:webHidden/>
              </w:rPr>
              <w:tab/>
            </w:r>
            <w:r>
              <w:rPr>
                <w:noProof/>
                <w:webHidden/>
              </w:rPr>
              <w:fldChar w:fldCharType="begin"/>
            </w:r>
            <w:r>
              <w:rPr>
                <w:noProof/>
                <w:webHidden/>
              </w:rPr>
              <w:instrText xml:space="preserve"> PAGEREF _Toc143692328 \h </w:instrText>
            </w:r>
            <w:r>
              <w:rPr>
                <w:noProof/>
                <w:webHidden/>
              </w:rPr>
            </w:r>
          </w:ins>
          <w:r>
            <w:rPr>
              <w:noProof/>
              <w:webHidden/>
            </w:rPr>
            <w:fldChar w:fldCharType="separate"/>
          </w:r>
          <w:ins w:id="363" w:author="F FLORENCE" w:date="2023-08-23T14:11:00Z">
            <w:r>
              <w:rPr>
                <w:noProof/>
                <w:webHidden/>
              </w:rPr>
              <w:t>15</w:t>
            </w:r>
            <w:r>
              <w:rPr>
                <w:noProof/>
                <w:webHidden/>
              </w:rPr>
              <w:fldChar w:fldCharType="end"/>
            </w:r>
            <w:r w:rsidRPr="00BA5030">
              <w:rPr>
                <w:rStyle w:val="Hyperlink"/>
                <w:noProof/>
              </w:rPr>
              <w:fldChar w:fldCharType="end"/>
            </w:r>
          </w:ins>
        </w:p>
        <w:p w14:paraId="2DCB2B31" w14:textId="662FA8FD" w:rsidR="004476C5" w:rsidRDefault="004476C5" w:rsidP="004476C5">
          <w:pPr>
            <w:pStyle w:val="TOC3"/>
            <w:rPr>
              <w:ins w:id="364" w:author="F FLORENCE" w:date="2023-08-23T14:11:00Z"/>
              <w:rFonts w:asciiTheme="minorHAnsi" w:eastAsiaTheme="minorEastAsia" w:hAnsiTheme="minorHAnsi" w:cstheme="minorBidi"/>
              <w:noProof/>
              <w:kern w:val="2"/>
              <w14:ligatures w14:val="standardContextual"/>
            </w:rPr>
          </w:pPr>
          <w:ins w:id="365"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"_Toc143692329"</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i/>
                <w:noProof/>
              </w:rPr>
              <w:t>13.</w:t>
            </w:r>
            <w:r>
              <w:rPr>
                <w:rFonts w:asciiTheme="minorHAnsi" w:eastAsiaTheme="minorEastAsia" w:hAnsiTheme="minorHAnsi" w:cstheme="minorBidi"/>
                <w:noProof/>
                <w:kern w:val="2"/>
                <w14:ligatures w14:val="standardContextual"/>
              </w:rPr>
              <w:tab/>
            </w:r>
            <w:r w:rsidRPr="00BA5030">
              <w:rPr>
                <w:rStyle w:val="Hyperlink"/>
                <w:i/>
                <w:noProof/>
              </w:rPr>
              <w:t>Marketing</w:t>
            </w:r>
            <w:r>
              <w:rPr>
                <w:noProof/>
                <w:webHidden/>
              </w:rPr>
              <w:tab/>
            </w:r>
            <w:r>
              <w:rPr>
                <w:noProof/>
                <w:webHidden/>
              </w:rPr>
              <w:fldChar w:fldCharType="begin"/>
            </w:r>
            <w:r>
              <w:rPr>
                <w:noProof/>
                <w:webHidden/>
              </w:rPr>
              <w:instrText xml:space="preserve"> PAGEREF _Toc143692329 \h </w:instrText>
            </w:r>
            <w:r>
              <w:rPr>
                <w:noProof/>
                <w:webHidden/>
              </w:rPr>
            </w:r>
          </w:ins>
          <w:r>
            <w:rPr>
              <w:noProof/>
              <w:webHidden/>
            </w:rPr>
            <w:fldChar w:fldCharType="separate"/>
          </w:r>
          <w:ins w:id="366" w:author="F FLORENCE" w:date="2023-08-23T14:11:00Z">
            <w:r>
              <w:rPr>
                <w:noProof/>
                <w:webHidden/>
              </w:rPr>
              <w:t>16</w:t>
            </w:r>
            <w:r>
              <w:rPr>
                <w:noProof/>
                <w:webHidden/>
              </w:rPr>
              <w:fldChar w:fldCharType="end"/>
            </w:r>
            <w:r w:rsidRPr="00BA5030">
              <w:rPr>
                <w:rStyle w:val="Hyperlink"/>
                <w:noProof/>
              </w:rPr>
              <w:fldChar w:fldCharType="end"/>
            </w:r>
          </w:ins>
        </w:p>
        <w:p w14:paraId="6644CB8B" w14:textId="5C4D935A" w:rsidR="004476C5" w:rsidRDefault="004476C5">
          <w:pPr>
            <w:pStyle w:val="TOC2"/>
            <w:rPr>
              <w:ins w:id="367" w:author="F FLORENCE" w:date="2023-08-23T14:11:00Z"/>
              <w:rFonts w:asciiTheme="minorHAnsi" w:eastAsiaTheme="minorEastAsia" w:hAnsiTheme="minorHAnsi" w:cstheme="minorBidi"/>
              <w:noProof/>
              <w:kern w:val="2"/>
              <w14:ligatures w14:val="standardContextual"/>
            </w:rPr>
          </w:pPr>
          <w:ins w:id="368"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"_Toc143692330"</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Appendix A:</w:t>
            </w:r>
            <w:r>
              <w:rPr>
                <w:rFonts w:asciiTheme="minorHAnsi" w:eastAsiaTheme="minorEastAsia" w:hAnsiTheme="minorHAnsi" w:cstheme="minorBidi"/>
                <w:noProof/>
                <w:kern w:val="2"/>
                <w14:ligatures w14:val="standardContextual"/>
              </w:rPr>
              <w:tab/>
            </w:r>
            <w:r w:rsidRPr="00BA5030">
              <w:rPr>
                <w:rStyle w:val="Hyperlink"/>
                <w:noProof/>
              </w:rPr>
              <w:t>Group A Project Definition</w:t>
            </w:r>
            <w:r>
              <w:rPr>
                <w:noProof/>
                <w:webHidden/>
              </w:rPr>
              <w:tab/>
            </w:r>
            <w:r>
              <w:rPr>
                <w:noProof/>
                <w:webHidden/>
              </w:rPr>
              <w:fldChar w:fldCharType="begin"/>
            </w:r>
            <w:r>
              <w:rPr>
                <w:noProof/>
                <w:webHidden/>
              </w:rPr>
              <w:instrText xml:space="preserve"> PAGEREF _Toc143692330 \h </w:instrText>
            </w:r>
            <w:r>
              <w:rPr>
                <w:noProof/>
                <w:webHidden/>
              </w:rPr>
            </w:r>
          </w:ins>
          <w:r>
            <w:rPr>
              <w:noProof/>
              <w:webHidden/>
            </w:rPr>
            <w:fldChar w:fldCharType="separate"/>
          </w:r>
          <w:ins w:id="369" w:author="F FLORENCE" w:date="2023-08-23T14:11:00Z">
            <w:r>
              <w:rPr>
                <w:noProof/>
                <w:webHidden/>
              </w:rPr>
              <w:t>17</w:t>
            </w:r>
            <w:r>
              <w:rPr>
                <w:noProof/>
                <w:webHidden/>
              </w:rPr>
              <w:fldChar w:fldCharType="end"/>
            </w:r>
            <w:r w:rsidRPr="00BA5030">
              <w:rPr>
                <w:rStyle w:val="Hyperlink"/>
                <w:noProof/>
              </w:rPr>
              <w:fldChar w:fldCharType="end"/>
            </w:r>
          </w:ins>
        </w:p>
        <w:p w14:paraId="78417E0A" w14:textId="7D0254FE" w:rsidR="004476C5" w:rsidRDefault="004476C5" w:rsidP="004476C5">
          <w:pPr>
            <w:pStyle w:val="TOC3"/>
            <w:rPr>
              <w:ins w:id="370" w:author="F FLORENCE" w:date="2023-08-23T14:11:00Z"/>
              <w:rFonts w:asciiTheme="minorHAnsi" w:eastAsiaTheme="minorEastAsia" w:hAnsiTheme="minorHAnsi" w:cstheme="minorBidi"/>
              <w:noProof/>
              <w:kern w:val="2"/>
              <w14:ligatures w14:val="standardContextual"/>
            </w:rPr>
          </w:pPr>
          <w:ins w:id="371"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"_Toc143692331"</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rFonts w:ascii="Cambria" w:eastAsia="Cambria" w:hAnsi="Cambria" w:cs="Cambria"/>
                <w:noProof/>
              </w:rPr>
              <w:t>A&gt;</w:t>
            </w:r>
            <w:r>
              <w:rPr>
                <w:rFonts w:asciiTheme="minorHAnsi" w:eastAsiaTheme="minorEastAsia" w:hAnsiTheme="minorHAnsi" w:cstheme="minorBidi"/>
                <w:noProof/>
                <w:kern w:val="2"/>
                <w14:ligatures w14:val="standardContextual"/>
              </w:rPr>
              <w:tab/>
            </w:r>
            <w:r w:rsidRPr="00BA5030">
              <w:rPr>
                <w:rStyle w:val="Hyperlink"/>
                <w:noProof/>
              </w:rPr>
              <w:t>Phase I – Design Competition</w:t>
            </w:r>
            <w:r>
              <w:rPr>
                <w:noProof/>
                <w:webHidden/>
              </w:rPr>
              <w:tab/>
            </w:r>
            <w:r>
              <w:rPr>
                <w:noProof/>
                <w:webHidden/>
              </w:rPr>
              <w:fldChar w:fldCharType="begin"/>
            </w:r>
            <w:r>
              <w:rPr>
                <w:noProof/>
                <w:webHidden/>
              </w:rPr>
              <w:instrText xml:space="preserve"> PAGEREF _Toc143692331 \h </w:instrText>
            </w:r>
            <w:r>
              <w:rPr>
                <w:noProof/>
                <w:webHidden/>
              </w:rPr>
            </w:r>
          </w:ins>
          <w:r>
            <w:rPr>
              <w:noProof/>
              <w:webHidden/>
            </w:rPr>
            <w:fldChar w:fldCharType="separate"/>
          </w:r>
          <w:ins w:id="372" w:author="F FLORENCE" w:date="2023-08-23T14:11:00Z">
            <w:r>
              <w:rPr>
                <w:noProof/>
                <w:webHidden/>
              </w:rPr>
              <w:t>17</w:t>
            </w:r>
            <w:r>
              <w:rPr>
                <w:noProof/>
                <w:webHidden/>
              </w:rPr>
              <w:fldChar w:fldCharType="end"/>
            </w:r>
            <w:r w:rsidRPr="00BA5030">
              <w:rPr>
                <w:rStyle w:val="Hyperlink"/>
                <w:noProof/>
              </w:rPr>
              <w:fldChar w:fldCharType="end"/>
            </w:r>
          </w:ins>
        </w:p>
        <w:p w14:paraId="038D5114" w14:textId="4CB28239" w:rsidR="004476C5" w:rsidRDefault="004476C5" w:rsidP="004476C5">
          <w:pPr>
            <w:pStyle w:val="TOC3"/>
            <w:rPr>
              <w:ins w:id="373" w:author="F FLORENCE" w:date="2023-08-23T14:11:00Z"/>
              <w:rFonts w:asciiTheme="minorHAnsi" w:eastAsiaTheme="minorEastAsia" w:hAnsiTheme="minorHAnsi" w:cstheme="minorBidi"/>
              <w:noProof/>
              <w:kern w:val="2"/>
              <w14:ligatures w14:val="standardContextual"/>
            </w:rPr>
          </w:pPr>
          <w:ins w:id="374"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"_Toc143692332"</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B&gt;</w:t>
            </w:r>
            <w:r>
              <w:rPr>
                <w:rFonts w:asciiTheme="minorHAnsi" w:eastAsiaTheme="minorEastAsia" w:hAnsiTheme="minorHAnsi" w:cstheme="minorBidi"/>
                <w:noProof/>
                <w:kern w:val="2"/>
                <w14:ligatures w14:val="standardContextual"/>
              </w:rPr>
              <w:tab/>
            </w:r>
            <w:r w:rsidRPr="00BA5030">
              <w:rPr>
                <w:rStyle w:val="Hyperlink"/>
                <w:noProof/>
              </w:rPr>
              <w:t>3D Steering Challenge Design Criteria</w:t>
            </w:r>
            <w:r>
              <w:rPr>
                <w:noProof/>
                <w:webHidden/>
              </w:rPr>
              <w:tab/>
            </w:r>
            <w:r>
              <w:rPr>
                <w:noProof/>
                <w:webHidden/>
              </w:rPr>
              <w:fldChar w:fldCharType="begin"/>
            </w:r>
            <w:r>
              <w:rPr>
                <w:noProof/>
                <w:webHidden/>
              </w:rPr>
              <w:instrText xml:space="preserve"> PAGEREF _Toc143692332 \h </w:instrText>
            </w:r>
            <w:r>
              <w:rPr>
                <w:noProof/>
                <w:webHidden/>
              </w:rPr>
            </w:r>
          </w:ins>
          <w:r>
            <w:rPr>
              <w:noProof/>
              <w:webHidden/>
            </w:rPr>
            <w:fldChar w:fldCharType="separate"/>
          </w:r>
          <w:ins w:id="375" w:author="F FLORENCE" w:date="2023-08-23T14:11:00Z">
            <w:r>
              <w:rPr>
                <w:noProof/>
                <w:webHidden/>
              </w:rPr>
              <w:t>20</w:t>
            </w:r>
            <w:r>
              <w:rPr>
                <w:noProof/>
                <w:webHidden/>
              </w:rPr>
              <w:fldChar w:fldCharType="end"/>
            </w:r>
            <w:r w:rsidRPr="00BA5030">
              <w:rPr>
                <w:rStyle w:val="Hyperlink"/>
                <w:noProof/>
              </w:rPr>
              <w:fldChar w:fldCharType="end"/>
            </w:r>
          </w:ins>
        </w:p>
        <w:p w14:paraId="5F6C2117" w14:textId="7B1EB635" w:rsidR="004476C5" w:rsidRDefault="004476C5">
          <w:pPr>
            <w:pStyle w:val="TOC4"/>
            <w:rPr>
              <w:ins w:id="376" w:author="F FLORENCE" w:date="2023-08-23T14:11:00Z"/>
              <w:rFonts w:asciiTheme="minorHAnsi" w:eastAsiaTheme="minorEastAsia" w:hAnsiTheme="minorHAnsi" w:cstheme="minorBidi"/>
              <w:noProof/>
              <w:kern w:val="2"/>
              <w14:ligatures w14:val="standardContextual"/>
            </w:rPr>
          </w:pPr>
          <w:ins w:id="377"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"_Toc143692333"</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a.</w:t>
            </w:r>
            <w:r>
              <w:rPr>
                <w:rFonts w:asciiTheme="minorHAnsi" w:eastAsiaTheme="minorEastAsia" w:hAnsiTheme="minorHAnsi" w:cstheme="minorBidi"/>
                <w:noProof/>
                <w:kern w:val="2"/>
                <w14:ligatures w14:val="standardContextual"/>
              </w:rPr>
              <w:tab/>
            </w:r>
            <w:r w:rsidRPr="00BA5030">
              <w:rPr>
                <w:rStyle w:val="Hyperlink"/>
                <w:noProof/>
              </w:rPr>
              <w:t>Overview</w:t>
            </w:r>
            <w:r>
              <w:rPr>
                <w:noProof/>
                <w:webHidden/>
              </w:rPr>
              <w:tab/>
            </w:r>
            <w:r>
              <w:rPr>
                <w:noProof/>
                <w:webHidden/>
              </w:rPr>
              <w:fldChar w:fldCharType="begin"/>
            </w:r>
            <w:r>
              <w:rPr>
                <w:noProof/>
                <w:webHidden/>
              </w:rPr>
              <w:instrText xml:space="preserve"> PAGEREF _Toc143692333 \h </w:instrText>
            </w:r>
            <w:r>
              <w:rPr>
                <w:noProof/>
                <w:webHidden/>
              </w:rPr>
            </w:r>
          </w:ins>
          <w:r>
            <w:rPr>
              <w:noProof/>
              <w:webHidden/>
            </w:rPr>
            <w:fldChar w:fldCharType="separate"/>
          </w:r>
          <w:ins w:id="378" w:author="F FLORENCE" w:date="2023-08-23T14:11:00Z">
            <w:r>
              <w:rPr>
                <w:noProof/>
                <w:webHidden/>
              </w:rPr>
              <w:t>20</w:t>
            </w:r>
            <w:r>
              <w:rPr>
                <w:noProof/>
                <w:webHidden/>
              </w:rPr>
              <w:fldChar w:fldCharType="end"/>
            </w:r>
            <w:r w:rsidRPr="00BA5030">
              <w:rPr>
                <w:rStyle w:val="Hyperlink"/>
                <w:noProof/>
              </w:rPr>
              <w:fldChar w:fldCharType="end"/>
            </w:r>
          </w:ins>
        </w:p>
        <w:p w14:paraId="523E4B5E" w14:textId="2E25BA74" w:rsidR="004476C5" w:rsidRDefault="004476C5">
          <w:pPr>
            <w:pStyle w:val="TOC4"/>
            <w:rPr>
              <w:ins w:id="379" w:author="F FLORENCE" w:date="2023-08-23T14:11:00Z"/>
              <w:rFonts w:asciiTheme="minorHAnsi" w:eastAsiaTheme="minorEastAsia" w:hAnsiTheme="minorHAnsi" w:cstheme="minorBidi"/>
              <w:noProof/>
              <w:kern w:val="2"/>
              <w14:ligatures w14:val="standardContextual"/>
            </w:rPr>
          </w:pPr>
          <w:ins w:id="380"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"_Toc143692335"</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b.</w:t>
            </w:r>
            <w:r>
              <w:rPr>
                <w:rFonts w:asciiTheme="minorHAnsi" w:eastAsiaTheme="minorEastAsia" w:hAnsiTheme="minorHAnsi" w:cstheme="minorBidi"/>
                <w:noProof/>
                <w:kern w:val="2"/>
                <w14:ligatures w14:val="standardContextual"/>
              </w:rPr>
              <w:tab/>
            </w:r>
            <w:r w:rsidRPr="00BA5030">
              <w:rPr>
                <w:rStyle w:val="Hyperlink"/>
                <w:noProof/>
              </w:rPr>
              <w:t>Objectives</w:t>
            </w:r>
            <w:r>
              <w:rPr>
                <w:noProof/>
                <w:webHidden/>
              </w:rPr>
              <w:tab/>
            </w:r>
            <w:r>
              <w:rPr>
                <w:noProof/>
                <w:webHidden/>
              </w:rPr>
              <w:fldChar w:fldCharType="begin"/>
            </w:r>
            <w:r>
              <w:rPr>
                <w:noProof/>
                <w:webHidden/>
              </w:rPr>
              <w:instrText xml:space="preserve"> PAGEREF _Toc143692335 \h </w:instrText>
            </w:r>
            <w:r>
              <w:rPr>
                <w:noProof/>
                <w:webHidden/>
              </w:rPr>
            </w:r>
          </w:ins>
          <w:r>
            <w:rPr>
              <w:noProof/>
              <w:webHidden/>
            </w:rPr>
            <w:fldChar w:fldCharType="separate"/>
          </w:r>
          <w:ins w:id="381" w:author="F FLORENCE" w:date="2023-08-23T14:11:00Z">
            <w:r>
              <w:rPr>
                <w:noProof/>
                <w:webHidden/>
              </w:rPr>
              <w:t>21</w:t>
            </w:r>
            <w:r>
              <w:rPr>
                <w:noProof/>
                <w:webHidden/>
              </w:rPr>
              <w:fldChar w:fldCharType="end"/>
            </w:r>
            <w:r w:rsidRPr="00BA5030">
              <w:rPr>
                <w:rStyle w:val="Hyperlink"/>
                <w:noProof/>
              </w:rPr>
              <w:fldChar w:fldCharType="end"/>
            </w:r>
          </w:ins>
        </w:p>
        <w:p w14:paraId="3ADE3116" w14:textId="2D4CE2D7" w:rsidR="004476C5" w:rsidRDefault="004476C5">
          <w:pPr>
            <w:pStyle w:val="TOC4"/>
            <w:rPr>
              <w:ins w:id="382" w:author="F FLORENCE" w:date="2023-08-23T14:11:00Z"/>
              <w:rFonts w:asciiTheme="minorHAnsi" w:eastAsiaTheme="minorEastAsia" w:hAnsiTheme="minorHAnsi" w:cstheme="minorBidi"/>
              <w:noProof/>
              <w:kern w:val="2"/>
              <w14:ligatures w14:val="standardContextual"/>
            </w:rPr>
          </w:pPr>
          <w:ins w:id="383"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"_Toc143692336"</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c.</w:t>
            </w:r>
            <w:r>
              <w:rPr>
                <w:rFonts w:asciiTheme="minorHAnsi" w:eastAsiaTheme="minorEastAsia" w:hAnsiTheme="minorHAnsi" w:cstheme="minorBidi"/>
                <w:noProof/>
                <w:kern w:val="2"/>
                <w14:ligatures w14:val="standardContextual"/>
              </w:rPr>
              <w:tab/>
            </w:r>
            <w:r w:rsidRPr="00BA5030">
              <w:rPr>
                <w:rStyle w:val="Hyperlink"/>
                <w:noProof/>
              </w:rPr>
              <w:t>Automation Requirements</w:t>
            </w:r>
            <w:r>
              <w:rPr>
                <w:noProof/>
                <w:webHidden/>
              </w:rPr>
              <w:tab/>
            </w:r>
            <w:r>
              <w:rPr>
                <w:noProof/>
                <w:webHidden/>
              </w:rPr>
              <w:fldChar w:fldCharType="begin"/>
            </w:r>
            <w:r>
              <w:rPr>
                <w:noProof/>
                <w:webHidden/>
              </w:rPr>
              <w:instrText xml:space="preserve"> PAGEREF _Toc143692336 \h </w:instrText>
            </w:r>
            <w:r>
              <w:rPr>
                <w:noProof/>
                <w:webHidden/>
              </w:rPr>
            </w:r>
          </w:ins>
          <w:r>
            <w:rPr>
              <w:noProof/>
              <w:webHidden/>
            </w:rPr>
            <w:fldChar w:fldCharType="separate"/>
          </w:r>
          <w:ins w:id="384" w:author="F FLORENCE" w:date="2023-08-23T14:11:00Z">
            <w:r>
              <w:rPr>
                <w:noProof/>
                <w:webHidden/>
              </w:rPr>
              <w:t>22</w:t>
            </w:r>
            <w:r>
              <w:rPr>
                <w:noProof/>
                <w:webHidden/>
              </w:rPr>
              <w:fldChar w:fldCharType="end"/>
            </w:r>
            <w:r w:rsidRPr="00BA5030">
              <w:rPr>
                <w:rStyle w:val="Hyperlink"/>
                <w:noProof/>
              </w:rPr>
              <w:fldChar w:fldCharType="end"/>
            </w:r>
          </w:ins>
        </w:p>
        <w:p w14:paraId="790DEDF5" w14:textId="31693B71" w:rsidR="004476C5" w:rsidRDefault="004476C5">
          <w:pPr>
            <w:pStyle w:val="TOC4"/>
            <w:rPr>
              <w:ins w:id="385" w:author="F FLORENCE" w:date="2023-08-23T14:11:00Z"/>
              <w:rFonts w:asciiTheme="minorHAnsi" w:eastAsiaTheme="minorEastAsia" w:hAnsiTheme="minorHAnsi" w:cstheme="minorBidi"/>
              <w:noProof/>
              <w:kern w:val="2"/>
              <w14:ligatures w14:val="standardContextual"/>
            </w:rPr>
          </w:pPr>
          <w:ins w:id="386"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"_Toc143692337"</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d.</w:t>
            </w:r>
            <w:r>
              <w:rPr>
                <w:rFonts w:asciiTheme="minorHAnsi" w:eastAsiaTheme="minorEastAsia" w:hAnsiTheme="minorHAnsi" w:cstheme="minorBidi"/>
                <w:noProof/>
                <w:kern w:val="2"/>
                <w14:ligatures w14:val="standardContextual"/>
              </w:rPr>
              <w:tab/>
            </w:r>
            <w:r w:rsidRPr="00BA5030">
              <w:rPr>
                <w:rStyle w:val="Hyperlink"/>
                <w:noProof/>
              </w:rPr>
              <w:t>Steering</w:t>
            </w:r>
            <w:r>
              <w:rPr>
                <w:noProof/>
                <w:webHidden/>
              </w:rPr>
              <w:tab/>
            </w:r>
            <w:r>
              <w:rPr>
                <w:noProof/>
                <w:webHidden/>
              </w:rPr>
              <w:fldChar w:fldCharType="begin"/>
            </w:r>
            <w:r>
              <w:rPr>
                <w:noProof/>
                <w:webHidden/>
              </w:rPr>
              <w:instrText xml:space="preserve"> PAGEREF _Toc143692337 \h </w:instrText>
            </w:r>
            <w:r>
              <w:rPr>
                <w:noProof/>
                <w:webHidden/>
              </w:rPr>
            </w:r>
          </w:ins>
          <w:r>
            <w:rPr>
              <w:noProof/>
              <w:webHidden/>
            </w:rPr>
            <w:fldChar w:fldCharType="separate"/>
          </w:r>
          <w:ins w:id="387" w:author="F FLORENCE" w:date="2023-08-23T14:11:00Z">
            <w:r>
              <w:rPr>
                <w:noProof/>
                <w:webHidden/>
              </w:rPr>
              <w:t>22</w:t>
            </w:r>
            <w:r>
              <w:rPr>
                <w:noProof/>
                <w:webHidden/>
              </w:rPr>
              <w:fldChar w:fldCharType="end"/>
            </w:r>
            <w:r w:rsidRPr="00BA5030">
              <w:rPr>
                <w:rStyle w:val="Hyperlink"/>
                <w:noProof/>
              </w:rPr>
              <w:fldChar w:fldCharType="end"/>
            </w:r>
          </w:ins>
        </w:p>
        <w:p w14:paraId="266ECF75" w14:textId="165DAF19" w:rsidR="004476C5" w:rsidRDefault="004476C5">
          <w:pPr>
            <w:pStyle w:val="TOC4"/>
            <w:rPr>
              <w:ins w:id="388" w:author="F FLORENCE" w:date="2023-08-23T14:11:00Z"/>
              <w:rFonts w:asciiTheme="minorHAnsi" w:eastAsiaTheme="minorEastAsia" w:hAnsiTheme="minorHAnsi" w:cstheme="minorBidi"/>
              <w:noProof/>
              <w:kern w:val="2"/>
              <w14:ligatures w14:val="standardContextual"/>
            </w:rPr>
          </w:pPr>
          <w:ins w:id="389"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"_Toc143692338"</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e.</w:t>
            </w:r>
            <w:r>
              <w:rPr>
                <w:rFonts w:asciiTheme="minorHAnsi" w:eastAsiaTheme="minorEastAsia" w:hAnsiTheme="minorHAnsi" w:cstheme="minorBidi"/>
                <w:noProof/>
                <w:kern w:val="2"/>
                <w14:ligatures w14:val="standardContextual"/>
              </w:rPr>
              <w:tab/>
            </w:r>
            <w:r w:rsidRPr="00BA5030">
              <w:rPr>
                <w:rStyle w:val="Hyperlink"/>
                <w:noProof/>
              </w:rPr>
              <w:t>Surveys</w:t>
            </w:r>
            <w:r>
              <w:rPr>
                <w:noProof/>
                <w:webHidden/>
              </w:rPr>
              <w:tab/>
            </w:r>
            <w:r>
              <w:rPr>
                <w:noProof/>
                <w:webHidden/>
              </w:rPr>
              <w:fldChar w:fldCharType="begin"/>
            </w:r>
            <w:r>
              <w:rPr>
                <w:noProof/>
                <w:webHidden/>
              </w:rPr>
              <w:instrText xml:space="preserve"> PAGEREF _Toc143692338 \h </w:instrText>
            </w:r>
            <w:r>
              <w:rPr>
                <w:noProof/>
                <w:webHidden/>
              </w:rPr>
            </w:r>
          </w:ins>
          <w:r>
            <w:rPr>
              <w:noProof/>
              <w:webHidden/>
            </w:rPr>
            <w:fldChar w:fldCharType="separate"/>
          </w:r>
          <w:ins w:id="390" w:author="F FLORENCE" w:date="2023-08-23T14:11:00Z">
            <w:r>
              <w:rPr>
                <w:noProof/>
                <w:webHidden/>
              </w:rPr>
              <w:t>22</w:t>
            </w:r>
            <w:r>
              <w:rPr>
                <w:noProof/>
                <w:webHidden/>
              </w:rPr>
              <w:fldChar w:fldCharType="end"/>
            </w:r>
            <w:r w:rsidRPr="00BA5030">
              <w:rPr>
                <w:rStyle w:val="Hyperlink"/>
                <w:noProof/>
              </w:rPr>
              <w:fldChar w:fldCharType="end"/>
            </w:r>
          </w:ins>
        </w:p>
        <w:p w14:paraId="0419944C" w14:textId="3DD0FD20" w:rsidR="004476C5" w:rsidRDefault="004476C5">
          <w:pPr>
            <w:pStyle w:val="TOC4"/>
            <w:rPr>
              <w:ins w:id="391" w:author="F FLORENCE" w:date="2023-08-23T14:11:00Z"/>
              <w:rFonts w:asciiTheme="minorHAnsi" w:eastAsiaTheme="minorEastAsia" w:hAnsiTheme="minorHAnsi" w:cstheme="minorBidi"/>
              <w:noProof/>
              <w:kern w:val="2"/>
              <w14:ligatures w14:val="standardContextual"/>
            </w:rPr>
          </w:pPr>
          <w:ins w:id="392"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"_Toc143692339"</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f.</w:t>
            </w:r>
            <w:r>
              <w:rPr>
                <w:rFonts w:asciiTheme="minorHAnsi" w:eastAsiaTheme="minorEastAsia" w:hAnsiTheme="minorHAnsi" w:cstheme="minorBidi"/>
                <w:noProof/>
                <w:kern w:val="2"/>
                <w14:ligatures w14:val="standardContextual"/>
              </w:rPr>
              <w:tab/>
            </w:r>
            <w:r w:rsidRPr="00BA5030">
              <w:rPr>
                <w:rStyle w:val="Hyperlink"/>
                <w:noProof/>
              </w:rPr>
              <w:t>Deliverables Requirements (Magnetic surveying)</w:t>
            </w:r>
            <w:r>
              <w:rPr>
                <w:noProof/>
                <w:webHidden/>
              </w:rPr>
              <w:tab/>
            </w:r>
            <w:r>
              <w:rPr>
                <w:noProof/>
                <w:webHidden/>
              </w:rPr>
              <w:fldChar w:fldCharType="begin"/>
            </w:r>
            <w:r>
              <w:rPr>
                <w:noProof/>
                <w:webHidden/>
              </w:rPr>
              <w:instrText xml:space="preserve"> PAGEREF _Toc143692339 \h </w:instrText>
            </w:r>
            <w:r>
              <w:rPr>
                <w:noProof/>
                <w:webHidden/>
              </w:rPr>
            </w:r>
          </w:ins>
          <w:r>
            <w:rPr>
              <w:noProof/>
              <w:webHidden/>
            </w:rPr>
            <w:fldChar w:fldCharType="separate"/>
          </w:r>
          <w:ins w:id="393" w:author="F FLORENCE" w:date="2023-08-23T14:11:00Z">
            <w:r>
              <w:rPr>
                <w:noProof/>
                <w:webHidden/>
              </w:rPr>
              <w:t>22</w:t>
            </w:r>
            <w:r>
              <w:rPr>
                <w:noProof/>
                <w:webHidden/>
              </w:rPr>
              <w:fldChar w:fldCharType="end"/>
            </w:r>
            <w:r w:rsidRPr="00BA5030">
              <w:rPr>
                <w:rStyle w:val="Hyperlink"/>
                <w:noProof/>
              </w:rPr>
              <w:fldChar w:fldCharType="end"/>
            </w:r>
          </w:ins>
        </w:p>
        <w:p w14:paraId="645AE473" w14:textId="002FDE1B" w:rsidR="004476C5" w:rsidRDefault="004476C5">
          <w:pPr>
            <w:pStyle w:val="TOC4"/>
            <w:rPr>
              <w:ins w:id="394" w:author="F FLORENCE" w:date="2023-08-23T14:11:00Z"/>
              <w:rFonts w:asciiTheme="minorHAnsi" w:eastAsiaTheme="minorEastAsia" w:hAnsiTheme="minorHAnsi" w:cstheme="minorBidi"/>
              <w:noProof/>
              <w:kern w:val="2"/>
              <w14:ligatures w14:val="standardContextual"/>
            </w:rPr>
          </w:pPr>
          <w:ins w:id="395"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"_Toc143692340"</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g.</w:t>
            </w:r>
            <w:r>
              <w:rPr>
                <w:rFonts w:asciiTheme="minorHAnsi" w:eastAsiaTheme="minorEastAsia" w:hAnsiTheme="minorHAnsi" w:cstheme="minorBidi"/>
                <w:noProof/>
                <w:kern w:val="2"/>
                <w14:ligatures w14:val="standardContextual"/>
              </w:rPr>
              <w:tab/>
            </w:r>
            <w:r w:rsidRPr="00BA5030">
              <w:rPr>
                <w:rStyle w:val="Hyperlink"/>
                <w:noProof/>
              </w:rPr>
              <w:t>Plots</w:t>
            </w:r>
            <w:r>
              <w:rPr>
                <w:noProof/>
                <w:webHidden/>
              </w:rPr>
              <w:tab/>
            </w:r>
            <w:r>
              <w:rPr>
                <w:noProof/>
                <w:webHidden/>
              </w:rPr>
              <w:fldChar w:fldCharType="begin"/>
            </w:r>
            <w:r>
              <w:rPr>
                <w:noProof/>
                <w:webHidden/>
              </w:rPr>
              <w:instrText xml:space="preserve"> PAGEREF _Toc143692340 \h </w:instrText>
            </w:r>
            <w:r>
              <w:rPr>
                <w:noProof/>
                <w:webHidden/>
              </w:rPr>
            </w:r>
          </w:ins>
          <w:r>
            <w:rPr>
              <w:noProof/>
              <w:webHidden/>
            </w:rPr>
            <w:fldChar w:fldCharType="separate"/>
          </w:r>
          <w:ins w:id="396" w:author="F FLORENCE" w:date="2023-08-23T14:11:00Z">
            <w:r>
              <w:rPr>
                <w:noProof/>
                <w:webHidden/>
              </w:rPr>
              <w:t>23</w:t>
            </w:r>
            <w:r>
              <w:rPr>
                <w:noProof/>
                <w:webHidden/>
              </w:rPr>
              <w:fldChar w:fldCharType="end"/>
            </w:r>
            <w:r w:rsidRPr="00BA5030">
              <w:rPr>
                <w:rStyle w:val="Hyperlink"/>
                <w:noProof/>
              </w:rPr>
              <w:fldChar w:fldCharType="end"/>
            </w:r>
          </w:ins>
        </w:p>
        <w:p w14:paraId="0DFAFC80" w14:textId="4153B781" w:rsidR="004476C5" w:rsidRDefault="004476C5">
          <w:pPr>
            <w:pStyle w:val="TOC4"/>
            <w:rPr>
              <w:ins w:id="397" w:author="F FLORENCE" w:date="2023-08-23T14:11:00Z"/>
              <w:rFonts w:asciiTheme="minorHAnsi" w:eastAsiaTheme="minorEastAsia" w:hAnsiTheme="minorHAnsi" w:cstheme="minorBidi"/>
              <w:noProof/>
              <w:kern w:val="2"/>
              <w14:ligatures w14:val="standardContextual"/>
            </w:rPr>
          </w:pPr>
          <w:ins w:id="398"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"_Toc143692341"</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h.</w:t>
            </w:r>
            <w:r>
              <w:rPr>
                <w:rFonts w:asciiTheme="minorHAnsi" w:eastAsiaTheme="minorEastAsia" w:hAnsiTheme="minorHAnsi" w:cstheme="minorBidi"/>
                <w:noProof/>
                <w:kern w:val="2"/>
                <w14:ligatures w14:val="standardContextual"/>
              </w:rPr>
              <w:tab/>
            </w:r>
            <w:r w:rsidRPr="00BA5030">
              <w:rPr>
                <w:rStyle w:val="Hyperlink"/>
                <w:noProof/>
              </w:rPr>
              <w:t>Data Logs</w:t>
            </w:r>
            <w:r>
              <w:rPr>
                <w:noProof/>
                <w:webHidden/>
              </w:rPr>
              <w:tab/>
            </w:r>
            <w:r>
              <w:rPr>
                <w:noProof/>
                <w:webHidden/>
              </w:rPr>
              <w:fldChar w:fldCharType="begin"/>
            </w:r>
            <w:r>
              <w:rPr>
                <w:noProof/>
                <w:webHidden/>
              </w:rPr>
              <w:instrText xml:space="preserve"> PAGEREF _Toc143692341 \h </w:instrText>
            </w:r>
            <w:r>
              <w:rPr>
                <w:noProof/>
                <w:webHidden/>
              </w:rPr>
            </w:r>
          </w:ins>
          <w:r>
            <w:rPr>
              <w:noProof/>
              <w:webHidden/>
            </w:rPr>
            <w:fldChar w:fldCharType="separate"/>
          </w:r>
          <w:ins w:id="399" w:author="F FLORENCE" w:date="2023-08-23T14:11:00Z">
            <w:r>
              <w:rPr>
                <w:noProof/>
                <w:webHidden/>
              </w:rPr>
              <w:t>23</w:t>
            </w:r>
            <w:r>
              <w:rPr>
                <w:noProof/>
                <w:webHidden/>
              </w:rPr>
              <w:fldChar w:fldCharType="end"/>
            </w:r>
            <w:r w:rsidRPr="00BA5030">
              <w:rPr>
                <w:rStyle w:val="Hyperlink"/>
                <w:noProof/>
              </w:rPr>
              <w:fldChar w:fldCharType="end"/>
            </w:r>
          </w:ins>
        </w:p>
        <w:p w14:paraId="70B5837A" w14:textId="0229E5DA" w:rsidR="004476C5" w:rsidRDefault="004476C5">
          <w:pPr>
            <w:pStyle w:val="TOC4"/>
            <w:rPr>
              <w:ins w:id="400" w:author="F FLORENCE" w:date="2023-08-23T14:11:00Z"/>
              <w:rFonts w:asciiTheme="minorHAnsi" w:eastAsiaTheme="minorEastAsia" w:hAnsiTheme="minorHAnsi" w:cstheme="minorBidi"/>
              <w:noProof/>
              <w:kern w:val="2"/>
              <w14:ligatures w14:val="standardContextual"/>
            </w:rPr>
          </w:pPr>
          <w:ins w:id="401"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"_Toc143692342"</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i.</w:t>
            </w:r>
            <w:r>
              <w:rPr>
                <w:rFonts w:asciiTheme="minorHAnsi" w:eastAsiaTheme="minorEastAsia" w:hAnsiTheme="minorHAnsi" w:cstheme="minorBidi"/>
                <w:noProof/>
                <w:kern w:val="2"/>
                <w14:ligatures w14:val="standardContextual"/>
              </w:rPr>
              <w:tab/>
            </w:r>
            <w:r w:rsidRPr="00BA5030">
              <w:rPr>
                <w:rStyle w:val="Hyperlink"/>
                <w:noProof/>
              </w:rPr>
              <w:t>Formation Characteristics</w:t>
            </w:r>
            <w:r>
              <w:rPr>
                <w:noProof/>
                <w:webHidden/>
              </w:rPr>
              <w:tab/>
            </w:r>
            <w:r>
              <w:rPr>
                <w:noProof/>
                <w:webHidden/>
              </w:rPr>
              <w:fldChar w:fldCharType="begin"/>
            </w:r>
            <w:r>
              <w:rPr>
                <w:noProof/>
                <w:webHidden/>
              </w:rPr>
              <w:instrText xml:space="preserve"> PAGEREF _Toc143692342 \h </w:instrText>
            </w:r>
            <w:r>
              <w:rPr>
                <w:noProof/>
                <w:webHidden/>
              </w:rPr>
            </w:r>
          </w:ins>
          <w:r>
            <w:rPr>
              <w:noProof/>
              <w:webHidden/>
            </w:rPr>
            <w:fldChar w:fldCharType="separate"/>
          </w:r>
          <w:ins w:id="402" w:author="F FLORENCE" w:date="2023-08-23T14:11:00Z">
            <w:r>
              <w:rPr>
                <w:noProof/>
                <w:webHidden/>
              </w:rPr>
              <w:t>23</w:t>
            </w:r>
            <w:r>
              <w:rPr>
                <w:noProof/>
                <w:webHidden/>
              </w:rPr>
              <w:fldChar w:fldCharType="end"/>
            </w:r>
            <w:r w:rsidRPr="00BA5030">
              <w:rPr>
                <w:rStyle w:val="Hyperlink"/>
                <w:noProof/>
              </w:rPr>
              <w:fldChar w:fldCharType="end"/>
            </w:r>
          </w:ins>
        </w:p>
        <w:p w14:paraId="7E81DC5F" w14:textId="165C9A17" w:rsidR="004476C5" w:rsidRDefault="004476C5">
          <w:pPr>
            <w:pStyle w:val="TOC4"/>
            <w:rPr>
              <w:ins w:id="403" w:author="F FLORENCE" w:date="2023-08-23T14:11:00Z"/>
              <w:rFonts w:asciiTheme="minorHAnsi" w:eastAsiaTheme="minorEastAsia" w:hAnsiTheme="minorHAnsi" w:cstheme="minorBidi"/>
              <w:noProof/>
              <w:kern w:val="2"/>
              <w14:ligatures w14:val="standardContextual"/>
            </w:rPr>
          </w:pPr>
          <w:ins w:id="404"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"_Toc143692343"</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j.</w:t>
            </w:r>
            <w:r>
              <w:rPr>
                <w:rFonts w:asciiTheme="minorHAnsi" w:eastAsiaTheme="minorEastAsia" w:hAnsiTheme="minorHAnsi" w:cstheme="minorBidi"/>
                <w:noProof/>
                <w:kern w:val="2"/>
                <w14:ligatures w14:val="standardContextual"/>
              </w:rPr>
              <w:tab/>
            </w:r>
            <w:r w:rsidRPr="00BA5030">
              <w:rPr>
                <w:rStyle w:val="Hyperlink"/>
                <w:noProof/>
              </w:rPr>
              <w:t>Targets</w:t>
            </w:r>
            <w:r>
              <w:rPr>
                <w:noProof/>
                <w:webHidden/>
              </w:rPr>
              <w:tab/>
            </w:r>
            <w:r>
              <w:rPr>
                <w:noProof/>
                <w:webHidden/>
              </w:rPr>
              <w:fldChar w:fldCharType="begin"/>
            </w:r>
            <w:r>
              <w:rPr>
                <w:noProof/>
                <w:webHidden/>
              </w:rPr>
              <w:instrText xml:space="preserve"> PAGEREF _Toc143692343 \h </w:instrText>
            </w:r>
            <w:r>
              <w:rPr>
                <w:noProof/>
                <w:webHidden/>
              </w:rPr>
            </w:r>
          </w:ins>
          <w:r>
            <w:rPr>
              <w:noProof/>
              <w:webHidden/>
            </w:rPr>
            <w:fldChar w:fldCharType="separate"/>
          </w:r>
          <w:ins w:id="405" w:author="F FLORENCE" w:date="2023-08-23T14:11:00Z">
            <w:r>
              <w:rPr>
                <w:noProof/>
                <w:webHidden/>
              </w:rPr>
              <w:t>24</w:t>
            </w:r>
            <w:r>
              <w:rPr>
                <w:noProof/>
                <w:webHidden/>
              </w:rPr>
              <w:fldChar w:fldCharType="end"/>
            </w:r>
            <w:r w:rsidRPr="00BA5030">
              <w:rPr>
                <w:rStyle w:val="Hyperlink"/>
                <w:noProof/>
              </w:rPr>
              <w:fldChar w:fldCharType="end"/>
            </w:r>
          </w:ins>
        </w:p>
        <w:p w14:paraId="56F02EDB" w14:textId="318B6F18" w:rsidR="004476C5" w:rsidRDefault="004476C5">
          <w:pPr>
            <w:pStyle w:val="TOC4"/>
            <w:rPr>
              <w:ins w:id="406" w:author="F FLORENCE" w:date="2023-08-23T14:11:00Z"/>
              <w:rFonts w:asciiTheme="minorHAnsi" w:eastAsiaTheme="minorEastAsia" w:hAnsiTheme="minorHAnsi" w:cstheme="minorBidi"/>
              <w:noProof/>
              <w:kern w:val="2"/>
              <w14:ligatures w14:val="standardContextual"/>
            </w:rPr>
          </w:pPr>
          <w:ins w:id="407" w:author="F FLORENCE" w:date="2023-08-23T14:11:00Z">
            <w:r w:rsidRPr="00BA5030">
              <w:rPr>
                <w:rStyle w:val="Hyperlink"/>
                <w:noProof/>
              </w:rPr>
              <w:lastRenderedPageBreak/>
              <w:fldChar w:fldCharType="begin"/>
            </w:r>
            <w:r w:rsidRPr="00BA5030">
              <w:rPr>
                <w:rStyle w:val="Hyperlink"/>
                <w:noProof/>
              </w:rPr>
              <w:instrText xml:space="preserve"> </w:instrText>
            </w:r>
            <w:r>
              <w:rPr>
                <w:noProof/>
              </w:rPr>
              <w:instrText>HYPERLINK \l "_Toc143692344"</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k.</w:t>
            </w:r>
            <w:r>
              <w:rPr>
                <w:rFonts w:asciiTheme="minorHAnsi" w:eastAsiaTheme="minorEastAsia" w:hAnsiTheme="minorHAnsi" w:cstheme="minorBidi"/>
                <w:noProof/>
                <w:kern w:val="2"/>
                <w14:ligatures w14:val="standardContextual"/>
              </w:rPr>
              <w:tab/>
            </w:r>
            <w:r w:rsidRPr="00BA5030">
              <w:rPr>
                <w:rStyle w:val="Hyperlink"/>
                <w:noProof/>
              </w:rPr>
              <w:t>Trajectory</w:t>
            </w:r>
            <w:r>
              <w:rPr>
                <w:noProof/>
                <w:webHidden/>
              </w:rPr>
              <w:tab/>
            </w:r>
            <w:r>
              <w:rPr>
                <w:noProof/>
                <w:webHidden/>
              </w:rPr>
              <w:fldChar w:fldCharType="begin"/>
            </w:r>
            <w:r>
              <w:rPr>
                <w:noProof/>
                <w:webHidden/>
              </w:rPr>
              <w:instrText xml:space="preserve"> PAGEREF _Toc143692344 \h </w:instrText>
            </w:r>
            <w:r>
              <w:rPr>
                <w:noProof/>
                <w:webHidden/>
              </w:rPr>
            </w:r>
          </w:ins>
          <w:r>
            <w:rPr>
              <w:noProof/>
              <w:webHidden/>
            </w:rPr>
            <w:fldChar w:fldCharType="separate"/>
          </w:r>
          <w:ins w:id="408" w:author="F FLORENCE" w:date="2023-08-23T14:11:00Z">
            <w:r>
              <w:rPr>
                <w:noProof/>
                <w:webHidden/>
              </w:rPr>
              <w:t>24</w:t>
            </w:r>
            <w:r>
              <w:rPr>
                <w:noProof/>
                <w:webHidden/>
              </w:rPr>
              <w:fldChar w:fldCharType="end"/>
            </w:r>
            <w:r w:rsidRPr="00BA5030">
              <w:rPr>
                <w:rStyle w:val="Hyperlink"/>
                <w:noProof/>
              </w:rPr>
              <w:fldChar w:fldCharType="end"/>
            </w:r>
          </w:ins>
        </w:p>
        <w:p w14:paraId="57427B9F" w14:textId="69AB5EF0" w:rsidR="004476C5" w:rsidRDefault="004476C5">
          <w:pPr>
            <w:pStyle w:val="TOC4"/>
            <w:rPr>
              <w:ins w:id="409" w:author="F FLORENCE" w:date="2023-08-23T14:11:00Z"/>
              <w:rFonts w:asciiTheme="minorHAnsi" w:eastAsiaTheme="minorEastAsia" w:hAnsiTheme="minorHAnsi" w:cstheme="minorBidi"/>
              <w:noProof/>
              <w:kern w:val="2"/>
              <w14:ligatures w14:val="standardContextual"/>
            </w:rPr>
          </w:pPr>
          <w:ins w:id="410"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"_Toc143692345"</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l.</w:t>
            </w:r>
            <w:r>
              <w:rPr>
                <w:rFonts w:asciiTheme="minorHAnsi" w:eastAsiaTheme="minorEastAsia" w:hAnsiTheme="minorHAnsi" w:cstheme="minorBidi"/>
                <w:noProof/>
                <w:kern w:val="2"/>
                <w14:ligatures w14:val="standardContextual"/>
              </w:rPr>
              <w:tab/>
            </w:r>
            <w:r w:rsidRPr="00BA5030">
              <w:rPr>
                <w:rStyle w:val="Hyperlink"/>
                <w:noProof/>
              </w:rPr>
              <w:t>Bit Model</w:t>
            </w:r>
            <w:r>
              <w:rPr>
                <w:noProof/>
                <w:webHidden/>
              </w:rPr>
              <w:tab/>
            </w:r>
            <w:r>
              <w:rPr>
                <w:noProof/>
                <w:webHidden/>
              </w:rPr>
              <w:fldChar w:fldCharType="begin"/>
            </w:r>
            <w:r>
              <w:rPr>
                <w:noProof/>
                <w:webHidden/>
              </w:rPr>
              <w:instrText xml:space="preserve"> PAGEREF _Toc143692345 \h </w:instrText>
            </w:r>
            <w:r>
              <w:rPr>
                <w:noProof/>
                <w:webHidden/>
              </w:rPr>
            </w:r>
          </w:ins>
          <w:r>
            <w:rPr>
              <w:noProof/>
              <w:webHidden/>
            </w:rPr>
            <w:fldChar w:fldCharType="separate"/>
          </w:r>
          <w:ins w:id="411" w:author="F FLORENCE" w:date="2023-08-23T14:11:00Z">
            <w:r>
              <w:rPr>
                <w:noProof/>
                <w:webHidden/>
              </w:rPr>
              <w:t>24</w:t>
            </w:r>
            <w:r>
              <w:rPr>
                <w:noProof/>
                <w:webHidden/>
              </w:rPr>
              <w:fldChar w:fldCharType="end"/>
            </w:r>
            <w:r w:rsidRPr="00BA5030">
              <w:rPr>
                <w:rStyle w:val="Hyperlink"/>
                <w:noProof/>
              </w:rPr>
              <w:fldChar w:fldCharType="end"/>
            </w:r>
          </w:ins>
        </w:p>
        <w:p w14:paraId="2C8D6A77" w14:textId="4769907A" w:rsidR="004476C5" w:rsidRDefault="004476C5">
          <w:pPr>
            <w:pStyle w:val="TOC4"/>
            <w:rPr>
              <w:ins w:id="412" w:author="F FLORENCE" w:date="2023-08-23T14:11:00Z"/>
              <w:rFonts w:asciiTheme="minorHAnsi" w:eastAsiaTheme="minorEastAsia" w:hAnsiTheme="minorHAnsi" w:cstheme="minorBidi"/>
              <w:noProof/>
              <w:kern w:val="2"/>
              <w14:ligatures w14:val="standardContextual"/>
            </w:rPr>
          </w:pPr>
          <w:ins w:id="413"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"_Toc143692346"</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m.</w:t>
            </w:r>
            <w:r>
              <w:rPr>
                <w:rFonts w:asciiTheme="minorHAnsi" w:eastAsiaTheme="minorEastAsia" w:hAnsiTheme="minorHAnsi" w:cstheme="minorBidi"/>
                <w:noProof/>
                <w:kern w:val="2"/>
                <w14:ligatures w14:val="standardContextual"/>
              </w:rPr>
              <w:tab/>
            </w:r>
            <w:r w:rsidRPr="00BA5030">
              <w:rPr>
                <w:rStyle w:val="Hyperlink"/>
                <w:noProof/>
              </w:rPr>
              <w:t>Drillstring</w:t>
            </w:r>
            <w:r>
              <w:rPr>
                <w:noProof/>
                <w:webHidden/>
              </w:rPr>
              <w:tab/>
            </w:r>
            <w:r>
              <w:rPr>
                <w:noProof/>
                <w:webHidden/>
              </w:rPr>
              <w:fldChar w:fldCharType="begin"/>
            </w:r>
            <w:r>
              <w:rPr>
                <w:noProof/>
                <w:webHidden/>
              </w:rPr>
              <w:instrText xml:space="preserve"> PAGEREF _Toc143692346 \h </w:instrText>
            </w:r>
            <w:r>
              <w:rPr>
                <w:noProof/>
                <w:webHidden/>
              </w:rPr>
            </w:r>
          </w:ins>
          <w:r>
            <w:rPr>
              <w:noProof/>
              <w:webHidden/>
            </w:rPr>
            <w:fldChar w:fldCharType="separate"/>
          </w:r>
          <w:ins w:id="414" w:author="F FLORENCE" w:date="2023-08-23T14:11:00Z">
            <w:r>
              <w:rPr>
                <w:noProof/>
                <w:webHidden/>
              </w:rPr>
              <w:t>26</w:t>
            </w:r>
            <w:r>
              <w:rPr>
                <w:noProof/>
                <w:webHidden/>
              </w:rPr>
              <w:fldChar w:fldCharType="end"/>
            </w:r>
            <w:r w:rsidRPr="00BA5030">
              <w:rPr>
                <w:rStyle w:val="Hyperlink"/>
                <w:noProof/>
              </w:rPr>
              <w:fldChar w:fldCharType="end"/>
            </w:r>
          </w:ins>
        </w:p>
        <w:p w14:paraId="483A19B1" w14:textId="45A9D25B" w:rsidR="004476C5" w:rsidRDefault="004476C5" w:rsidP="004476C5">
          <w:pPr>
            <w:pStyle w:val="TOC3"/>
            <w:rPr>
              <w:ins w:id="415" w:author="F FLORENCE" w:date="2023-08-23T14:11:00Z"/>
              <w:rFonts w:asciiTheme="minorHAnsi" w:eastAsiaTheme="minorEastAsia" w:hAnsiTheme="minorHAnsi" w:cstheme="minorBidi"/>
              <w:noProof/>
              <w:kern w:val="2"/>
              <w14:ligatures w14:val="standardContextual"/>
            </w:rPr>
          </w:pPr>
          <w:ins w:id="416"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"_Toc143692347"</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C&gt;</w:t>
            </w:r>
            <w:r>
              <w:rPr>
                <w:rFonts w:asciiTheme="minorHAnsi" w:eastAsiaTheme="minorEastAsia" w:hAnsiTheme="minorHAnsi" w:cstheme="minorBidi"/>
                <w:noProof/>
                <w:kern w:val="2"/>
                <w14:ligatures w14:val="standardContextual"/>
              </w:rPr>
              <w:tab/>
            </w:r>
            <w:r w:rsidRPr="00BA5030">
              <w:rPr>
                <w:rStyle w:val="Hyperlink"/>
                <w:noProof/>
              </w:rPr>
              <w:t>Well Control Criteria</w:t>
            </w:r>
            <w:r>
              <w:rPr>
                <w:noProof/>
                <w:webHidden/>
              </w:rPr>
              <w:tab/>
            </w:r>
            <w:r>
              <w:rPr>
                <w:noProof/>
                <w:webHidden/>
              </w:rPr>
              <w:fldChar w:fldCharType="begin"/>
            </w:r>
            <w:r>
              <w:rPr>
                <w:noProof/>
                <w:webHidden/>
              </w:rPr>
              <w:instrText xml:space="preserve"> PAGEREF _Toc143692347 \h </w:instrText>
            </w:r>
            <w:r>
              <w:rPr>
                <w:noProof/>
                <w:webHidden/>
              </w:rPr>
            </w:r>
          </w:ins>
          <w:r>
            <w:rPr>
              <w:noProof/>
              <w:webHidden/>
            </w:rPr>
            <w:fldChar w:fldCharType="separate"/>
          </w:r>
          <w:ins w:id="417" w:author="F FLORENCE" w:date="2023-08-23T14:11:00Z">
            <w:r>
              <w:rPr>
                <w:noProof/>
                <w:webHidden/>
              </w:rPr>
              <w:t>27</w:t>
            </w:r>
            <w:r>
              <w:rPr>
                <w:noProof/>
                <w:webHidden/>
              </w:rPr>
              <w:fldChar w:fldCharType="end"/>
            </w:r>
            <w:r w:rsidRPr="00BA5030">
              <w:rPr>
                <w:rStyle w:val="Hyperlink"/>
                <w:noProof/>
              </w:rPr>
              <w:fldChar w:fldCharType="end"/>
            </w:r>
          </w:ins>
        </w:p>
        <w:p w14:paraId="77F8798F" w14:textId="61ECCFE6" w:rsidR="004476C5" w:rsidRDefault="004476C5">
          <w:pPr>
            <w:pStyle w:val="TOC4"/>
            <w:rPr>
              <w:ins w:id="418" w:author="F FLORENCE" w:date="2023-08-23T14:11:00Z"/>
              <w:rFonts w:asciiTheme="minorHAnsi" w:eastAsiaTheme="minorEastAsia" w:hAnsiTheme="minorHAnsi" w:cstheme="minorBidi"/>
              <w:noProof/>
              <w:kern w:val="2"/>
              <w14:ligatures w14:val="standardContextual"/>
            </w:rPr>
          </w:pPr>
          <w:ins w:id="419"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"_Toc143692348"</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a.</w:t>
            </w:r>
            <w:r>
              <w:rPr>
                <w:rFonts w:asciiTheme="minorHAnsi" w:eastAsiaTheme="minorEastAsia" w:hAnsiTheme="minorHAnsi" w:cstheme="minorBidi"/>
                <w:noProof/>
                <w:kern w:val="2"/>
                <w14:ligatures w14:val="standardContextual"/>
              </w:rPr>
              <w:tab/>
            </w:r>
            <w:r w:rsidRPr="00BA5030">
              <w:rPr>
                <w:rStyle w:val="Hyperlink"/>
                <w:noProof/>
              </w:rPr>
              <w:t>Overview</w:t>
            </w:r>
            <w:r>
              <w:rPr>
                <w:noProof/>
                <w:webHidden/>
              </w:rPr>
              <w:tab/>
            </w:r>
            <w:r>
              <w:rPr>
                <w:noProof/>
                <w:webHidden/>
              </w:rPr>
              <w:fldChar w:fldCharType="begin"/>
            </w:r>
            <w:r>
              <w:rPr>
                <w:noProof/>
                <w:webHidden/>
              </w:rPr>
              <w:instrText xml:space="preserve"> PAGEREF _Toc143692348 \h </w:instrText>
            </w:r>
            <w:r>
              <w:rPr>
                <w:noProof/>
                <w:webHidden/>
              </w:rPr>
            </w:r>
          </w:ins>
          <w:r>
            <w:rPr>
              <w:noProof/>
              <w:webHidden/>
            </w:rPr>
            <w:fldChar w:fldCharType="separate"/>
          </w:r>
          <w:ins w:id="420" w:author="F FLORENCE" w:date="2023-08-23T14:11:00Z">
            <w:r>
              <w:rPr>
                <w:noProof/>
                <w:webHidden/>
              </w:rPr>
              <w:t>27</w:t>
            </w:r>
            <w:r>
              <w:rPr>
                <w:noProof/>
                <w:webHidden/>
              </w:rPr>
              <w:fldChar w:fldCharType="end"/>
            </w:r>
            <w:r w:rsidRPr="00BA5030">
              <w:rPr>
                <w:rStyle w:val="Hyperlink"/>
                <w:noProof/>
              </w:rPr>
              <w:fldChar w:fldCharType="end"/>
            </w:r>
          </w:ins>
        </w:p>
        <w:p w14:paraId="125C501F" w14:textId="26AC6856" w:rsidR="004476C5" w:rsidRDefault="004476C5">
          <w:pPr>
            <w:pStyle w:val="TOC4"/>
            <w:rPr>
              <w:ins w:id="421" w:author="F FLORENCE" w:date="2023-08-23T14:11:00Z"/>
              <w:rFonts w:asciiTheme="minorHAnsi" w:eastAsiaTheme="minorEastAsia" w:hAnsiTheme="minorHAnsi" w:cstheme="minorBidi"/>
              <w:noProof/>
              <w:kern w:val="2"/>
              <w14:ligatures w14:val="standardContextual"/>
            </w:rPr>
          </w:pPr>
          <w:ins w:id="422"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"_Toc143692349"</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D&gt;</w:t>
            </w:r>
            <w:r>
              <w:rPr>
                <w:rFonts w:asciiTheme="minorHAnsi" w:eastAsiaTheme="minorEastAsia" w:hAnsiTheme="minorHAnsi" w:cstheme="minorBidi"/>
                <w:noProof/>
                <w:kern w:val="2"/>
                <w14:ligatures w14:val="standardContextual"/>
              </w:rPr>
              <w:tab/>
            </w:r>
            <w:r w:rsidRPr="00BA5030">
              <w:rPr>
                <w:rStyle w:val="Hyperlink"/>
                <w:noProof/>
              </w:rPr>
              <w:t>General guidelines for both challenges (Well Control and 3D Steering)</w:t>
            </w:r>
            <w:r>
              <w:rPr>
                <w:noProof/>
                <w:webHidden/>
              </w:rPr>
              <w:tab/>
            </w:r>
            <w:r>
              <w:rPr>
                <w:noProof/>
                <w:webHidden/>
              </w:rPr>
              <w:fldChar w:fldCharType="begin"/>
            </w:r>
            <w:r>
              <w:rPr>
                <w:noProof/>
                <w:webHidden/>
              </w:rPr>
              <w:instrText xml:space="preserve"> PAGEREF _Toc143692349 \h </w:instrText>
            </w:r>
            <w:r>
              <w:rPr>
                <w:noProof/>
                <w:webHidden/>
              </w:rPr>
            </w:r>
          </w:ins>
          <w:r>
            <w:rPr>
              <w:noProof/>
              <w:webHidden/>
            </w:rPr>
            <w:fldChar w:fldCharType="separate"/>
          </w:r>
          <w:ins w:id="423" w:author="F FLORENCE" w:date="2023-08-23T14:11:00Z">
            <w:r>
              <w:rPr>
                <w:noProof/>
                <w:webHidden/>
              </w:rPr>
              <w:t>28</w:t>
            </w:r>
            <w:r>
              <w:rPr>
                <w:noProof/>
                <w:webHidden/>
              </w:rPr>
              <w:fldChar w:fldCharType="end"/>
            </w:r>
            <w:r w:rsidRPr="00BA5030">
              <w:rPr>
                <w:rStyle w:val="Hyperlink"/>
                <w:noProof/>
              </w:rPr>
              <w:fldChar w:fldCharType="end"/>
            </w:r>
          </w:ins>
        </w:p>
        <w:p w14:paraId="7A7A81C3" w14:textId="44A63A01" w:rsidR="004476C5" w:rsidRDefault="004476C5">
          <w:pPr>
            <w:pStyle w:val="TOC4"/>
            <w:rPr>
              <w:ins w:id="424" w:author="F FLORENCE" w:date="2023-08-23T14:11:00Z"/>
              <w:rFonts w:asciiTheme="minorHAnsi" w:eastAsiaTheme="minorEastAsia" w:hAnsiTheme="minorHAnsi" w:cstheme="minorBidi"/>
              <w:noProof/>
              <w:kern w:val="2"/>
              <w14:ligatures w14:val="standardContextual"/>
            </w:rPr>
          </w:pPr>
          <w:ins w:id="425"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"_Toc143692350"</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a.</w:t>
            </w:r>
            <w:r>
              <w:rPr>
                <w:rFonts w:asciiTheme="minorHAnsi" w:eastAsiaTheme="minorEastAsia" w:hAnsiTheme="minorHAnsi" w:cstheme="minorBidi"/>
                <w:noProof/>
                <w:kern w:val="2"/>
                <w14:ligatures w14:val="standardContextual"/>
              </w:rPr>
              <w:tab/>
            </w:r>
            <w:r w:rsidRPr="00BA5030">
              <w:rPr>
                <w:rStyle w:val="Hyperlink"/>
                <w:noProof/>
              </w:rPr>
              <w:t>Automated Drilling</w:t>
            </w:r>
            <w:r>
              <w:rPr>
                <w:noProof/>
                <w:webHidden/>
              </w:rPr>
              <w:tab/>
            </w:r>
            <w:r>
              <w:rPr>
                <w:noProof/>
                <w:webHidden/>
              </w:rPr>
              <w:fldChar w:fldCharType="begin"/>
            </w:r>
            <w:r>
              <w:rPr>
                <w:noProof/>
                <w:webHidden/>
              </w:rPr>
              <w:instrText xml:space="preserve"> PAGEREF _Toc143692350 \h </w:instrText>
            </w:r>
            <w:r>
              <w:rPr>
                <w:noProof/>
                <w:webHidden/>
              </w:rPr>
            </w:r>
          </w:ins>
          <w:r>
            <w:rPr>
              <w:noProof/>
              <w:webHidden/>
            </w:rPr>
            <w:fldChar w:fldCharType="separate"/>
          </w:r>
          <w:ins w:id="426" w:author="F FLORENCE" w:date="2023-08-23T14:11:00Z">
            <w:r>
              <w:rPr>
                <w:noProof/>
                <w:webHidden/>
              </w:rPr>
              <w:t>28</w:t>
            </w:r>
            <w:r>
              <w:rPr>
                <w:noProof/>
                <w:webHidden/>
              </w:rPr>
              <w:fldChar w:fldCharType="end"/>
            </w:r>
            <w:r w:rsidRPr="00BA5030">
              <w:rPr>
                <w:rStyle w:val="Hyperlink"/>
                <w:noProof/>
              </w:rPr>
              <w:fldChar w:fldCharType="end"/>
            </w:r>
          </w:ins>
        </w:p>
        <w:p w14:paraId="48D10123" w14:textId="3A2411D3" w:rsidR="004476C5" w:rsidRDefault="004476C5">
          <w:pPr>
            <w:pStyle w:val="TOC4"/>
            <w:rPr>
              <w:ins w:id="427" w:author="F FLORENCE" w:date="2023-08-23T14:11:00Z"/>
              <w:rFonts w:asciiTheme="minorHAnsi" w:eastAsiaTheme="minorEastAsia" w:hAnsiTheme="minorHAnsi" w:cstheme="minorBidi"/>
              <w:noProof/>
              <w:kern w:val="2"/>
              <w14:ligatures w14:val="standardContextual"/>
            </w:rPr>
          </w:pPr>
          <w:ins w:id="428"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"_Toc143692351"</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b.</w:t>
            </w:r>
            <w:r>
              <w:rPr>
                <w:rFonts w:asciiTheme="minorHAnsi" w:eastAsiaTheme="minorEastAsia" w:hAnsiTheme="minorHAnsi" w:cstheme="minorBidi"/>
                <w:noProof/>
                <w:kern w:val="2"/>
                <w14:ligatures w14:val="standardContextual"/>
              </w:rPr>
              <w:tab/>
            </w:r>
            <w:r w:rsidRPr="00BA5030">
              <w:rPr>
                <w:rStyle w:val="Hyperlink"/>
                <w:noProof/>
              </w:rPr>
              <w:t>Coding</w:t>
            </w:r>
            <w:r>
              <w:rPr>
                <w:noProof/>
                <w:webHidden/>
              </w:rPr>
              <w:tab/>
            </w:r>
            <w:r>
              <w:rPr>
                <w:noProof/>
                <w:webHidden/>
              </w:rPr>
              <w:fldChar w:fldCharType="begin"/>
            </w:r>
            <w:r>
              <w:rPr>
                <w:noProof/>
                <w:webHidden/>
              </w:rPr>
              <w:instrText xml:space="preserve"> PAGEREF _Toc143692351 \h </w:instrText>
            </w:r>
            <w:r>
              <w:rPr>
                <w:noProof/>
                <w:webHidden/>
              </w:rPr>
            </w:r>
          </w:ins>
          <w:r>
            <w:rPr>
              <w:noProof/>
              <w:webHidden/>
            </w:rPr>
            <w:fldChar w:fldCharType="separate"/>
          </w:r>
          <w:ins w:id="429" w:author="F FLORENCE" w:date="2023-08-23T14:11:00Z">
            <w:r>
              <w:rPr>
                <w:noProof/>
                <w:webHidden/>
              </w:rPr>
              <w:t>29</w:t>
            </w:r>
            <w:r>
              <w:rPr>
                <w:noProof/>
                <w:webHidden/>
              </w:rPr>
              <w:fldChar w:fldCharType="end"/>
            </w:r>
            <w:r w:rsidRPr="00BA5030">
              <w:rPr>
                <w:rStyle w:val="Hyperlink"/>
                <w:noProof/>
              </w:rPr>
              <w:fldChar w:fldCharType="end"/>
            </w:r>
          </w:ins>
        </w:p>
        <w:p w14:paraId="152579C1" w14:textId="5AE05C62" w:rsidR="004476C5" w:rsidRDefault="004476C5">
          <w:pPr>
            <w:pStyle w:val="TOC4"/>
            <w:rPr>
              <w:ins w:id="430" w:author="F FLORENCE" w:date="2023-08-23T14:11:00Z"/>
              <w:rFonts w:asciiTheme="minorHAnsi" w:eastAsiaTheme="minorEastAsia" w:hAnsiTheme="minorHAnsi" w:cstheme="minorBidi"/>
              <w:noProof/>
              <w:kern w:val="2"/>
              <w14:ligatures w14:val="standardContextual"/>
            </w:rPr>
          </w:pPr>
          <w:ins w:id="431"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"_Toc143692352"</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c.</w:t>
            </w:r>
            <w:r>
              <w:rPr>
                <w:rFonts w:asciiTheme="minorHAnsi" w:eastAsiaTheme="minorEastAsia" w:hAnsiTheme="minorHAnsi" w:cstheme="minorBidi"/>
                <w:noProof/>
                <w:kern w:val="2"/>
                <w14:ligatures w14:val="standardContextual"/>
              </w:rPr>
              <w:tab/>
            </w:r>
            <w:r w:rsidRPr="00BA5030">
              <w:rPr>
                <w:rStyle w:val="Hyperlink"/>
                <w:noProof/>
              </w:rPr>
              <w:t>Data visualization</w:t>
            </w:r>
            <w:r>
              <w:rPr>
                <w:noProof/>
                <w:webHidden/>
              </w:rPr>
              <w:tab/>
            </w:r>
            <w:r>
              <w:rPr>
                <w:noProof/>
                <w:webHidden/>
              </w:rPr>
              <w:fldChar w:fldCharType="begin"/>
            </w:r>
            <w:r>
              <w:rPr>
                <w:noProof/>
                <w:webHidden/>
              </w:rPr>
              <w:instrText xml:space="preserve"> PAGEREF _Toc143692352 \h </w:instrText>
            </w:r>
            <w:r>
              <w:rPr>
                <w:noProof/>
                <w:webHidden/>
              </w:rPr>
            </w:r>
          </w:ins>
          <w:r>
            <w:rPr>
              <w:noProof/>
              <w:webHidden/>
            </w:rPr>
            <w:fldChar w:fldCharType="separate"/>
          </w:r>
          <w:ins w:id="432" w:author="F FLORENCE" w:date="2023-08-23T14:11:00Z">
            <w:r>
              <w:rPr>
                <w:noProof/>
                <w:webHidden/>
              </w:rPr>
              <w:t>29</w:t>
            </w:r>
            <w:r>
              <w:rPr>
                <w:noProof/>
                <w:webHidden/>
              </w:rPr>
              <w:fldChar w:fldCharType="end"/>
            </w:r>
            <w:r w:rsidRPr="00BA5030">
              <w:rPr>
                <w:rStyle w:val="Hyperlink"/>
                <w:noProof/>
              </w:rPr>
              <w:fldChar w:fldCharType="end"/>
            </w:r>
          </w:ins>
        </w:p>
        <w:p w14:paraId="59BC9304" w14:textId="28BFD273" w:rsidR="004476C5" w:rsidRDefault="004476C5">
          <w:pPr>
            <w:pStyle w:val="TOC4"/>
            <w:rPr>
              <w:ins w:id="433" w:author="F FLORENCE" w:date="2023-08-23T14:11:00Z"/>
              <w:rFonts w:asciiTheme="minorHAnsi" w:eastAsiaTheme="minorEastAsia" w:hAnsiTheme="minorHAnsi" w:cstheme="minorBidi"/>
              <w:noProof/>
              <w:kern w:val="2"/>
              <w14:ligatures w14:val="standardContextual"/>
            </w:rPr>
          </w:pPr>
          <w:ins w:id="434"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"_Toc143692353"</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d.</w:t>
            </w:r>
            <w:r>
              <w:rPr>
                <w:rFonts w:asciiTheme="minorHAnsi" w:eastAsiaTheme="minorEastAsia" w:hAnsiTheme="minorHAnsi" w:cstheme="minorBidi"/>
                <w:noProof/>
                <w:kern w:val="2"/>
                <w14:ligatures w14:val="standardContextual"/>
              </w:rPr>
              <w:tab/>
            </w:r>
            <w:r w:rsidRPr="00BA5030">
              <w:rPr>
                <w:rStyle w:val="Hyperlink"/>
                <w:noProof/>
              </w:rPr>
              <w:t>Phase I design Report</w:t>
            </w:r>
            <w:r>
              <w:rPr>
                <w:noProof/>
                <w:webHidden/>
              </w:rPr>
              <w:tab/>
            </w:r>
            <w:r>
              <w:rPr>
                <w:noProof/>
                <w:webHidden/>
              </w:rPr>
              <w:fldChar w:fldCharType="begin"/>
            </w:r>
            <w:r>
              <w:rPr>
                <w:noProof/>
                <w:webHidden/>
              </w:rPr>
              <w:instrText xml:space="preserve"> PAGEREF _Toc143692353 \h </w:instrText>
            </w:r>
            <w:r>
              <w:rPr>
                <w:noProof/>
                <w:webHidden/>
              </w:rPr>
            </w:r>
          </w:ins>
          <w:r>
            <w:rPr>
              <w:noProof/>
              <w:webHidden/>
            </w:rPr>
            <w:fldChar w:fldCharType="separate"/>
          </w:r>
          <w:ins w:id="435" w:author="F FLORENCE" w:date="2023-08-23T14:11:00Z">
            <w:r>
              <w:rPr>
                <w:noProof/>
                <w:webHidden/>
              </w:rPr>
              <w:t>29</w:t>
            </w:r>
            <w:r>
              <w:rPr>
                <w:noProof/>
                <w:webHidden/>
              </w:rPr>
              <w:fldChar w:fldCharType="end"/>
            </w:r>
            <w:r w:rsidRPr="00BA5030">
              <w:rPr>
                <w:rStyle w:val="Hyperlink"/>
                <w:noProof/>
              </w:rPr>
              <w:fldChar w:fldCharType="end"/>
            </w:r>
          </w:ins>
        </w:p>
        <w:p w14:paraId="3260D93F" w14:textId="4D204719" w:rsidR="004476C5" w:rsidRDefault="004476C5" w:rsidP="004476C5">
          <w:pPr>
            <w:pStyle w:val="TOC3"/>
            <w:rPr>
              <w:ins w:id="436" w:author="F FLORENCE" w:date="2023-08-23T14:11:00Z"/>
              <w:rFonts w:asciiTheme="minorHAnsi" w:eastAsiaTheme="minorEastAsia" w:hAnsiTheme="minorHAnsi" w:cstheme="minorBidi"/>
              <w:noProof/>
              <w:kern w:val="2"/>
              <w14:ligatures w14:val="standardContextual"/>
            </w:rPr>
          </w:pPr>
          <w:ins w:id="437"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"_Toc143692354"</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E&gt;</w:t>
            </w:r>
            <w:r>
              <w:rPr>
                <w:rFonts w:asciiTheme="minorHAnsi" w:eastAsiaTheme="minorEastAsia" w:hAnsiTheme="minorHAnsi" w:cstheme="minorBidi"/>
                <w:noProof/>
                <w:kern w:val="2"/>
                <w14:ligatures w14:val="standardContextual"/>
              </w:rPr>
              <w:tab/>
            </w:r>
            <w:r w:rsidRPr="00BA5030">
              <w:rPr>
                <w:rStyle w:val="Hyperlink"/>
                <w:noProof/>
              </w:rPr>
              <w:t>Phase II – Drilling Competition</w:t>
            </w:r>
            <w:r>
              <w:rPr>
                <w:noProof/>
                <w:webHidden/>
              </w:rPr>
              <w:tab/>
            </w:r>
            <w:r>
              <w:rPr>
                <w:noProof/>
                <w:webHidden/>
              </w:rPr>
              <w:fldChar w:fldCharType="begin"/>
            </w:r>
            <w:r>
              <w:rPr>
                <w:noProof/>
                <w:webHidden/>
              </w:rPr>
              <w:instrText xml:space="preserve"> PAGEREF _Toc143692354 \h </w:instrText>
            </w:r>
            <w:r>
              <w:rPr>
                <w:noProof/>
                <w:webHidden/>
              </w:rPr>
            </w:r>
          </w:ins>
          <w:r>
            <w:rPr>
              <w:noProof/>
              <w:webHidden/>
            </w:rPr>
            <w:fldChar w:fldCharType="separate"/>
          </w:r>
          <w:ins w:id="438" w:author="F FLORENCE" w:date="2023-08-23T14:11:00Z">
            <w:r>
              <w:rPr>
                <w:noProof/>
                <w:webHidden/>
              </w:rPr>
              <w:t>30</w:t>
            </w:r>
            <w:r>
              <w:rPr>
                <w:noProof/>
                <w:webHidden/>
              </w:rPr>
              <w:fldChar w:fldCharType="end"/>
            </w:r>
            <w:r w:rsidRPr="00BA5030">
              <w:rPr>
                <w:rStyle w:val="Hyperlink"/>
                <w:noProof/>
              </w:rPr>
              <w:fldChar w:fldCharType="end"/>
            </w:r>
          </w:ins>
        </w:p>
        <w:p w14:paraId="487B02BA" w14:textId="1B3FEDFE" w:rsidR="004476C5" w:rsidRDefault="004476C5" w:rsidP="004476C5">
          <w:pPr>
            <w:pStyle w:val="TOC3"/>
            <w:rPr>
              <w:ins w:id="439" w:author="F FLORENCE" w:date="2023-08-23T14:11:00Z"/>
              <w:rFonts w:asciiTheme="minorHAnsi" w:eastAsiaTheme="minorEastAsia" w:hAnsiTheme="minorHAnsi" w:cstheme="minorBidi"/>
              <w:noProof/>
              <w:kern w:val="2"/>
              <w14:ligatures w14:val="standardContextual"/>
            </w:rPr>
          </w:pPr>
          <w:ins w:id="440"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"_Toc143692355"</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F&gt;</w:t>
            </w:r>
            <w:r>
              <w:rPr>
                <w:rFonts w:asciiTheme="minorHAnsi" w:eastAsiaTheme="minorEastAsia" w:hAnsiTheme="minorHAnsi" w:cstheme="minorBidi"/>
                <w:noProof/>
                <w:kern w:val="2"/>
                <w14:ligatures w14:val="standardContextual"/>
              </w:rPr>
              <w:tab/>
            </w:r>
            <w:r w:rsidRPr="00BA5030">
              <w:rPr>
                <w:rStyle w:val="Hyperlink"/>
                <w:noProof/>
              </w:rPr>
              <w:t>Final Report and Paper</w:t>
            </w:r>
            <w:r>
              <w:rPr>
                <w:noProof/>
                <w:webHidden/>
              </w:rPr>
              <w:tab/>
            </w:r>
            <w:r>
              <w:rPr>
                <w:noProof/>
                <w:webHidden/>
              </w:rPr>
              <w:fldChar w:fldCharType="begin"/>
            </w:r>
            <w:r>
              <w:rPr>
                <w:noProof/>
                <w:webHidden/>
              </w:rPr>
              <w:instrText xml:space="preserve"> PAGEREF _Toc143692355 \h </w:instrText>
            </w:r>
            <w:r>
              <w:rPr>
                <w:noProof/>
                <w:webHidden/>
              </w:rPr>
            </w:r>
          </w:ins>
          <w:r>
            <w:rPr>
              <w:noProof/>
              <w:webHidden/>
            </w:rPr>
            <w:fldChar w:fldCharType="separate"/>
          </w:r>
          <w:ins w:id="441" w:author="F FLORENCE" w:date="2023-08-23T14:11:00Z">
            <w:r>
              <w:rPr>
                <w:noProof/>
                <w:webHidden/>
              </w:rPr>
              <w:t>32</w:t>
            </w:r>
            <w:r>
              <w:rPr>
                <w:noProof/>
                <w:webHidden/>
              </w:rPr>
              <w:fldChar w:fldCharType="end"/>
            </w:r>
            <w:r w:rsidRPr="00BA5030">
              <w:rPr>
                <w:rStyle w:val="Hyperlink"/>
                <w:noProof/>
              </w:rPr>
              <w:fldChar w:fldCharType="end"/>
            </w:r>
          </w:ins>
        </w:p>
        <w:p w14:paraId="3224864B" w14:textId="11F52EBC" w:rsidR="004476C5" w:rsidRDefault="004476C5">
          <w:pPr>
            <w:pStyle w:val="TOC2"/>
            <w:rPr>
              <w:ins w:id="442" w:author="F FLORENCE" w:date="2023-08-23T14:11:00Z"/>
              <w:rFonts w:asciiTheme="minorHAnsi" w:eastAsiaTheme="minorEastAsia" w:hAnsiTheme="minorHAnsi" w:cstheme="minorBidi"/>
              <w:noProof/>
              <w:kern w:val="2"/>
              <w14:ligatures w14:val="standardContextual"/>
            </w:rPr>
          </w:pPr>
          <w:ins w:id="443"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"_Toc143692356"</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Appendix B: Automation &amp; Interface Design from a Human Factors Perspective</w:t>
            </w:r>
            <w:r>
              <w:rPr>
                <w:noProof/>
                <w:webHidden/>
              </w:rPr>
              <w:tab/>
            </w:r>
            <w:r>
              <w:rPr>
                <w:noProof/>
                <w:webHidden/>
              </w:rPr>
              <w:fldChar w:fldCharType="begin"/>
            </w:r>
            <w:r>
              <w:rPr>
                <w:noProof/>
                <w:webHidden/>
              </w:rPr>
              <w:instrText xml:space="preserve"> PAGEREF _Toc143692356 \h </w:instrText>
            </w:r>
            <w:r>
              <w:rPr>
                <w:noProof/>
                <w:webHidden/>
              </w:rPr>
            </w:r>
          </w:ins>
          <w:r>
            <w:rPr>
              <w:noProof/>
              <w:webHidden/>
            </w:rPr>
            <w:fldChar w:fldCharType="separate"/>
          </w:r>
          <w:ins w:id="444" w:author="F FLORENCE" w:date="2023-08-23T14:11:00Z">
            <w:r>
              <w:rPr>
                <w:noProof/>
                <w:webHidden/>
              </w:rPr>
              <w:t>34</w:t>
            </w:r>
            <w:r>
              <w:rPr>
                <w:noProof/>
                <w:webHidden/>
              </w:rPr>
              <w:fldChar w:fldCharType="end"/>
            </w:r>
            <w:r w:rsidRPr="00BA5030">
              <w:rPr>
                <w:rStyle w:val="Hyperlink"/>
                <w:noProof/>
              </w:rPr>
              <w:fldChar w:fldCharType="end"/>
            </w:r>
          </w:ins>
        </w:p>
        <w:p w14:paraId="3E40B43A" w14:textId="70F9C314" w:rsidR="004476C5" w:rsidRDefault="004476C5">
          <w:pPr>
            <w:pStyle w:val="TOC2"/>
            <w:rPr>
              <w:ins w:id="445" w:author="F FLORENCE" w:date="2023-08-23T14:11:00Z"/>
              <w:rFonts w:asciiTheme="minorHAnsi" w:eastAsiaTheme="minorEastAsia" w:hAnsiTheme="minorHAnsi" w:cstheme="minorBidi"/>
              <w:noProof/>
              <w:kern w:val="2"/>
              <w14:ligatures w14:val="standardContextual"/>
            </w:rPr>
          </w:pPr>
          <w:ins w:id="446" w:author="F FLORENCE" w:date="2023-08-23T14:11:00Z">
            <w:r w:rsidRPr="00BA5030">
              <w:rPr>
                <w:rStyle w:val="Hyperlink"/>
                <w:noProof/>
              </w:rPr>
              <w:fldChar w:fldCharType="begin"/>
            </w:r>
            <w:r w:rsidRPr="00BA5030">
              <w:rPr>
                <w:rStyle w:val="Hyperlink"/>
                <w:noProof/>
              </w:rPr>
              <w:instrText xml:space="preserve"> </w:instrText>
            </w:r>
            <w:r>
              <w:rPr>
                <w:noProof/>
              </w:rPr>
              <w:instrText>HYPERLINK \l "_Toc143692357"</w:instrText>
            </w:r>
            <w:r w:rsidRPr="00BA5030">
              <w:rPr>
                <w:rStyle w:val="Hyperlink"/>
                <w:noProof/>
              </w:rPr>
              <w:instrText xml:space="preserve"> </w:instrText>
            </w:r>
            <w:r w:rsidRPr="00BA5030">
              <w:rPr>
                <w:rStyle w:val="Hyperlink"/>
                <w:noProof/>
              </w:rPr>
            </w:r>
            <w:r w:rsidRPr="00BA5030">
              <w:rPr>
                <w:rStyle w:val="Hyperlink"/>
                <w:noProof/>
              </w:rPr>
              <w:fldChar w:fldCharType="separate"/>
            </w:r>
            <w:r w:rsidRPr="00BA5030">
              <w:rPr>
                <w:rStyle w:val="Hyperlink"/>
                <w:noProof/>
              </w:rPr>
              <w:t>Appendix C: Additional References</w:t>
            </w:r>
            <w:r>
              <w:rPr>
                <w:noProof/>
                <w:webHidden/>
              </w:rPr>
              <w:tab/>
            </w:r>
            <w:r>
              <w:rPr>
                <w:noProof/>
                <w:webHidden/>
              </w:rPr>
              <w:fldChar w:fldCharType="begin"/>
            </w:r>
            <w:r>
              <w:rPr>
                <w:noProof/>
                <w:webHidden/>
              </w:rPr>
              <w:instrText xml:space="preserve"> PAGEREF _Toc143692357 \h </w:instrText>
            </w:r>
            <w:r>
              <w:rPr>
                <w:noProof/>
                <w:webHidden/>
              </w:rPr>
            </w:r>
          </w:ins>
          <w:r>
            <w:rPr>
              <w:noProof/>
              <w:webHidden/>
            </w:rPr>
            <w:fldChar w:fldCharType="separate"/>
          </w:r>
          <w:ins w:id="447" w:author="F FLORENCE" w:date="2023-08-23T14:11:00Z">
            <w:r>
              <w:rPr>
                <w:noProof/>
                <w:webHidden/>
              </w:rPr>
              <w:t>37</w:t>
            </w:r>
            <w:r>
              <w:rPr>
                <w:noProof/>
                <w:webHidden/>
              </w:rPr>
              <w:fldChar w:fldCharType="end"/>
            </w:r>
            <w:r w:rsidRPr="00BA5030">
              <w:rPr>
                <w:rStyle w:val="Hyperlink"/>
                <w:noProof/>
              </w:rPr>
              <w:fldChar w:fldCharType="end"/>
            </w:r>
          </w:ins>
        </w:p>
        <w:p w14:paraId="7DB96D4C" w14:textId="534EEBC3" w:rsidR="00F2505A" w:rsidDel="001C2962" w:rsidRDefault="00F2505A" w:rsidP="00E204E3">
          <w:pPr>
            <w:pStyle w:val="TOC3"/>
            <w:rPr>
              <w:del w:id="448" w:author="F FLORENCE" w:date="2023-08-23T13:35:00Z"/>
              <w:rFonts w:asciiTheme="minorHAnsi" w:eastAsiaTheme="minorEastAsia" w:hAnsiTheme="minorHAnsi" w:cstheme="minorBidi"/>
              <w:noProof/>
            </w:rPr>
          </w:pPr>
          <w:del w:id="449" w:author="F FLORENCE" w:date="2023-08-23T13:35:00Z">
            <w:r w:rsidRPr="001C2962" w:rsidDel="001C2962">
              <w:rPr>
                <w:noProof/>
                <w:rPrChange w:id="450" w:author="F FLORENCE" w:date="2023-08-23T13:35:00Z">
                  <w:rPr>
                    <w:rStyle w:val="Hyperlink"/>
                    <w:i/>
                    <w:noProof/>
                  </w:rPr>
                </w:rPrChange>
              </w:rPr>
              <w:delText>1.</w:delText>
            </w:r>
            <w:r w:rsidDel="001C2962">
              <w:rPr>
                <w:rFonts w:asciiTheme="minorHAnsi" w:eastAsiaTheme="minorEastAsia" w:hAnsiTheme="minorHAnsi" w:cstheme="minorBidi"/>
                <w:noProof/>
              </w:rPr>
              <w:tab/>
            </w:r>
            <w:r w:rsidRPr="001C2962" w:rsidDel="001C2962">
              <w:rPr>
                <w:noProof/>
                <w:rPrChange w:id="451" w:author="F FLORENCE" w:date="2023-08-23T13:35:00Z">
                  <w:rPr>
                    <w:rStyle w:val="Hyperlink"/>
                    <w:noProof/>
                  </w:rPr>
                </w:rPrChange>
              </w:rPr>
              <w:delText>Introduction</w:delText>
            </w:r>
            <w:r w:rsidDel="001C2962">
              <w:rPr>
                <w:noProof/>
                <w:webHidden/>
              </w:rPr>
              <w:tab/>
              <w:delText>1</w:delText>
            </w:r>
          </w:del>
        </w:p>
        <w:p w14:paraId="4DA2FB2A" w14:textId="10539F48" w:rsidR="00F2505A" w:rsidDel="001C2962" w:rsidRDefault="00F2505A" w:rsidP="00E204E3">
          <w:pPr>
            <w:pStyle w:val="TOC3"/>
            <w:rPr>
              <w:del w:id="452" w:author="F FLORENCE" w:date="2023-08-23T13:35:00Z"/>
              <w:rFonts w:asciiTheme="minorHAnsi" w:eastAsiaTheme="minorEastAsia" w:hAnsiTheme="minorHAnsi" w:cstheme="minorBidi"/>
              <w:noProof/>
            </w:rPr>
          </w:pPr>
          <w:del w:id="453" w:author="F FLORENCE" w:date="2023-08-23T13:35:00Z">
            <w:r w:rsidRPr="001C2962" w:rsidDel="001C2962">
              <w:rPr>
                <w:noProof/>
                <w:rPrChange w:id="454" w:author="F FLORENCE" w:date="2023-08-23T13:35:00Z">
                  <w:rPr>
                    <w:rStyle w:val="Hyperlink"/>
                    <w:i/>
                    <w:noProof/>
                  </w:rPr>
                </w:rPrChange>
              </w:rPr>
              <w:delText>2.</w:delText>
            </w:r>
            <w:r w:rsidDel="001C2962">
              <w:rPr>
                <w:rFonts w:asciiTheme="minorHAnsi" w:eastAsiaTheme="minorEastAsia" w:hAnsiTheme="minorHAnsi" w:cstheme="minorBidi"/>
                <w:noProof/>
              </w:rPr>
              <w:tab/>
            </w:r>
            <w:r w:rsidRPr="001C2962" w:rsidDel="001C2962">
              <w:rPr>
                <w:noProof/>
                <w:rPrChange w:id="455" w:author="F FLORENCE" w:date="2023-08-23T13:35:00Z">
                  <w:rPr>
                    <w:rStyle w:val="Hyperlink"/>
                    <w:i/>
                    <w:noProof/>
                  </w:rPr>
                </w:rPrChange>
              </w:rPr>
              <w:delText>Objectives for the 2022 Competition</w:delText>
            </w:r>
            <w:r w:rsidDel="001C2962">
              <w:rPr>
                <w:noProof/>
                <w:webHidden/>
              </w:rPr>
              <w:tab/>
              <w:delText>6</w:delText>
            </w:r>
          </w:del>
        </w:p>
        <w:p w14:paraId="008A4C29" w14:textId="693CB46D" w:rsidR="00F2505A" w:rsidDel="001C2962" w:rsidRDefault="00F2505A" w:rsidP="00E204E3">
          <w:pPr>
            <w:pStyle w:val="TOC3"/>
            <w:rPr>
              <w:del w:id="456" w:author="F FLORENCE" w:date="2023-08-23T13:35:00Z"/>
              <w:rFonts w:asciiTheme="minorHAnsi" w:eastAsiaTheme="minorEastAsia" w:hAnsiTheme="minorHAnsi" w:cstheme="minorBidi"/>
              <w:noProof/>
            </w:rPr>
          </w:pPr>
          <w:del w:id="457" w:author="F FLORENCE" w:date="2023-08-23T13:35:00Z">
            <w:r w:rsidRPr="001C2962" w:rsidDel="001C2962">
              <w:rPr>
                <w:noProof/>
                <w:rPrChange w:id="458" w:author="F FLORENCE" w:date="2023-08-23T13:35:00Z">
                  <w:rPr>
                    <w:rStyle w:val="Hyperlink"/>
                    <w:i/>
                    <w:noProof/>
                  </w:rPr>
                </w:rPrChange>
              </w:rPr>
              <w:delText>3.</w:delText>
            </w:r>
            <w:r w:rsidDel="001C2962">
              <w:rPr>
                <w:rFonts w:asciiTheme="minorHAnsi" w:eastAsiaTheme="minorEastAsia" w:hAnsiTheme="minorHAnsi" w:cstheme="minorBidi"/>
                <w:noProof/>
              </w:rPr>
              <w:tab/>
            </w:r>
            <w:r w:rsidRPr="001C2962" w:rsidDel="001C2962">
              <w:rPr>
                <w:noProof/>
                <w:rPrChange w:id="459" w:author="F FLORENCE" w:date="2023-08-23T13:35:00Z">
                  <w:rPr>
                    <w:rStyle w:val="Hyperlink"/>
                    <w:i/>
                    <w:noProof/>
                  </w:rPr>
                </w:rPrChange>
              </w:rPr>
              <w:delText>Background</w:delText>
            </w:r>
            <w:r w:rsidDel="001C2962">
              <w:rPr>
                <w:noProof/>
                <w:webHidden/>
              </w:rPr>
              <w:tab/>
              <w:delText>6</w:delText>
            </w:r>
          </w:del>
        </w:p>
        <w:p w14:paraId="54986276" w14:textId="16637B1E" w:rsidR="00F2505A" w:rsidDel="001C2962" w:rsidRDefault="00F2505A" w:rsidP="00E204E3">
          <w:pPr>
            <w:pStyle w:val="TOC3"/>
            <w:rPr>
              <w:del w:id="460" w:author="F FLORENCE" w:date="2023-08-23T13:35:00Z"/>
              <w:rFonts w:asciiTheme="minorHAnsi" w:eastAsiaTheme="minorEastAsia" w:hAnsiTheme="minorHAnsi" w:cstheme="minorBidi"/>
              <w:noProof/>
            </w:rPr>
          </w:pPr>
          <w:del w:id="461" w:author="F FLORENCE" w:date="2023-08-23T13:35:00Z">
            <w:r w:rsidRPr="001C2962" w:rsidDel="001C2962">
              <w:rPr>
                <w:noProof/>
                <w:rPrChange w:id="462" w:author="F FLORENCE" w:date="2023-08-23T13:35:00Z">
                  <w:rPr>
                    <w:rStyle w:val="Hyperlink"/>
                    <w:i/>
                    <w:noProof/>
                  </w:rPr>
                </w:rPrChange>
              </w:rPr>
              <w:delText>4.</w:delText>
            </w:r>
            <w:r w:rsidDel="001C2962">
              <w:rPr>
                <w:rFonts w:asciiTheme="minorHAnsi" w:eastAsiaTheme="minorEastAsia" w:hAnsiTheme="minorHAnsi" w:cstheme="minorBidi"/>
                <w:noProof/>
              </w:rPr>
              <w:tab/>
            </w:r>
            <w:r w:rsidRPr="001C2962" w:rsidDel="001C2962">
              <w:rPr>
                <w:noProof/>
                <w:rPrChange w:id="463" w:author="F FLORENCE" w:date="2023-08-23T13:35:00Z">
                  <w:rPr>
                    <w:rStyle w:val="Hyperlink"/>
                    <w:i/>
                    <w:noProof/>
                  </w:rPr>
                </w:rPrChange>
              </w:rPr>
              <w:delText>General  Competition Guidelines</w:delText>
            </w:r>
            <w:r w:rsidDel="001C2962">
              <w:rPr>
                <w:noProof/>
                <w:webHidden/>
              </w:rPr>
              <w:tab/>
              <w:delText>8</w:delText>
            </w:r>
          </w:del>
        </w:p>
        <w:p w14:paraId="75063117" w14:textId="63B24FA8" w:rsidR="00F2505A" w:rsidDel="001C2962" w:rsidRDefault="00F2505A" w:rsidP="00E204E3">
          <w:pPr>
            <w:pStyle w:val="TOC3"/>
            <w:rPr>
              <w:del w:id="464" w:author="F FLORENCE" w:date="2023-08-23T13:35:00Z"/>
              <w:rFonts w:asciiTheme="minorHAnsi" w:eastAsiaTheme="minorEastAsia" w:hAnsiTheme="minorHAnsi" w:cstheme="minorBidi"/>
              <w:noProof/>
            </w:rPr>
          </w:pPr>
          <w:del w:id="465" w:author="F FLORENCE" w:date="2023-08-23T13:35:00Z">
            <w:r w:rsidRPr="001C2962" w:rsidDel="001C2962">
              <w:rPr>
                <w:noProof/>
                <w:rPrChange w:id="466" w:author="F FLORENCE" w:date="2023-08-23T13:35:00Z">
                  <w:rPr>
                    <w:rStyle w:val="Hyperlink"/>
                    <w:i/>
                    <w:noProof/>
                  </w:rPr>
                </w:rPrChange>
              </w:rPr>
              <w:delText>5.</w:delText>
            </w:r>
            <w:r w:rsidDel="001C2962">
              <w:rPr>
                <w:rFonts w:asciiTheme="minorHAnsi" w:eastAsiaTheme="minorEastAsia" w:hAnsiTheme="minorHAnsi" w:cstheme="minorBidi"/>
                <w:noProof/>
              </w:rPr>
              <w:tab/>
            </w:r>
            <w:r w:rsidRPr="001C2962" w:rsidDel="001C2962">
              <w:rPr>
                <w:noProof/>
                <w:rPrChange w:id="467" w:author="F FLORENCE" w:date="2023-08-23T13:35:00Z">
                  <w:rPr>
                    <w:rStyle w:val="Hyperlink"/>
                    <w:i/>
                    <w:noProof/>
                  </w:rPr>
                </w:rPrChange>
              </w:rPr>
              <w:delText>Team Members</w:delText>
            </w:r>
            <w:r w:rsidDel="001C2962">
              <w:rPr>
                <w:noProof/>
                <w:webHidden/>
              </w:rPr>
              <w:tab/>
              <w:delText>8</w:delText>
            </w:r>
          </w:del>
        </w:p>
        <w:p w14:paraId="09963E10" w14:textId="22B40B07" w:rsidR="00F2505A" w:rsidDel="001C2962" w:rsidRDefault="00F2505A" w:rsidP="00E204E3">
          <w:pPr>
            <w:pStyle w:val="TOC3"/>
            <w:rPr>
              <w:del w:id="468" w:author="F FLORENCE" w:date="2023-08-23T13:35:00Z"/>
              <w:rFonts w:asciiTheme="minorHAnsi" w:eastAsiaTheme="minorEastAsia" w:hAnsiTheme="minorHAnsi" w:cstheme="minorBidi"/>
              <w:noProof/>
            </w:rPr>
          </w:pPr>
          <w:del w:id="469" w:author="F FLORENCE" w:date="2023-08-23T13:35:00Z">
            <w:r w:rsidRPr="001C2962" w:rsidDel="001C2962">
              <w:rPr>
                <w:noProof/>
                <w:rPrChange w:id="470" w:author="F FLORENCE" w:date="2023-08-23T13:35:00Z">
                  <w:rPr>
                    <w:rStyle w:val="Hyperlink"/>
                    <w:i/>
                    <w:noProof/>
                  </w:rPr>
                </w:rPrChange>
              </w:rPr>
              <w:delText>6.</w:delText>
            </w:r>
            <w:r w:rsidDel="001C2962">
              <w:rPr>
                <w:rFonts w:asciiTheme="minorHAnsi" w:eastAsiaTheme="minorEastAsia" w:hAnsiTheme="minorHAnsi" w:cstheme="minorBidi"/>
                <w:noProof/>
              </w:rPr>
              <w:tab/>
            </w:r>
            <w:r w:rsidRPr="001C2962" w:rsidDel="001C2962">
              <w:rPr>
                <w:noProof/>
                <w:rPrChange w:id="471" w:author="F FLORENCE" w:date="2023-08-23T13:35:00Z">
                  <w:rPr>
                    <w:rStyle w:val="Hyperlink"/>
                    <w:i/>
                    <w:noProof/>
                  </w:rPr>
                </w:rPrChange>
              </w:rPr>
              <w:delText>Safety</w:delText>
            </w:r>
            <w:r w:rsidDel="001C2962">
              <w:rPr>
                <w:noProof/>
                <w:webHidden/>
              </w:rPr>
              <w:tab/>
              <w:delText>9</w:delText>
            </w:r>
          </w:del>
        </w:p>
        <w:p w14:paraId="63D7A548" w14:textId="3EF4753E" w:rsidR="00F2505A" w:rsidDel="001C2962" w:rsidRDefault="00F2505A" w:rsidP="00E204E3">
          <w:pPr>
            <w:pStyle w:val="TOC3"/>
            <w:rPr>
              <w:del w:id="472" w:author="F FLORENCE" w:date="2023-08-23T13:35:00Z"/>
              <w:rFonts w:asciiTheme="minorHAnsi" w:eastAsiaTheme="minorEastAsia" w:hAnsiTheme="minorHAnsi" w:cstheme="minorBidi"/>
              <w:noProof/>
            </w:rPr>
          </w:pPr>
          <w:del w:id="473" w:author="F FLORENCE" w:date="2023-08-23T13:35:00Z">
            <w:r w:rsidRPr="001C2962" w:rsidDel="001C2962">
              <w:rPr>
                <w:noProof/>
                <w:rPrChange w:id="474" w:author="F FLORENCE" w:date="2023-08-23T13:35:00Z">
                  <w:rPr>
                    <w:rStyle w:val="Hyperlink"/>
                    <w:i/>
                    <w:noProof/>
                  </w:rPr>
                </w:rPrChange>
              </w:rPr>
              <w:delText>7.</w:delText>
            </w:r>
            <w:r w:rsidDel="001C2962">
              <w:rPr>
                <w:rFonts w:asciiTheme="minorHAnsi" w:eastAsiaTheme="minorEastAsia" w:hAnsiTheme="minorHAnsi" w:cstheme="minorBidi"/>
                <w:noProof/>
              </w:rPr>
              <w:tab/>
            </w:r>
            <w:r w:rsidRPr="001C2962" w:rsidDel="001C2962">
              <w:rPr>
                <w:noProof/>
                <w:rPrChange w:id="475" w:author="F FLORENCE" w:date="2023-08-23T13:35:00Z">
                  <w:rPr>
                    <w:rStyle w:val="Hyperlink"/>
                    <w:i/>
                    <w:noProof/>
                  </w:rPr>
                </w:rPrChange>
              </w:rPr>
              <w:delText>Expenditures</w:delText>
            </w:r>
            <w:r w:rsidDel="001C2962">
              <w:rPr>
                <w:noProof/>
                <w:webHidden/>
              </w:rPr>
              <w:tab/>
              <w:delText>9</w:delText>
            </w:r>
          </w:del>
        </w:p>
        <w:p w14:paraId="62ECA135" w14:textId="53A6ED8F" w:rsidR="00F2505A" w:rsidDel="001C2962" w:rsidRDefault="00F2505A" w:rsidP="00E204E3">
          <w:pPr>
            <w:pStyle w:val="TOC3"/>
            <w:rPr>
              <w:del w:id="476" w:author="F FLORENCE" w:date="2023-08-23T13:35:00Z"/>
              <w:rFonts w:asciiTheme="minorHAnsi" w:eastAsiaTheme="minorEastAsia" w:hAnsiTheme="minorHAnsi" w:cstheme="minorBidi"/>
              <w:noProof/>
            </w:rPr>
          </w:pPr>
          <w:del w:id="477" w:author="F FLORENCE" w:date="2023-08-23T13:35:00Z">
            <w:r w:rsidRPr="001C2962" w:rsidDel="001C2962">
              <w:rPr>
                <w:noProof/>
                <w:rPrChange w:id="478" w:author="F FLORENCE" w:date="2023-08-23T13:35:00Z">
                  <w:rPr>
                    <w:rStyle w:val="Hyperlink"/>
                    <w:i/>
                    <w:noProof/>
                  </w:rPr>
                </w:rPrChange>
              </w:rPr>
              <w:delText>8.</w:delText>
            </w:r>
            <w:r w:rsidDel="001C2962">
              <w:rPr>
                <w:rFonts w:asciiTheme="minorHAnsi" w:eastAsiaTheme="minorEastAsia" w:hAnsiTheme="minorHAnsi" w:cstheme="minorBidi"/>
                <w:noProof/>
              </w:rPr>
              <w:tab/>
            </w:r>
            <w:r w:rsidRPr="001C2962" w:rsidDel="001C2962">
              <w:rPr>
                <w:noProof/>
                <w:rPrChange w:id="479" w:author="F FLORENCE" w:date="2023-08-23T13:35:00Z">
                  <w:rPr>
                    <w:rStyle w:val="Hyperlink"/>
                    <w:i/>
                    <w:noProof/>
                  </w:rPr>
                </w:rPrChange>
              </w:rPr>
              <w:delText>Other Considerations</w:delText>
            </w:r>
            <w:r w:rsidDel="001C2962">
              <w:rPr>
                <w:noProof/>
                <w:webHidden/>
              </w:rPr>
              <w:tab/>
              <w:delText>10</w:delText>
            </w:r>
          </w:del>
        </w:p>
        <w:p w14:paraId="2AF1573B" w14:textId="765FA6A4" w:rsidR="00F2505A" w:rsidDel="001C2962" w:rsidRDefault="00F2505A" w:rsidP="00E204E3">
          <w:pPr>
            <w:pStyle w:val="TOC3"/>
            <w:rPr>
              <w:del w:id="480" w:author="F FLORENCE" w:date="2023-08-23T13:35:00Z"/>
              <w:rFonts w:asciiTheme="minorHAnsi" w:eastAsiaTheme="minorEastAsia" w:hAnsiTheme="minorHAnsi" w:cstheme="minorBidi"/>
              <w:noProof/>
            </w:rPr>
          </w:pPr>
          <w:del w:id="481" w:author="F FLORENCE" w:date="2023-08-23T13:35:00Z">
            <w:r w:rsidRPr="001C2962" w:rsidDel="001C2962">
              <w:rPr>
                <w:noProof/>
                <w:rPrChange w:id="482" w:author="F FLORENCE" w:date="2023-08-23T13:35:00Z">
                  <w:rPr>
                    <w:rStyle w:val="Hyperlink"/>
                    <w:i/>
                    <w:noProof/>
                  </w:rPr>
                </w:rPrChange>
              </w:rPr>
              <w:delText>9.</w:delText>
            </w:r>
            <w:r w:rsidDel="001C2962">
              <w:rPr>
                <w:rFonts w:asciiTheme="minorHAnsi" w:eastAsiaTheme="minorEastAsia" w:hAnsiTheme="minorHAnsi" w:cstheme="minorBidi"/>
                <w:noProof/>
              </w:rPr>
              <w:tab/>
            </w:r>
            <w:r w:rsidRPr="001C2962" w:rsidDel="001C2962">
              <w:rPr>
                <w:noProof/>
                <w:rPrChange w:id="483" w:author="F FLORENCE" w:date="2023-08-23T13:35:00Z">
                  <w:rPr>
                    <w:rStyle w:val="Hyperlink"/>
                    <w:i/>
                    <w:noProof/>
                  </w:rPr>
                </w:rPrChange>
              </w:rPr>
              <w:delText>Project Timeline</w:delText>
            </w:r>
            <w:r w:rsidDel="001C2962">
              <w:rPr>
                <w:noProof/>
                <w:webHidden/>
              </w:rPr>
              <w:tab/>
              <w:delText>10</w:delText>
            </w:r>
          </w:del>
        </w:p>
        <w:p w14:paraId="07AC3845" w14:textId="1C21601C" w:rsidR="00F2505A" w:rsidDel="001C2962" w:rsidRDefault="00F2505A" w:rsidP="00E204E3">
          <w:pPr>
            <w:pStyle w:val="TOC3"/>
            <w:rPr>
              <w:del w:id="484" w:author="F FLORENCE" w:date="2023-08-23T13:35:00Z"/>
              <w:rFonts w:asciiTheme="minorHAnsi" w:eastAsiaTheme="minorEastAsia" w:hAnsiTheme="minorHAnsi" w:cstheme="minorBidi"/>
              <w:noProof/>
            </w:rPr>
          </w:pPr>
          <w:del w:id="485" w:author="F FLORENCE" w:date="2023-08-23T13:35:00Z">
            <w:r w:rsidRPr="001C2962" w:rsidDel="001C2962">
              <w:rPr>
                <w:noProof/>
                <w:rPrChange w:id="486" w:author="F FLORENCE" w:date="2023-08-23T13:35:00Z">
                  <w:rPr>
                    <w:rStyle w:val="Hyperlink"/>
                    <w:i/>
                    <w:noProof/>
                  </w:rPr>
                </w:rPrChange>
              </w:rPr>
              <w:delText>10.</w:delText>
            </w:r>
            <w:r w:rsidDel="001C2962">
              <w:rPr>
                <w:rFonts w:asciiTheme="minorHAnsi" w:eastAsiaTheme="minorEastAsia" w:hAnsiTheme="minorHAnsi" w:cstheme="minorBidi"/>
                <w:noProof/>
              </w:rPr>
              <w:tab/>
            </w:r>
            <w:r w:rsidRPr="001C2962" w:rsidDel="001C2962">
              <w:rPr>
                <w:noProof/>
                <w:rPrChange w:id="487" w:author="F FLORENCE" w:date="2023-08-23T13:35:00Z">
                  <w:rPr>
                    <w:rStyle w:val="Hyperlink"/>
                    <w:i/>
                    <w:noProof/>
                  </w:rPr>
                </w:rPrChange>
              </w:rPr>
              <w:delText>Project reports</w:delText>
            </w:r>
            <w:r w:rsidDel="001C2962">
              <w:rPr>
                <w:noProof/>
                <w:webHidden/>
              </w:rPr>
              <w:tab/>
              <w:delText>11</w:delText>
            </w:r>
          </w:del>
        </w:p>
        <w:p w14:paraId="74F76DA1" w14:textId="0C8EC7F0" w:rsidR="00F2505A" w:rsidDel="001C2962" w:rsidRDefault="00F2505A">
          <w:pPr>
            <w:pStyle w:val="TOC4"/>
            <w:rPr>
              <w:del w:id="488" w:author="F FLORENCE" w:date="2023-08-23T13:35:00Z"/>
              <w:noProof/>
            </w:rPr>
            <w:pPrChange w:id="489" w:author="F FLORENCE" w:date="2023-08-23T14:06:00Z">
              <w:pPr>
                <w:pStyle w:val="TOC4"/>
                <w:tabs>
                  <w:tab w:val="left" w:pos="1540"/>
                  <w:tab w:val="right" w:pos="9926"/>
                </w:tabs>
              </w:pPr>
            </w:pPrChange>
          </w:pPr>
          <w:del w:id="490" w:author="F FLORENCE" w:date="2023-08-23T13:35:00Z">
            <w:r w:rsidRPr="001C2962" w:rsidDel="001C2962">
              <w:rPr>
                <w:noProof/>
                <w:rPrChange w:id="491" w:author="F FLORENCE" w:date="2023-08-23T13:35:00Z">
                  <w:rPr>
                    <w:rStyle w:val="Hyperlink"/>
                    <w:noProof/>
                  </w:rPr>
                </w:rPrChange>
              </w:rPr>
              <w:delText>10.1.</w:delText>
            </w:r>
            <w:r w:rsidDel="001C2962">
              <w:rPr>
                <w:noProof/>
              </w:rPr>
              <w:tab/>
            </w:r>
            <w:r w:rsidRPr="001C2962" w:rsidDel="001C2962">
              <w:rPr>
                <w:noProof/>
                <w:rPrChange w:id="492" w:author="F FLORENCE" w:date="2023-08-23T13:35:00Z">
                  <w:rPr>
                    <w:rStyle w:val="Hyperlink"/>
                    <w:noProof/>
                  </w:rPr>
                </w:rPrChange>
              </w:rPr>
              <w:delText>Report File Names</w:delText>
            </w:r>
            <w:r w:rsidDel="001C2962">
              <w:rPr>
                <w:noProof/>
                <w:webHidden/>
              </w:rPr>
              <w:tab/>
              <w:delText>11</w:delText>
            </w:r>
          </w:del>
        </w:p>
        <w:p w14:paraId="5335AD07" w14:textId="3C3325AA" w:rsidR="00F2505A" w:rsidDel="001C2962" w:rsidRDefault="00F2505A">
          <w:pPr>
            <w:pStyle w:val="TOC4"/>
            <w:rPr>
              <w:del w:id="493" w:author="F FLORENCE" w:date="2023-08-23T13:35:00Z"/>
              <w:noProof/>
            </w:rPr>
            <w:pPrChange w:id="494" w:author="F FLORENCE" w:date="2023-08-23T14:06:00Z">
              <w:pPr>
                <w:pStyle w:val="TOC4"/>
                <w:tabs>
                  <w:tab w:val="left" w:pos="1540"/>
                  <w:tab w:val="right" w:pos="9926"/>
                </w:tabs>
              </w:pPr>
            </w:pPrChange>
          </w:pPr>
          <w:del w:id="495" w:author="F FLORENCE" w:date="2023-08-23T13:35:00Z">
            <w:r w:rsidRPr="001C2962" w:rsidDel="001C2962">
              <w:rPr>
                <w:noProof/>
                <w:rPrChange w:id="496" w:author="F FLORENCE" w:date="2023-08-23T13:35:00Z">
                  <w:rPr>
                    <w:rStyle w:val="Hyperlink"/>
                    <w:noProof/>
                  </w:rPr>
                </w:rPrChange>
              </w:rPr>
              <w:delText>10.2.</w:delText>
            </w:r>
            <w:r w:rsidDel="001C2962">
              <w:rPr>
                <w:noProof/>
              </w:rPr>
              <w:tab/>
            </w:r>
            <w:r w:rsidRPr="001C2962" w:rsidDel="001C2962">
              <w:rPr>
                <w:noProof/>
                <w:rPrChange w:id="497" w:author="F FLORENCE" w:date="2023-08-23T13:35:00Z">
                  <w:rPr>
                    <w:rStyle w:val="Hyperlink"/>
                    <w:noProof/>
                  </w:rPr>
                </w:rPrChange>
              </w:rPr>
              <w:delText>Monthly Report Contents</w:delText>
            </w:r>
            <w:r w:rsidDel="001C2962">
              <w:rPr>
                <w:noProof/>
                <w:webHidden/>
              </w:rPr>
              <w:tab/>
              <w:delText>11</w:delText>
            </w:r>
          </w:del>
        </w:p>
        <w:p w14:paraId="4D3BC2FA" w14:textId="25DBD910" w:rsidR="00F2505A" w:rsidDel="001C2962" w:rsidRDefault="00F2505A">
          <w:pPr>
            <w:pStyle w:val="TOC4"/>
            <w:rPr>
              <w:del w:id="498" w:author="F FLORENCE" w:date="2023-08-23T13:35:00Z"/>
              <w:noProof/>
            </w:rPr>
            <w:pPrChange w:id="499" w:author="F FLORENCE" w:date="2023-08-23T14:06:00Z">
              <w:pPr>
                <w:pStyle w:val="TOC4"/>
                <w:tabs>
                  <w:tab w:val="left" w:pos="1540"/>
                  <w:tab w:val="right" w:pos="9926"/>
                </w:tabs>
              </w:pPr>
            </w:pPrChange>
          </w:pPr>
          <w:del w:id="500" w:author="F FLORENCE" w:date="2023-08-23T13:35:00Z">
            <w:r w:rsidRPr="001C2962" w:rsidDel="001C2962">
              <w:rPr>
                <w:noProof/>
                <w:rPrChange w:id="501" w:author="F FLORENCE" w:date="2023-08-23T13:35:00Z">
                  <w:rPr>
                    <w:rStyle w:val="Hyperlink"/>
                    <w:noProof/>
                  </w:rPr>
                </w:rPrChange>
              </w:rPr>
              <w:delText>10.3.</w:delText>
            </w:r>
            <w:r w:rsidDel="001C2962">
              <w:rPr>
                <w:noProof/>
              </w:rPr>
              <w:tab/>
            </w:r>
            <w:r w:rsidRPr="001C2962" w:rsidDel="001C2962">
              <w:rPr>
                <w:noProof/>
                <w:rPrChange w:id="502" w:author="F FLORENCE" w:date="2023-08-23T13:35:00Z">
                  <w:rPr>
                    <w:rStyle w:val="Hyperlink"/>
                    <w:noProof/>
                  </w:rPr>
                </w:rPrChange>
              </w:rPr>
              <w:delText>Other items of interest</w:delText>
            </w:r>
            <w:r w:rsidDel="001C2962">
              <w:rPr>
                <w:noProof/>
                <w:webHidden/>
              </w:rPr>
              <w:tab/>
              <w:delText>12</w:delText>
            </w:r>
          </w:del>
        </w:p>
        <w:p w14:paraId="08B3DE12" w14:textId="3E20F22C" w:rsidR="00F2505A" w:rsidDel="001C2962" w:rsidRDefault="00F2505A">
          <w:pPr>
            <w:pStyle w:val="TOC4"/>
            <w:rPr>
              <w:del w:id="503" w:author="F FLORENCE" w:date="2023-08-23T13:35:00Z"/>
              <w:noProof/>
            </w:rPr>
            <w:pPrChange w:id="504" w:author="F FLORENCE" w:date="2023-08-23T14:06:00Z">
              <w:pPr>
                <w:pStyle w:val="TOC4"/>
                <w:tabs>
                  <w:tab w:val="left" w:pos="1540"/>
                  <w:tab w:val="right" w:pos="9926"/>
                </w:tabs>
              </w:pPr>
            </w:pPrChange>
          </w:pPr>
          <w:del w:id="505" w:author="F FLORENCE" w:date="2023-08-23T13:35:00Z">
            <w:r w:rsidRPr="001C2962" w:rsidDel="001C2962">
              <w:rPr>
                <w:noProof/>
                <w:rPrChange w:id="506" w:author="F FLORENCE" w:date="2023-08-23T13:35:00Z">
                  <w:rPr>
                    <w:rStyle w:val="Hyperlink"/>
                    <w:noProof/>
                  </w:rPr>
                </w:rPrChange>
              </w:rPr>
              <w:delText>10.4.</w:delText>
            </w:r>
            <w:r w:rsidDel="001C2962">
              <w:rPr>
                <w:noProof/>
              </w:rPr>
              <w:tab/>
            </w:r>
            <w:r w:rsidRPr="001C2962" w:rsidDel="001C2962">
              <w:rPr>
                <w:noProof/>
                <w:rPrChange w:id="507" w:author="F FLORENCE" w:date="2023-08-23T13:35:00Z">
                  <w:rPr>
                    <w:rStyle w:val="Hyperlink"/>
                    <w:noProof/>
                  </w:rPr>
                </w:rPrChange>
              </w:rPr>
              <w:delText>Phase I Design Report</w:delText>
            </w:r>
            <w:r w:rsidDel="001C2962">
              <w:rPr>
                <w:noProof/>
                <w:webHidden/>
              </w:rPr>
              <w:tab/>
              <w:delText>12</w:delText>
            </w:r>
          </w:del>
        </w:p>
        <w:p w14:paraId="775B0591" w14:textId="5DC71A95" w:rsidR="00F2505A" w:rsidDel="001C2962" w:rsidRDefault="00F2505A">
          <w:pPr>
            <w:pStyle w:val="TOC4"/>
            <w:rPr>
              <w:del w:id="508" w:author="F FLORENCE" w:date="2023-08-23T13:35:00Z"/>
              <w:noProof/>
            </w:rPr>
            <w:pPrChange w:id="509" w:author="F FLORENCE" w:date="2023-08-23T14:06:00Z">
              <w:pPr>
                <w:pStyle w:val="TOC4"/>
                <w:tabs>
                  <w:tab w:val="left" w:pos="1540"/>
                  <w:tab w:val="right" w:pos="9926"/>
                </w:tabs>
              </w:pPr>
            </w:pPrChange>
          </w:pPr>
          <w:del w:id="510" w:author="F FLORENCE" w:date="2023-08-23T13:35:00Z">
            <w:r w:rsidRPr="001C2962" w:rsidDel="001C2962">
              <w:rPr>
                <w:noProof/>
                <w:rPrChange w:id="511" w:author="F FLORENCE" w:date="2023-08-23T13:35:00Z">
                  <w:rPr>
                    <w:rStyle w:val="Hyperlink"/>
                    <w:noProof/>
                  </w:rPr>
                </w:rPrChange>
              </w:rPr>
              <w:delText>10.5.</w:delText>
            </w:r>
            <w:r w:rsidDel="001C2962">
              <w:rPr>
                <w:noProof/>
              </w:rPr>
              <w:tab/>
            </w:r>
            <w:r w:rsidRPr="001C2962" w:rsidDel="001C2962">
              <w:rPr>
                <w:noProof/>
                <w:rPrChange w:id="512" w:author="F FLORENCE" w:date="2023-08-23T13:35:00Z">
                  <w:rPr>
                    <w:rStyle w:val="Hyperlink"/>
                    <w:noProof/>
                  </w:rPr>
                </w:rPrChange>
              </w:rPr>
              <w:delText>Final report, presentation and paper</w:delText>
            </w:r>
            <w:r w:rsidDel="001C2962">
              <w:rPr>
                <w:noProof/>
                <w:webHidden/>
              </w:rPr>
              <w:tab/>
              <w:delText>12</w:delText>
            </w:r>
          </w:del>
        </w:p>
        <w:p w14:paraId="79F1923E" w14:textId="37DFF7E2" w:rsidR="00F2505A" w:rsidDel="001C2962" w:rsidRDefault="00F2505A" w:rsidP="00E204E3">
          <w:pPr>
            <w:pStyle w:val="TOC3"/>
            <w:rPr>
              <w:del w:id="513" w:author="F FLORENCE" w:date="2023-08-23T13:35:00Z"/>
              <w:rFonts w:asciiTheme="minorHAnsi" w:eastAsiaTheme="minorEastAsia" w:hAnsiTheme="minorHAnsi" w:cstheme="minorBidi"/>
              <w:noProof/>
            </w:rPr>
          </w:pPr>
          <w:del w:id="514" w:author="F FLORENCE" w:date="2023-08-23T13:35:00Z">
            <w:r w:rsidRPr="001C2962" w:rsidDel="001C2962">
              <w:rPr>
                <w:noProof/>
                <w:rPrChange w:id="515" w:author="F FLORENCE" w:date="2023-08-23T13:35:00Z">
                  <w:rPr>
                    <w:rStyle w:val="Hyperlink"/>
                    <w:i/>
                    <w:noProof/>
                  </w:rPr>
                </w:rPrChange>
              </w:rPr>
              <w:delText>11.</w:delText>
            </w:r>
            <w:r w:rsidDel="001C2962">
              <w:rPr>
                <w:rFonts w:asciiTheme="minorHAnsi" w:eastAsiaTheme="minorEastAsia" w:hAnsiTheme="minorHAnsi" w:cstheme="minorBidi"/>
                <w:noProof/>
              </w:rPr>
              <w:tab/>
            </w:r>
            <w:r w:rsidRPr="001C2962" w:rsidDel="001C2962">
              <w:rPr>
                <w:noProof/>
                <w:rPrChange w:id="516" w:author="F FLORENCE" w:date="2023-08-23T13:35:00Z">
                  <w:rPr>
                    <w:rStyle w:val="Hyperlink"/>
                    <w:i/>
                    <w:noProof/>
                  </w:rPr>
                </w:rPrChange>
              </w:rPr>
              <w:delText>Group A and Group B Prizes</w:delText>
            </w:r>
            <w:r w:rsidDel="001C2962">
              <w:rPr>
                <w:noProof/>
                <w:webHidden/>
              </w:rPr>
              <w:tab/>
              <w:delText>12</w:delText>
            </w:r>
          </w:del>
        </w:p>
        <w:p w14:paraId="43845D6B" w14:textId="2EF2B1C8" w:rsidR="00F2505A" w:rsidDel="001C2962" w:rsidRDefault="00F2505A" w:rsidP="00E204E3">
          <w:pPr>
            <w:pStyle w:val="TOC3"/>
            <w:rPr>
              <w:del w:id="517" w:author="F FLORENCE" w:date="2023-08-23T13:35:00Z"/>
              <w:rFonts w:asciiTheme="minorHAnsi" w:eastAsiaTheme="minorEastAsia" w:hAnsiTheme="minorHAnsi" w:cstheme="minorBidi"/>
              <w:noProof/>
            </w:rPr>
          </w:pPr>
          <w:del w:id="518" w:author="F FLORENCE" w:date="2023-08-23T13:35:00Z">
            <w:r w:rsidRPr="001C2962" w:rsidDel="001C2962">
              <w:rPr>
                <w:noProof/>
                <w:rPrChange w:id="519" w:author="F FLORENCE" w:date="2023-08-23T13:35:00Z">
                  <w:rPr>
                    <w:rStyle w:val="Hyperlink"/>
                    <w:i/>
                    <w:noProof/>
                  </w:rPr>
                </w:rPrChange>
              </w:rPr>
              <w:delText>12.</w:delText>
            </w:r>
            <w:r w:rsidDel="001C2962">
              <w:rPr>
                <w:rFonts w:asciiTheme="minorHAnsi" w:eastAsiaTheme="minorEastAsia" w:hAnsiTheme="minorHAnsi" w:cstheme="minorBidi"/>
                <w:noProof/>
              </w:rPr>
              <w:tab/>
            </w:r>
            <w:r w:rsidRPr="001C2962" w:rsidDel="001C2962">
              <w:rPr>
                <w:noProof/>
                <w:rPrChange w:id="520" w:author="F FLORENCE" w:date="2023-08-23T13:35:00Z">
                  <w:rPr>
                    <w:rStyle w:val="Hyperlink"/>
                    <w:i/>
                    <w:noProof/>
                  </w:rPr>
                </w:rPrChange>
              </w:rPr>
              <w:delText>Terms and Conditions</w:delText>
            </w:r>
            <w:r w:rsidDel="001C2962">
              <w:rPr>
                <w:noProof/>
                <w:webHidden/>
              </w:rPr>
              <w:tab/>
              <w:delText>13</w:delText>
            </w:r>
          </w:del>
        </w:p>
        <w:p w14:paraId="4800A651" w14:textId="0F90781D" w:rsidR="00F2505A" w:rsidDel="001C2962" w:rsidRDefault="00F2505A" w:rsidP="00E204E3">
          <w:pPr>
            <w:pStyle w:val="TOC3"/>
            <w:rPr>
              <w:del w:id="521" w:author="F FLORENCE" w:date="2023-08-23T13:35:00Z"/>
              <w:rFonts w:asciiTheme="minorHAnsi" w:eastAsiaTheme="minorEastAsia" w:hAnsiTheme="minorHAnsi" w:cstheme="minorBidi"/>
              <w:noProof/>
            </w:rPr>
          </w:pPr>
          <w:del w:id="522" w:author="F FLORENCE" w:date="2023-08-23T13:35:00Z">
            <w:r w:rsidRPr="001C2962" w:rsidDel="001C2962">
              <w:rPr>
                <w:noProof/>
                <w:rPrChange w:id="523" w:author="F FLORENCE" w:date="2023-08-23T13:35:00Z">
                  <w:rPr>
                    <w:rStyle w:val="Hyperlink"/>
                    <w:i/>
                    <w:noProof/>
                  </w:rPr>
                </w:rPrChange>
              </w:rPr>
              <w:delText>13.</w:delText>
            </w:r>
            <w:r w:rsidDel="001C2962">
              <w:rPr>
                <w:rFonts w:asciiTheme="minorHAnsi" w:eastAsiaTheme="minorEastAsia" w:hAnsiTheme="minorHAnsi" w:cstheme="minorBidi"/>
                <w:noProof/>
              </w:rPr>
              <w:tab/>
            </w:r>
            <w:r w:rsidRPr="001C2962" w:rsidDel="001C2962">
              <w:rPr>
                <w:noProof/>
                <w:rPrChange w:id="524" w:author="F FLORENCE" w:date="2023-08-23T13:35:00Z">
                  <w:rPr>
                    <w:rStyle w:val="Hyperlink"/>
                    <w:i/>
                    <w:noProof/>
                  </w:rPr>
                </w:rPrChange>
              </w:rPr>
              <w:delText>Marketing</w:delText>
            </w:r>
            <w:r w:rsidDel="001C2962">
              <w:rPr>
                <w:noProof/>
                <w:webHidden/>
              </w:rPr>
              <w:tab/>
              <w:delText>14</w:delText>
            </w:r>
          </w:del>
        </w:p>
        <w:p w14:paraId="5BF94019" w14:textId="572828D5" w:rsidR="00F2505A" w:rsidDel="001C2962" w:rsidRDefault="00F2505A">
          <w:pPr>
            <w:pStyle w:val="TOC2"/>
            <w:rPr>
              <w:del w:id="525" w:author="F FLORENCE" w:date="2023-08-23T13:35:00Z"/>
              <w:rFonts w:asciiTheme="minorHAnsi" w:eastAsiaTheme="minorEastAsia" w:hAnsiTheme="minorHAnsi" w:cstheme="minorBidi"/>
              <w:noProof/>
            </w:rPr>
          </w:pPr>
          <w:del w:id="526" w:author="F FLORENCE" w:date="2023-08-23T13:35:00Z">
            <w:r w:rsidRPr="001C2962" w:rsidDel="001C2962">
              <w:rPr>
                <w:noProof/>
                <w:rPrChange w:id="527" w:author="F FLORENCE" w:date="2023-08-23T13:35:00Z">
                  <w:rPr>
                    <w:rStyle w:val="Hyperlink"/>
                    <w:noProof/>
                  </w:rPr>
                </w:rPrChange>
              </w:rPr>
              <w:delText>Appendix A:</w:delText>
            </w:r>
            <w:r w:rsidDel="001C2962">
              <w:rPr>
                <w:rFonts w:asciiTheme="minorHAnsi" w:eastAsiaTheme="minorEastAsia" w:hAnsiTheme="minorHAnsi" w:cstheme="minorBidi"/>
                <w:noProof/>
              </w:rPr>
              <w:tab/>
            </w:r>
            <w:r w:rsidRPr="001C2962" w:rsidDel="001C2962">
              <w:rPr>
                <w:noProof/>
                <w:rPrChange w:id="528" w:author="F FLORENCE" w:date="2023-08-23T13:35:00Z">
                  <w:rPr>
                    <w:rStyle w:val="Hyperlink"/>
                    <w:noProof/>
                  </w:rPr>
                </w:rPrChange>
              </w:rPr>
              <w:delText>Group A Project Definition</w:delText>
            </w:r>
            <w:r w:rsidDel="001C2962">
              <w:rPr>
                <w:noProof/>
                <w:webHidden/>
              </w:rPr>
              <w:tab/>
              <w:delText>15</w:delText>
            </w:r>
          </w:del>
        </w:p>
        <w:p w14:paraId="041CF4A6" w14:textId="2C0F160B" w:rsidR="00F2505A" w:rsidDel="001C2962" w:rsidRDefault="00F2505A" w:rsidP="00E204E3">
          <w:pPr>
            <w:pStyle w:val="TOC3"/>
            <w:rPr>
              <w:del w:id="529" w:author="F FLORENCE" w:date="2023-08-23T13:35:00Z"/>
              <w:rFonts w:asciiTheme="minorHAnsi" w:eastAsiaTheme="minorEastAsia" w:hAnsiTheme="minorHAnsi" w:cstheme="minorBidi"/>
              <w:noProof/>
            </w:rPr>
          </w:pPr>
          <w:del w:id="530" w:author="F FLORENCE" w:date="2023-08-23T13:35:00Z">
            <w:r w:rsidRPr="001C2962" w:rsidDel="001C2962">
              <w:rPr>
                <w:noProof/>
                <w:rPrChange w:id="531" w:author="F FLORENCE" w:date="2023-08-23T13:35:00Z">
                  <w:rPr>
                    <w:rStyle w:val="Hyperlink"/>
                    <w:rFonts w:ascii="Cambria" w:eastAsia="Cambria" w:hAnsi="Cambria" w:cs="Cambria"/>
                    <w:noProof/>
                  </w:rPr>
                </w:rPrChange>
              </w:rPr>
              <w:delText>A&gt;</w:delText>
            </w:r>
            <w:r w:rsidDel="001C2962">
              <w:rPr>
                <w:rFonts w:asciiTheme="minorHAnsi" w:eastAsiaTheme="minorEastAsia" w:hAnsiTheme="minorHAnsi" w:cstheme="minorBidi"/>
                <w:noProof/>
              </w:rPr>
              <w:tab/>
            </w:r>
            <w:r w:rsidRPr="001C2962" w:rsidDel="001C2962">
              <w:rPr>
                <w:noProof/>
                <w:rPrChange w:id="532" w:author="F FLORENCE" w:date="2023-08-23T13:35:00Z">
                  <w:rPr>
                    <w:rStyle w:val="Hyperlink"/>
                    <w:noProof/>
                  </w:rPr>
                </w:rPrChange>
              </w:rPr>
              <w:delText>Phase I – Design Competition</w:delText>
            </w:r>
            <w:r w:rsidDel="001C2962">
              <w:rPr>
                <w:noProof/>
                <w:webHidden/>
              </w:rPr>
              <w:tab/>
              <w:delText>15</w:delText>
            </w:r>
          </w:del>
        </w:p>
        <w:p w14:paraId="65E2378E" w14:textId="411FB022" w:rsidR="00F2505A" w:rsidDel="001C2962" w:rsidRDefault="00F2505A" w:rsidP="00E204E3">
          <w:pPr>
            <w:pStyle w:val="TOC3"/>
            <w:rPr>
              <w:del w:id="533" w:author="F FLORENCE" w:date="2023-08-23T13:35:00Z"/>
              <w:rFonts w:asciiTheme="minorHAnsi" w:eastAsiaTheme="minorEastAsia" w:hAnsiTheme="minorHAnsi" w:cstheme="minorBidi"/>
              <w:noProof/>
            </w:rPr>
          </w:pPr>
          <w:del w:id="534" w:author="F FLORENCE" w:date="2023-08-23T13:35:00Z">
            <w:r w:rsidRPr="001C2962" w:rsidDel="001C2962">
              <w:rPr>
                <w:noProof/>
                <w:rPrChange w:id="535" w:author="F FLORENCE" w:date="2023-08-23T13:35:00Z">
                  <w:rPr>
                    <w:rStyle w:val="Hyperlink"/>
                    <w:noProof/>
                  </w:rPr>
                </w:rPrChange>
              </w:rPr>
              <w:delText>B&gt;</w:delText>
            </w:r>
            <w:r w:rsidDel="001C2962">
              <w:rPr>
                <w:rFonts w:asciiTheme="minorHAnsi" w:eastAsiaTheme="minorEastAsia" w:hAnsiTheme="minorHAnsi" w:cstheme="minorBidi"/>
                <w:noProof/>
              </w:rPr>
              <w:tab/>
            </w:r>
            <w:r w:rsidRPr="001C2962" w:rsidDel="001C2962">
              <w:rPr>
                <w:noProof/>
                <w:rPrChange w:id="536" w:author="F FLORENCE" w:date="2023-08-23T13:35:00Z">
                  <w:rPr>
                    <w:rStyle w:val="Hyperlink"/>
                    <w:noProof/>
                  </w:rPr>
                </w:rPrChange>
              </w:rPr>
              <w:delText>Well Control Criteria</w:delText>
            </w:r>
            <w:r w:rsidDel="001C2962">
              <w:rPr>
                <w:noProof/>
                <w:webHidden/>
              </w:rPr>
              <w:tab/>
              <w:delText>18</w:delText>
            </w:r>
          </w:del>
        </w:p>
        <w:p w14:paraId="327A25B8" w14:textId="40AFB10E" w:rsidR="00F2505A" w:rsidDel="001C2962" w:rsidRDefault="00F2505A">
          <w:pPr>
            <w:pStyle w:val="TOC4"/>
            <w:rPr>
              <w:del w:id="537" w:author="F FLORENCE" w:date="2023-08-23T13:35:00Z"/>
              <w:noProof/>
            </w:rPr>
            <w:pPrChange w:id="538" w:author="F FLORENCE" w:date="2023-08-23T14:06:00Z">
              <w:pPr>
                <w:pStyle w:val="TOC4"/>
                <w:tabs>
                  <w:tab w:val="right" w:pos="9926"/>
                </w:tabs>
              </w:pPr>
            </w:pPrChange>
          </w:pPr>
          <w:del w:id="539" w:author="F FLORENCE" w:date="2023-08-23T13:35:00Z">
            <w:r w:rsidRPr="001C2962" w:rsidDel="001C2962">
              <w:rPr>
                <w:noProof/>
                <w:rPrChange w:id="540" w:author="F FLORENCE" w:date="2023-08-23T13:35:00Z">
                  <w:rPr>
                    <w:rStyle w:val="Hyperlink"/>
                    <w:noProof/>
                  </w:rPr>
                </w:rPrChange>
              </w:rPr>
              <w:delText>a.</w:delText>
            </w:r>
            <w:r w:rsidDel="001C2962">
              <w:rPr>
                <w:noProof/>
              </w:rPr>
              <w:tab/>
            </w:r>
            <w:r w:rsidRPr="001C2962" w:rsidDel="001C2962">
              <w:rPr>
                <w:noProof/>
                <w:rPrChange w:id="541" w:author="F FLORENCE" w:date="2023-08-23T13:35:00Z">
                  <w:rPr>
                    <w:rStyle w:val="Hyperlink"/>
                    <w:noProof/>
                  </w:rPr>
                </w:rPrChange>
              </w:rPr>
              <w:delText>Overview</w:delText>
            </w:r>
            <w:r w:rsidDel="001C2962">
              <w:rPr>
                <w:noProof/>
                <w:webHidden/>
              </w:rPr>
              <w:tab/>
              <w:delText>18</w:delText>
            </w:r>
          </w:del>
        </w:p>
        <w:p w14:paraId="1305C33C" w14:textId="380BAF4B" w:rsidR="00F2505A" w:rsidDel="001C2962" w:rsidRDefault="00F2505A" w:rsidP="00E204E3">
          <w:pPr>
            <w:pStyle w:val="TOC3"/>
            <w:rPr>
              <w:del w:id="542" w:author="F FLORENCE" w:date="2023-08-23T13:35:00Z"/>
              <w:rFonts w:asciiTheme="minorHAnsi" w:eastAsiaTheme="minorEastAsia" w:hAnsiTheme="minorHAnsi" w:cstheme="minorBidi"/>
              <w:noProof/>
            </w:rPr>
          </w:pPr>
          <w:del w:id="543" w:author="F FLORENCE" w:date="2023-08-23T13:35:00Z">
            <w:r w:rsidRPr="001C2962" w:rsidDel="001C2962">
              <w:rPr>
                <w:noProof/>
                <w:rPrChange w:id="544" w:author="F FLORENCE" w:date="2023-08-23T13:35:00Z">
                  <w:rPr>
                    <w:rStyle w:val="Hyperlink"/>
                    <w:noProof/>
                  </w:rPr>
                </w:rPrChange>
              </w:rPr>
              <w:delText>C&gt;</w:delText>
            </w:r>
            <w:r w:rsidDel="001C2962">
              <w:rPr>
                <w:rFonts w:asciiTheme="minorHAnsi" w:eastAsiaTheme="minorEastAsia" w:hAnsiTheme="minorHAnsi" w:cstheme="minorBidi"/>
                <w:noProof/>
              </w:rPr>
              <w:tab/>
            </w:r>
            <w:r w:rsidRPr="001C2962" w:rsidDel="001C2962">
              <w:rPr>
                <w:noProof/>
                <w:rPrChange w:id="545" w:author="F FLORENCE" w:date="2023-08-23T13:35:00Z">
                  <w:rPr>
                    <w:rStyle w:val="Hyperlink"/>
                    <w:noProof/>
                  </w:rPr>
                </w:rPrChange>
              </w:rPr>
              <w:delText>3D Steering Challenge Design Criteria</w:delText>
            </w:r>
            <w:r w:rsidDel="001C2962">
              <w:rPr>
                <w:noProof/>
                <w:webHidden/>
              </w:rPr>
              <w:tab/>
              <w:delText>19</w:delText>
            </w:r>
          </w:del>
        </w:p>
        <w:p w14:paraId="5F1FA1E6" w14:textId="122EDDC9" w:rsidR="00F2505A" w:rsidDel="001C2962" w:rsidRDefault="00F2505A">
          <w:pPr>
            <w:pStyle w:val="TOC4"/>
            <w:rPr>
              <w:del w:id="546" w:author="F FLORENCE" w:date="2023-08-23T13:35:00Z"/>
              <w:noProof/>
            </w:rPr>
            <w:pPrChange w:id="547" w:author="F FLORENCE" w:date="2023-08-23T14:06:00Z">
              <w:pPr>
                <w:pStyle w:val="TOC4"/>
                <w:tabs>
                  <w:tab w:val="right" w:pos="9926"/>
                </w:tabs>
              </w:pPr>
            </w:pPrChange>
          </w:pPr>
          <w:del w:id="548" w:author="F FLORENCE" w:date="2023-08-23T13:35:00Z">
            <w:r w:rsidRPr="001C2962" w:rsidDel="001C2962">
              <w:rPr>
                <w:noProof/>
                <w:rPrChange w:id="549" w:author="F FLORENCE" w:date="2023-08-23T13:35:00Z">
                  <w:rPr>
                    <w:rStyle w:val="Hyperlink"/>
                    <w:noProof/>
                  </w:rPr>
                </w:rPrChange>
              </w:rPr>
              <w:delText>a.</w:delText>
            </w:r>
            <w:r w:rsidDel="001C2962">
              <w:rPr>
                <w:noProof/>
              </w:rPr>
              <w:tab/>
            </w:r>
            <w:r w:rsidRPr="001C2962" w:rsidDel="001C2962">
              <w:rPr>
                <w:noProof/>
                <w:rPrChange w:id="550" w:author="F FLORENCE" w:date="2023-08-23T13:35:00Z">
                  <w:rPr>
                    <w:rStyle w:val="Hyperlink"/>
                    <w:noProof/>
                  </w:rPr>
                </w:rPrChange>
              </w:rPr>
              <w:delText>Overview</w:delText>
            </w:r>
            <w:r w:rsidDel="001C2962">
              <w:rPr>
                <w:noProof/>
                <w:webHidden/>
              </w:rPr>
              <w:tab/>
              <w:delText>19</w:delText>
            </w:r>
          </w:del>
        </w:p>
        <w:p w14:paraId="5B92CADF" w14:textId="4B154A12" w:rsidR="00F2505A" w:rsidDel="001C2962" w:rsidRDefault="00F2505A">
          <w:pPr>
            <w:pStyle w:val="TOC4"/>
            <w:rPr>
              <w:del w:id="551" w:author="F FLORENCE" w:date="2023-08-23T13:35:00Z"/>
              <w:noProof/>
            </w:rPr>
            <w:pPrChange w:id="552" w:author="F FLORENCE" w:date="2023-08-23T14:06:00Z">
              <w:pPr>
                <w:pStyle w:val="TOC4"/>
                <w:tabs>
                  <w:tab w:val="right" w:pos="9926"/>
                </w:tabs>
              </w:pPr>
            </w:pPrChange>
          </w:pPr>
          <w:del w:id="553" w:author="F FLORENCE" w:date="2023-08-23T13:35:00Z">
            <w:r w:rsidRPr="001C2962" w:rsidDel="001C2962">
              <w:rPr>
                <w:noProof/>
                <w:rPrChange w:id="554" w:author="F FLORENCE" w:date="2023-08-23T13:35:00Z">
                  <w:rPr>
                    <w:rStyle w:val="Hyperlink"/>
                    <w:noProof/>
                  </w:rPr>
                </w:rPrChange>
              </w:rPr>
              <w:delText>b.</w:delText>
            </w:r>
            <w:r w:rsidDel="001C2962">
              <w:rPr>
                <w:noProof/>
              </w:rPr>
              <w:tab/>
            </w:r>
            <w:r w:rsidRPr="001C2962" w:rsidDel="001C2962">
              <w:rPr>
                <w:noProof/>
                <w:rPrChange w:id="555" w:author="F FLORENCE" w:date="2023-08-23T13:35:00Z">
                  <w:rPr>
                    <w:rStyle w:val="Hyperlink"/>
                    <w:noProof/>
                  </w:rPr>
                </w:rPrChange>
              </w:rPr>
              <w:delText>Objectives</w:delText>
            </w:r>
            <w:r w:rsidDel="001C2962">
              <w:rPr>
                <w:noProof/>
                <w:webHidden/>
              </w:rPr>
              <w:tab/>
              <w:delText>19</w:delText>
            </w:r>
          </w:del>
        </w:p>
        <w:p w14:paraId="297DB071" w14:textId="14F17A59" w:rsidR="00F2505A" w:rsidDel="001C2962" w:rsidRDefault="00F2505A">
          <w:pPr>
            <w:pStyle w:val="TOC4"/>
            <w:rPr>
              <w:del w:id="556" w:author="F FLORENCE" w:date="2023-08-23T13:35:00Z"/>
              <w:noProof/>
            </w:rPr>
            <w:pPrChange w:id="557" w:author="F FLORENCE" w:date="2023-08-23T14:06:00Z">
              <w:pPr>
                <w:pStyle w:val="TOC4"/>
                <w:tabs>
                  <w:tab w:val="right" w:pos="9926"/>
                </w:tabs>
              </w:pPr>
            </w:pPrChange>
          </w:pPr>
          <w:del w:id="558" w:author="F FLORENCE" w:date="2023-08-23T13:35:00Z">
            <w:r w:rsidRPr="001C2962" w:rsidDel="001C2962">
              <w:rPr>
                <w:noProof/>
                <w:rPrChange w:id="559" w:author="F FLORENCE" w:date="2023-08-23T13:35:00Z">
                  <w:rPr>
                    <w:rStyle w:val="Hyperlink"/>
                    <w:noProof/>
                  </w:rPr>
                </w:rPrChange>
              </w:rPr>
              <w:delText>c.</w:delText>
            </w:r>
            <w:r w:rsidDel="001C2962">
              <w:rPr>
                <w:noProof/>
              </w:rPr>
              <w:tab/>
            </w:r>
            <w:r w:rsidRPr="001C2962" w:rsidDel="001C2962">
              <w:rPr>
                <w:noProof/>
                <w:rPrChange w:id="560" w:author="F FLORENCE" w:date="2023-08-23T13:35:00Z">
                  <w:rPr>
                    <w:rStyle w:val="Hyperlink"/>
                    <w:noProof/>
                  </w:rPr>
                </w:rPrChange>
              </w:rPr>
              <w:delText>Automation Requirements</w:delText>
            </w:r>
            <w:r w:rsidDel="001C2962">
              <w:rPr>
                <w:noProof/>
                <w:webHidden/>
              </w:rPr>
              <w:tab/>
              <w:delText>19</w:delText>
            </w:r>
          </w:del>
        </w:p>
        <w:p w14:paraId="55E6BA50" w14:textId="486DAB69" w:rsidR="00F2505A" w:rsidDel="001C2962" w:rsidRDefault="00F2505A">
          <w:pPr>
            <w:pStyle w:val="TOC4"/>
            <w:rPr>
              <w:del w:id="561" w:author="F FLORENCE" w:date="2023-08-23T13:35:00Z"/>
              <w:noProof/>
            </w:rPr>
            <w:pPrChange w:id="562" w:author="F FLORENCE" w:date="2023-08-23T14:06:00Z">
              <w:pPr>
                <w:pStyle w:val="TOC4"/>
                <w:tabs>
                  <w:tab w:val="right" w:pos="9926"/>
                </w:tabs>
              </w:pPr>
            </w:pPrChange>
          </w:pPr>
          <w:del w:id="563" w:author="F FLORENCE" w:date="2023-08-23T13:35:00Z">
            <w:r w:rsidRPr="001C2962" w:rsidDel="001C2962">
              <w:rPr>
                <w:noProof/>
                <w:rPrChange w:id="564" w:author="F FLORENCE" w:date="2023-08-23T13:35:00Z">
                  <w:rPr>
                    <w:rStyle w:val="Hyperlink"/>
                    <w:noProof/>
                  </w:rPr>
                </w:rPrChange>
              </w:rPr>
              <w:delText>d.</w:delText>
            </w:r>
            <w:r w:rsidDel="001C2962">
              <w:rPr>
                <w:noProof/>
              </w:rPr>
              <w:tab/>
            </w:r>
            <w:r w:rsidRPr="001C2962" w:rsidDel="001C2962">
              <w:rPr>
                <w:noProof/>
                <w:rPrChange w:id="565" w:author="F FLORENCE" w:date="2023-08-23T13:35:00Z">
                  <w:rPr>
                    <w:rStyle w:val="Hyperlink"/>
                    <w:noProof/>
                  </w:rPr>
                </w:rPrChange>
              </w:rPr>
              <w:delText>Steering</w:delText>
            </w:r>
            <w:r w:rsidDel="001C2962">
              <w:rPr>
                <w:noProof/>
                <w:webHidden/>
              </w:rPr>
              <w:tab/>
              <w:delText>19</w:delText>
            </w:r>
          </w:del>
        </w:p>
        <w:p w14:paraId="0F86720C" w14:textId="3FC6AEB0" w:rsidR="00F2505A" w:rsidDel="001C2962" w:rsidRDefault="00F2505A">
          <w:pPr>
            <w:pStyle w:val="TOC4"/>
            <w:rPr>
              <w:del w:id="566" w:author="F FLORENCE" w:date="2023-08-23T13:35:00Z"/>
              <w:noProof/>
            </w:rPr>
            <w:pPrChange w:id="567" w:author="F FLORENCE" w:date="2023-08-23T14:06:00Z">
              <w:pPr>
                <w:pStyle w:val="TOC4"/>
                <w:tabs>
                  <w:tab w:val="right" w:pos="9926"/>
                </w:tabs>
              </w:pPr>
            </w:pPrChange>
          </w:pPr>
          <w:del w:id="568" w:author="F FLORENCE" w:date="2023-08-23T13:35:00Z">
            <w:r w:rsidRPr="001C2962" w:rsidDel="001C2962">
              <w:rPr>
                <w:noProof/>
                <w:rPrChange w:id="569" w:author="F FLORENCE" w:date="2023-08-23T13:35:00Z">
                  <w:rPr>
                    <w:rStyle w:val="Hyperlink"/>
                    <w:noProof/>
                  </w:rPr>
                </w:rPrChange>
              </w:rPr>
              <w:delText>e.</w:delText>
            </w:r>
            <w:r w:rsidDel="001C2962">
              <w:rPr>
                <w:noProof/>
              </w:rPr>
              <w:tab/>
            </w:r>
            <w:r w:rsidRPr="001C2962" w:rsidDel="001C2962">
              <w:rPr>
                <w:noProof/>
                <w:rPrChange w:id="570" w:author="F FLORENCE" w:date="2023-08-23T13:35:00Z">
                  <w:rPr>
                    <w:rStyle w:val="Hyperlink"/>
                    <w:noProof/>
                  </w:rPr>
                </w:rPrChange>
              </w:rPr>
              <w:delText>Surveys</w:delText>
            </w:r>
            <w:r w:rsidDel="001C2962">
              <w:rPr>
                <w:noProof/>
                <w:webHidden/>
              </w:rPr>
              <w:tab/>
              <w:delText>20</w:delText>
            </w:r>
          </w:del>
        </w:p>
        <w:p w14:paraId="33D1E7D0" w14:textId="612E683D" w:rsidR="00F2505A" w:rsidDel="001C2962" w:rsidRDefault="00F2505A">
          <w:pPr>
            <w:pStyle w:val="TOC4"/>
            <w:rPr>
              <w:del w:id="571" w:author="F FLORENCE" w:date="2023-08-23T13:35:00Z"/>
              <w:noProof/>
            </w:rPr>
            <w:pPrChange w:id="572" w:author="F FLORENCE" w:date="2023-08-23T14:06:00Z">
              <w:pPr>
                <w:pStyle w:val="TOC4"/>
                <w:tabs>
                  <w:tab w:val="right" w:pos="9926"/>
                </w:tabs>
              </w:pPr>
            </w:pPrChange>
          </w:pPr>
          <w:del w:id="573" w:author="F FLORENCE" w:date="2023-08-23T13:35:00Z">
            <w:r w:rsidRPr="001C2962" w:rsidDel="001C2962">
              <w:rPr>
                <w:noProof/>
                <w:rPrChange w:id="574" w:author="F FLORENCE" w:date="2023-08-23T13:35:00Z">
                  <w:rPr>
                    <w:rStyle w:val="Hyperlink"/>
                    <w:noProof/>
                  </w:rPr>
                </w:rPrChange>
              </w:rPr>
              <w:delText>f.</w:delText>
            </w:r>
            <w:r w:rsidDel="001C2962">
              <w:rPr>
                <w:noProof/>
              </w:rPr>
              <w:tab/>
            </w:r>
            <w:r w:rsidRPr="001C2962" w:rsidDel="001C2962">
              <w:rPr>
                <w:noProof/>
                <w:rPrChange w:id="575" w:author="F FLORENCE" w:date="2023-08-23T13:35:00Z">
                  <w:rPr>
                    <w:rStyle w:val="Hyperlink"/>
                    <w:noProof/>
                  </w:rPr>
                </w:rPrChange>
              </w:rPr>
              <w:delText>Deliverables Requirements (Magnetic surveying)</w:delText>
            </w:r>
            <w:r w:rsidDel="001C2962">
              <w:rPr>
                <w:noProof/>
                <w:webHidden/>
              </w:rPr>
              <w:tab/>
              <w:delText>20</w:delText>
            </w:r>
          </w:del>
        </w:p>
        <w:p w14:paraId="16B6EBE9" w14:textId="53036B15" w:rsidR="00F2505A" w:rsidDel="001C2962" w:rsidRDefault="00F2505A">
          <w:pPr>
            <w:pStyle w:val="TOC4"/>
            <w:rPr>
              <w:del w:id="576" w:author="F FLORENCE" w:date="2023-08-23T13:35:00Z"/>
              <w:noProof/>
            </w:rPr>
            <w:pPrChange w:id="577" w:author="F FLORENCE" w:date="2023-08-23T14:06:00Z">
              <w:pPr>
                <w:pStyle w:val="TOC4"/>
                <w:tabs>
                  <w:tab w:val="right" w:pos="9926"/>
                </w:tabs>
              </w:pPr>
            </w:pPrChange>
          </w:pPr>
          <w:del w:id="578" w:author="F FLORENCE" w:date="2023-08-23T13:35:00Z">
            <w:r w:rsidRPr="001C2962" w:rsidDel="001C2962">
              <w:rPr>
                <w:noProof/>
                <w:rPrChange w:id="579" w:author="F FLORENCE" w:date="2023-08-23T13:35:00Z">
                  <w:rPr>
                    <w:rStyle w:val="Hyperlink"/>
                    <w:noProof/>
                  </w:rPr>
                </w:rPrChange>
              </w:rPr>
              <w:delText>g.</w:delText>
            </w:r>
            <w:r w:rsidDel="001C2962">
              <w:rPr>
                <w:noProof/>
              </w:rPr>
              <w:tab/>
            </w:r>
            <w:r w:rsidRPr="001C2962" w:rsidDel="001C2962">
              <w:rPr>
                <w:noProof/>
                <w:rPrChange w:id="580" w:author="F FLORENCE" w:date="2023-08-23T13:35:00Z">
                  <w:rPr>
                    <w:rStyle w:val="Hyperlink"/>
                    <w:noProof/>
                  </w:rPr>
                </w:rPrChange>
              </w:rPr>
              <w:delText>Plots</w:delText>
            </w:r>
            <w:r w:rsidDel="001C2962">
              <w:rPr>
                <w:noProof/>
                <w:webHidden/>
              </w:rPr>
              <w:tab/>
              <w:delText>21</w:delText>
            </w:r>
          </w:del>
        </w:p>
        <w:p w14:paraId="0284F8DA" w14:textId="7633DB8B" w:rsidR="00F2505A" w:rsidDel="001C2962" w:rsidRDefault="00F2505A">
          <w:pPr>
            <w:pStyle w:val="TOC4"/>
            <w:rPr>
              <w:del w:id="581" w:author="F FLORENCE" w:date="2023-08-23T13:35:00Z"/>
              <w:noProof/>
            </w:rPr>
            <w:pPrChange w:id="582" w:author="F FLORENCE" w:date="2023-08-23T14:06:00Z">
              <w:pPr>
                <w:pStyle w:val="TOC4"/>
                <w:tabs>
                  <w:tab w:val="right" w:pos="9926"/>
                </w:tabs>
              </w:pPr>
            </w:pPrChange>
          </w:pPr>
          <w:del w:id="583" w:author="F FLORENCE" w:date="2023-08-23T13:35:00Z">
            <w:r w:rsidRPr="001C2962" w:rsidDel="001C2962">
              <w:rPr>
                <w:noProof/>
                <w:rPrChange w:id="584" w:author="F FLORENCE" w:date="2023-08-23T13:35:00Z">
                  <w:rPr>
                    <w:rStyle w:val="Hyperlink"/>
                    <w:noProof/>
                  </w:rPr>
                </w:rPrChange>
              </w:rPr>
              <w:delText>h.</w:delText>
            </w:r>
            <w:r w:rsidDel="001C2962">
              <w:rPr>
                <w:noProof/>
              </w:rPr>
              <w:tab/>
            </w:r>
            <w:r w:rsidRPr="001C2962" w:rsidDel="001C2962">
              <w:rPr>
                <w:noProof/>
                <w:rPrChange w:id="585" w:author="F FLORENCE" w:date="2023-08-23T13:35:00Z">
                  <w:rPr>
                    <w:rStyle w:val="Hyperlink"/>
                    <w:noProof/>
                  </w:rPr>
                </w:rPrChange>
              </w:rPr>
              <w:delText>Data Logs</w:delText>
            </w:r>
            <w:r w:rsidDel="001C2962">
              <w:rPr>
                <w:noProof/>
                <w:webHidden/>
              </w:rPr>
              <w:tab/>
              <w:delText>21</w:delText>
            </w:r>
          </w:del>
        </w:p>
        <w:p w14:paraId="424B874E" w14:textId="03E6A1DB" w:rsidR="00F2505A" w:rsidDel="001C2962" w:rsidRDefault="00F2505A">
          <w:pPr>
            <w:pStyle w:val="TOC4"/>
            <w:rPr>
              <w:del w:id="586" w:author="F FLORENCE" w:date="2023-08-23T13:35:00Z"/>
              <w:noProof/>
            </w:rPr>
            <w:pPrChange w:id="587" w:author="F FLORENCE" w:date="2023-08-23T14:06:00Z">
              <w:pPr>
                <w:pStyle w:val="TOC4"/>
                <w:tabs>
                  <w:tab w:val="right" w:pos="9926"/>
                </w:tabs>
              </w:pPr>
            </w:pPrChange>
          </w:pPr>
          <w:del w:id="588" w:author="F FLORENCE" w:date="2023-08-23T13:35:00Z">
            <w:r w:rsidRPr="001C2962" w:rsidDel="001C2962">
              <w:rPr>
                <w:noProof/>
                <w:rPrChange w:id="589" w:author="F FLORENCE" w:date="2023-08-23T13:35:00Z">
                  <w:rPr>
                    <w:rStyle w:val="Hyperlink"/>
                    <w:noProof/>
                  </w:rPr>
                </w:rPrChange>
              </w:rPr>
              <w:delText>i.</w:delText>
            </w:r>
            <w:r w:rsidDel="001C2962">
              <w:rPr>
                <w:noProof/>
              </w:rPr>
              <w:tab/>
            </w:r>
            <w:r w:rsidRPr="001C2962" w:rsidDel="001C2962">
              <w:rPr>
                <w:noProof/>
                <w:rPrChange w:id="590" w:author="F FLORENCE" w:date="2023-08-23T13:35:00Z">
                  <w:rPr>
                    <w:rStyle w:val="Hyperlink"/>
                    <w:noProof/>
                  </w:rPr>
                </w:rPrChange>
              </w:rPr>
              <w:delText>Formation Characteristics</w:delText>
            </w:r>
            <w:r w:rsidDel="001C2962">
              <w:rPr>
                <w:noProof/>
                <w:webHidden/>
              </w:rPr>
              <w:tab/>
              <w:delText>21</w:delText>
            </w:r>
          </w:del>
        </w:p>
        <w:p w14:paraId="66929972" w14:textId="74CA8030" w:rsidR="00F2505A" w:rsidDel="001C2962" w:rsidRDefault="00F2505A">
          <w:pPr>
            <w:pStyle w:val="TOC4"/>
            <w:rPr>
              <w:del w:id="591" w:author="F FLORENCE" w:date="2023-08-23T13:35:00Z"/>
              <w:noProof/>
            </w:rPr>
            <w:pPrChange w:id="592" w:author="F FLORENCE" w:date="2023-08-23T14:06:00Z">
              <w:pPr>
                <w:pStyle w:val="TOC4"/>
                <w:tabs>
                  <w:tab w:val="right" w:pos="9926"/>
                </w:tabs>
              </w:pPr>
            </w:pPrChange>
          </w:pPr>
          <w:del w:id="593" w:author="F FLORENCE" w:date="2023-08-23T13:35:00Z">
            <w:r w:rsidRPr="001C2962" w:rsidDel="001C2962">
              <w:rPr>
                <w:noProof/>
                <w:rPrChange w:id="594" w:author="F FLORENCE" w:date="2023-08-23T13:35:00Z">
                  <w:rPr>
                    <w:rStyle w:val="Hyperlink"/>
                    <w:noProof/>
                  </w:rPr>
                </w:rPrChange>
              </w:rPr>
              <w:delText>j.</w:delText>
            </w:r>
            <w:r w:rsidDel="001C2962">
              <w:rPr>
                <w:noProof/>
              </w:rPr>
              <w:tab/>
            </w:r>
            <w:r w:rsidRPr="001C2962" w:rsidDel="001C2962">
              <w:rPr>
                <w:noProof/>
                <w:rPrChange w:id="595" w:author="F FLORENCE" w:date="2023-08-23T13:35:00Z">
                  <w:rPr>
                    <w:rStyle w:val="Hyperlink"/>
                    <w:noProof/>
                  </w:rPr>
                </w:rPrChange>
              </w:rPr>
              <w:delText>Targets</w:delText>
            </w:r>
            <w:r w:rsidDel="001C2962">
              <w:rPr>
                <w:noProof/>
                <w:webHidden/>
              </w:rPr>
              <w:tab/>
              <w:delText>21</w:delText>
            </w:r>
          </w:del>
        </w:p>
        <w:p w14:paraId="2115A0A7" w14:textId="3CABB18C" w:rsidR="00F2505A" w:rsidDel="001C2962" w:rsidRDefault="00F2505A">
          <w:pPr>
            <w:pStyle w:val="TOC4"/>
            <w:rPr>
              <w:del w:id="596" w:author="F FLORENCE" w:date="2023-08-23T13:35:00Z"/>
              <w:noProof/>
            </w:rPr>
            <w:pPrChange w:id="597" w:author="F FLORENCE" w:date="2023-08-23T14:06:00Z">
              <w:pPr>
                <w:pStyle w:val="TOC4"/>
                <w:tabs>
                  <w:tab w:val="right" w:pos="9926"/>
                </w:tabs>
              </w:pPr>
            </w:pPrChange>
          </w:pPr>
          <w:del w:id="598" w:author="F FLORENCE" w:date="2023-08-23T13:35:00Z">
            <w:r w:rsidRPr="001C2962" w:rsidDel="001C2962">
              <w:rPr>
                <w:noProof/>
                <w:rPrChange w:id="599" w:author="F FLORENCE" w:date="2023-08-23T13:35:00Z">
                  <w:rPr>
                    <w:rStyle w:val="Hyperlink"/>
                    <w:noProof/>
                  </w:rPr>
                </w:rPrChange>
              </w:rPr>
              <w:delText>k.</w:delText>
            </w:r>
            <w:r w:rsidDel="001C2962">
              <w:rPr>
                <w:noProof/>
              </w:rPr>
              <w:tab/>
            </w:r>
            <w:r w:rsidRPr="001C2962" w:rsidDel="001C2962">
              <w:rPr>
                <w:noProof/>
                <w:rPrChange w:id="600" w:author="F FLORENCE" w:date="2023-08-23T13:35:00Z">
                  <w:rPr>
                    <w:rStyle w:val="Hyperlink"/>
                    <w:noProof/>
                  </w:rPr>
                </w:rPrChange>
              </w:rPr>
              <w:delText>Trajectory</w:delText>
            </w:r>
            <w:r w:rsidDel="001C2962">
              <w:rPr>
                <w:noProof/>
                <w:webHidden/>
              </w:rPr>
              <w:tab/>
              <w:delText>22</w:delText>
            </w:r>
          </w:del>
        </w:p>
        <w:p w14:paraId="55C0F245" w14:textId="13A2E0D5" w:rsidR="00F2505A" w:rsidDel="001C2962" w:rsidRDefault="00F2505A">
          <w:pPr>
            <w:pStyle w:val="TOC4"/>
            <w:rPr>
              <w:del w:id="601" w:author="F FLORENCE" w:date="2023-08-23T13:35:00Z"/>
              <w:noProof/>
            </w:rPr>
            <w:pPrChange w:id="602" w:author="F FLORENCE" w:date="2023-08-23T14:06:00Z">
              <w:pPr>
                <w:pStyle w:val="TOC4"/>
                <w:tabs>
                  <w:tab w:val="right" w:pos="9926"/>
                </w:tabs>
              </w:pPr>
            </w:pPrChange>
          </w:pPr>
          <w:del w:id="603" w:author="F FLORENCE" w:date="2023-08-23T13:35:00Z">
            <w:r w:rsidRPr="001C2962" w:rsidDel="001C2962">
              <w:rPr>
                <w:noProof/>
                <w:rPrChange w:id="604" w:author="F FLORENCE" w:date="2023-08-23T13:35:00Z">
                  <w:rPr>
                    <w:rStyle w:val="Hyperlink"/>
                    <w:noProof/>
                  </w:rPr>
                </w:rPrChange>
              </w:rPr>
              <w:delText>l.</w:delText>
            </w:r>
            <w:r w:rsidDel="001C2962">
              <w:rPr>
                <w:noProof/>
              </w:rPr>
              <w:tab/>
            </w:r>
            <w:r w:rsidRPr="001C2962" w:rsidDel="001C2962">
              <w:rPr>
                <w:noProof/>
                <w:rPrChange w:id="605" w:author="F FLORENCE" w:date="2023-08-23T13:35:00Z">
                  <w:rPr>
                    <w:rStyle w:val="Hyperlink"/>
                    <w:noProof/>
                  </w:rPr>
                </w:rPrChange>
              </w:rPr>
              <w:delText>Bit Model</w:delText>
            </w:r>
            <w:r w:rsidDel="001C2962">
              <w:rPr>
                <w:noProof/>
                <w:webHidden/>
              </w:rPr>
              <w:tab/>
              <w:delText>22</w:delText>
            </w:r>
          </w:del>
        </w:p>
        <w:p w14:paraId="661B2578" w14:textId="4D4A1C26" w:rsidR="00F2505A" w:rsidDel="001C2962" w:rsidRDefault="00F2505A">
          <w:pPr>
            <w:pStyle w:val="TOC4"/>
            <w:rPr>
              <w:del w:id="606" w:author="F FLORENCE" w:date="2023-08-23T13:35:00Z"/>
              <w:noProof/>
            </w:rPr>
            <w:pPrChange w:id="607" w:author="F FLORENCE" w:date="2023-08-23T14:06:00Z">
              <w:pPr>
                <w:pStyle w:val="TOC4"/>
                <w:tabs>
                  <w:tab w:val="left" w:pos="1320"/>
                  <w:tab w:val="right" w:pos="9926"/>
                </w:tabs>
              </w:pPr>
            </w:pPrChange>
          </w:pPr>
          <w:del w:id="608" w:author="F FLORENCE" w:date="2023-08-23T13:35:00Z">
            <w:r w:rsidRPr="001C2962" w:rsidDel="001C2962">
              <w:rPr>
                <w:noProof/>
                <w:rPrChange w:id="609" w:author="F FLORENCE" w:date="2023-08-23T13:35:00Z">
                  <w:rPr>
                    <w:rStyle w:val="Hyperlink"/>
                    <w:noProof/>
                  </w:rPr>
                </w:rPrChange>
              </w:rPr>
              <w:delText>m.</w:delText>
            </w:r>
            <w:r w:rsidDel="001C2962">
              <w:rPr>
                <w:noProof/>
              </w:rPr>
              <w:tab/>
            </w:r>
            <w:r w:rsidRPr="001C2962" w:rsidDel="001C2962">
              <w:rPr>
                <w:noProof/>
                <w:rPrChange w:id="610" w:author="F FLORENCE" w:date="2023-08-23T13:35:00Z">
                  <w:rPr>
                    <w:rStyle w:val="Hyperlink"/>
                    <w:noProof/>
                  </w:rPr>
                </w:rPrChange>
              </w:rPr>
              <w:delText>Drillstring</w:delText>
            </w:r>
            <w:r w:rsidDel="001C2962">
              <w:rPr>
                <w:noProof/>
                <w:webHidden/>
              </w:rPr>
              <w:tab/>
              <w:delText>24</w:delText>
            </w:r>
          </w:del>
        </w:p>
        <w:p w14:paraId="3A7955B8" w14:textId="05A5A74C" w:rsidR="00F2505A" w:rsidDel="001C2962" w:rsidRDefault="00F2505A">
          <w:pPr>
            <w:pStyle w:val="TOC4"/>
            <w:rPr>
              <w:del w:id="611" w:author="F FLORENCE" w:date="2023-08-23T13:35:00Z"/>
              <w:noProof/>
            </w:rPr>
            <w:pPrChange w:id="612" w:author="F FLORENCE" w:date="2023-08-23T14:06:00Z">
              <w:pPr>
                <w:pStyle w:val="TOC4"/>
                <w:tabs>
                  <w:tab w:val="left" w:pos="1320"/>
                  <w:tab w:val="right" w:pos="9926"/>
                </w:tabs>
              </w:pPr>
            </w:pPrChange>
          </w:pPr>
          <w:del w:id="613" w:author="F FLORENCE" w:date="2023-08-23T13:35:00Z">
            <w:r w:rsidRPr="001C2962" w:rsidDel="001C2962">
              <w:rPr>
                <w:noProof/>
                <w:rPrChange w:id="614" w:author="F FLORENCE" w:date="2023-08-23T13:35:00Z">
                  <w:rPr>
                    <w:rStyle w:val="Hyperlink"/>
                    <w:noProof/>
                  </w:rPr>
                </w:rPrChange>
              </w:rPr>
              <w:delText>D&gt;</w:delText>
            </w:r>
            <w:r w:rsidDel="001C2962">
              <w:rPr>
                <w:noProof/>
              </w:rPr>
              <w:tab/>
            </w:r>
            <w:r w:rsidRPr="001C2962" w:rsidDel="001C2962">
              <w:rPr>
                <w:noProof/>
                <w:rPrChange w:id="615" w:author="F FLORENCE" w:date="2023-08-23T13:35:00Z">
                  <w:rPr>
                    <w:rStyle w:val="Hyperlink"/>
                    <w:noProof/>
                  </w:rPr>
                </w:rPrChange>
              </w:rPr>
              <w:delText>General guidelines for both challenges (Well Control and 3D Steering)</w:delText>
            </w:r>
            <w:r w:rsidDel="001C2962">
              <w:rPr>
                <w:noProof/>
                <w:webHidden/>
              </w:rPr>
              <w:tab/>
              <w:delText>25</w:delText>
            </w:r>
          </w:del>
        </w:p>
        <w:p w14:paraId="5BDA479D" w14:textId="423B6A48" w:rsidR="00F2505A" w:rsidDel="001C2962" w:rsidRDefault="00F2505A">
          <w:pPr>
            <w:pStyle w:val="TOC4"/>
            <w:rPr>
              <w:del w:id="616" w:author="F FLORENCE" w:date="2023-08-23T13:35:00Z"/>
              <w:noProof/>
            </w:rPr>
            <w:pPrChange w:id="617" w:author="F FLORENCE" w:date="2023-08-23T14:06:00Z">
              <w:pPr>
                <w:pStyle w:val="TOC4"/>
                <w:tabs>
                  <w:tab w:val="right" w:pos="9926"/>
                </w:tabs>
              </w:pPr>
            </w:pPrChange>
          </w:pPr>
          <w:del w:id="618" w:author="F FLORENCE" w:date="2023-08-23T13:35:00Z">
            <w:r w:rsidRPr="001C2962" w:rsidDel="001C2962">
              <w:rPr>
                <w:noProof/>
                <w:rPrChange w:id="619" w:author="F FLORENCE" w:date="2023-08-23T13:35:00Z">
                  <w:rPr>
                    <w:rStyle w:val="Hyperlink"/>
                    <w:noProof/>
                  </w:rPr>
                </w:rPrChange>
              </w:rPr>
              <w:delText>a.</w:delText>
            </w:r>
            <w:r w:rsidDel="001C2962">
              <w:rPr>
                <w:noProof/>
              </w:rPr>
              <w:tab/>
            </w:r>
            <w:r w:rsidRPr="001C2962" w:rsidDel="001C2962">
              <w:rPr>
                <w:noProof/>
                <w:rPrChange w:id="620" w:author="F FLORENCE" w:date="2023-08-23T13:35:00Z">
                  <w:rPr>
                    <w:rStyle w:val="Hyperlink"/>
                    <w:noProof/>
                  </w:rPr>
                </w:rPrChange>
              </w:rPr>
              <w:delText>Automated Drilling</w:delText>
            </w:r>
            <w:r w:rsidDel="001C2962">
              <w:rPr>
                <w:noProof/>
                <w:webHidden/>
              </w:rPr>
              <w:tab/>
              <w:delText>25</w:delText>
            </w:r>
          </w:del>
        </w:p>
        <w:p w14:paraId="5FFA2EB8" w14:textId="40D1C966" w:rsidR="00F2505A" w:rsidDel="001C2962" w:rsidRDefault="00F2505A">
          <w:pPr>
            <w:pStyle w:val="TOC4"/>
            <w:rPr>
              <w:del w:id="621" w:author="F FLORENCE" w:date="2023-08-23T13:35:00Z"/>
              <w:noProof/>
            </w:rPr>
            <w:pPrChange w:id="622" w:author="F FLORENCE" w:date="2023-08-23T14:06:00Z">
              <w:pPr>
                <w:pStyle w:val="TOC4"/>
                <w:tabs>
                  <w:tab w:val="right" w:pos="9926"/>
                </w:tabs>
              </w:pPr>
            </w:pPrChange>
          </w:pPr>
          <w:del w:id="623" w:author="F FLORENCE" w:date="2023-08-23T13:35:00Z">
            <w:r w:rsidRPr="001C2962" w:rsidDel="001C2962">
              <w:rPr>
                <w:noProof/>
                <w:rPrChange w:id="624" w:author="F FLORENCE" w:date="2023-08-23T13:35:00Z">
                  <w:rPr>
                    <w:rStyle w:val="Hyperlink"/>
                    <w:noProof/>
                  </w:rPr>
                </w:rPrChange>
              </w:rPr>
              <w:delText>b.</w:delText>
            </w:r>
            <w:r w:rsidDel="001C2962">
              <w:rPr>
                <w:noProof/>
              </w:rPr>
              <w:tab/>
            </w:r>
            <w:r w:rsidRPr="001C2962" w:rsidDel="001C2962">
              <w:rPr>
                <w:noProof/>
                <w:rPrChange w:id="625" w:author="F FLORENCE" w:date="2023-08-23T13:35:00Z">
                  <w:rPr>
                    <w:rStyle w:val="Hyperlink"/>
                    <w:noProof/>
                  </w:rPr>
                </w:rPrChange>
              </w:rPr>
              <w:delText>Coding</w:delText>
            </w:r>
            <w:r w:rsidDel="001C2962">
              <w:rPr>
                <w:noProof/>
                <w:webHidden/>
              </w:rPr>
              <w:tab/>
              <w:delText>26</w:delText>
            </w:r>
          </w:del>
        </w:p>
        <w:p w14:paraId="1BDF3D23" w14:textId="021129B4" w:rsidR="00F2505A" w:rsidDel="001C2962" w:rsidRDefault="00F2505A">
          <w:pPr>
            <w:pStyle w:val="TOC4"/>
            <w:rPr>
              <w:del w:id="626" w:author="F FLORENCE" w:date="2023-08-23T13:35:00Z"/>
              <w:noProof/>
            </w:rPr>
            <w:pPrChange w:id="627" w:author="F FLORENCE" w:date="2023-08-23T14:06:00Z">
              <w:pPr>
                <w:pStyle w:val="TOC4"/>
                <w:tabs>
                  <w:tab w:val="right" w:pos="9926"/>
                </w:tabs>
              </w:pPr>
            </w:pPrChange>
          </w:pPr>
          <w:del w:id="628" w:author="F FLORENCE" w:date="2023-08-23T13:35:00Z">
            <w:r w:rsidRPr="001C2962" w:rsidDel="001C2962">
              <w:rPr>
                <w:noProof/>
                <w:rPrChange w:id="629" w:author="F FLORENCE" w:date="2023-08-23T13:35:00Z">
                  <w:rPr>
                    <w:rStyle w:val="Hyperlink"/>
                    <w:noProof/>
                  </w:rPr>
                </w:rPrChange>
              </w:rPr>
              <w:delText>c.</w:delText>
            </w:r>
            <w:r w:rsidDel="001C2962">
              <w:rPr>
                <w:noProof/>
              </w:rPr>
              <w:tab/>
            </w:r>
            <w:r w:rsidRPr="001C2962" w:rsidDel="001C2962">
              <w:rPr>
                <w:noProof/>
                <w:rPrChange w:id="630" w:author="F FLORENCE" w:date="2023-08-23T13:35:00Z">
                  <w:rPr>
                    <w:rStyle w:val="Hyperlink"/>
                    <w:noProof/>
                  </w:rPr>
                </w:rPrChange>
              </w:rPr>
              <w:delText>Data visualization</w:delText>
            </w:r>
            <w:r w:rsidDel="001C2962">
              <w:rPr>
                <w:noProof/>
                <w:webHidden/>
              </w:rPr>
              <w:tab/>
              <w:delText>26</w:delText>
            </w:r>
          </w:del>
        </w:p>
        <w:p w14:paraId="5E391798" w14:textId="5E6D0159" w:rsidR="00F2505A" w:rsidDel="001C2962" w:rsidRDefault="00F2505A">
          <w:pPr>
            <w:pStyle w:val="TOC4"/>
            <w:rPr>
              <w:del w:id="631" w:author="F FLORENCE" w:date="2023-08-23T13:35:00Z"/>
              <w:noProof/>
            </w:rPr>
            <w:pPrChange w:id="632" w:author="F FLORENCE" w:date="2023-08-23T14:06:00Z">
              <w:pPr>
                <w:pStyle w:val="TOC4"/>
                <w:tabs>
                  <w:tab w:val="right" w:pos="9926"/>
                </w:tabs>
              </w:pPr>
            </w:pPrChange>
          </w:pPr>
          <w:del w:id="633" w:author="F FLORENCE" w:date="2023-08-23T13:35:00Z">
            <w:r w:rsidRPr="001C2962" w:rsidDel="001C2962">
              <w:rPr>
                <w:noProof/>
                <w:rPrChange w:id="634" w:author="F FLORENCE" w:date="2023-08-23T13:35:00Z">
                  <w:rPr>
                    <w:rStyle w:val="Hyperlink"/>
                    <w:noProof/>
                  </w:rPr>
                </w:rPrChange>
              </w:rPr>
              <w:delText>d.</w:delText>
            </w:r>
            <w:r w:rsidDel="001C2962">
              <w:rPr>
                <w:noProof/>
              </w:rPr>
              <w:tab/>
            </w:r>
            <w:r w:rsidRPr="001C2962" w:rsidDel="001C2962">
              <w:rPr>
                <w:noProof/>
                <w:rPrChange w:id="635" w:author="F FLORENCE" w:date="2023-08-23T13:35:00Z">
                  <w:rPr>
                    <w:rStyle w:val="Hyperlink"/>
                    <w:noProof/>
                  </w:rPr>
                </w:rPrChange>
              </w:rPr>
              <w:delText>Phase I design Report</w:delText>
            </w:r>
            <w:r w:rsidDel="001C2962">
              <w:rPr>
                <w:noProof/>
                <w:webHidden/>
              </w:rPr>
              <w:tab/>
              <w:delText>26</w:delText>
            </w:r>
          </w:del>
        </w:p>
        <w:p w14:paraId="4F4AFEAE" w14:textId="36CEDA3C" w:rsidR="00F2505A" w:rsidDel="001C2962" w:rsidRDefault="00F2505A" w:rsidP="00E204E3">
          <w:pPr>
            <w:pStyle w:val="TOC3"/>
            <w:rPr>
              <w:del w:id="636" w:author="F FLORENCE" w:date="2023-08-23T13:35:00Z"/>
              <w:rFonts w:asciiTheme="minorHAnsi" w:eastAsiaTheme="minorEastAsia" w:hAnsiTheme="minorHAnsi" w:cstheme="minorBidi"/>
              <w:noProof/>
            </w:rPr>
          </w:pPr>
          <w:del w:id="637" w:author="F FLORENCE" w:date="2023-08-23T13:35:00Z">
            <w:r w:rsidRPr="001C2962" w:rsidDel="001C2962">
              <w:rPr>
                <w:noProof/>
                <w:rPrChange w:id="638" w:author="F FLORENCE" w:date="2023-08-23T13:35:00Z">
                  <w:rPr>
                    <w:rStyle w:val="Hyperlink"/>
                    <w:noProof/>
                  </w:rPr>
                </w:rPrChange>
              </w:rPr>
              <w:delText>E&gt;</w:delText>
            </w:r>
            <w:r w:rsidDel="001C2962">
              <w:rPr>
                <w:rFonts w:asciiTheme="minorHAnsi" w:eastAsiaTheme="minorEastAsia" w:hAnsiTheme="minorHAnsi" w:cstheme="minorBidi"/>
                <w:noProof/>
              </w:rPr>
              <w:tab/>
            </w:r>
            <w:r w:rsidRPr="001C2962" w:rsidDel="001C2962">
              <w:rPr>
                <w:noProof/>
                <w:rPrChange w:id="639" w:author="F FLORENCE" w:date="2023-08-23T13:35:00Z">
                  <w:rPr>
                    <w:rStyle w:val="Hyperlink"/>
                    <w:noProof/>
                  </w:rPr>
                </w:rPrChange>
              </w:rPr>
              <w:delText>Phase II – Drilling Competition</w:delText>
            </w:r>
            <w:r w:rsidDel="001C2962">
              <w:rPr>
                <w:noProof/>
                <w:webHidden/>
              </w:rPr>
              <w:tab/>
              <w:delText>27</w:delText>
            </w:r>
          </w:del>
        </w:p>
        <w:p w14:paraId="0B193899" w14:textId="120DAD29" w:rsidR="00F2505A" w:rsidDel="001C2962" w:rsidRDefault="00F2505A" w:rsidP="00E204E3">
          <w:pPr>
            <w:pStyle w:val="TOC3"/>
            <w:rPr>
              <w:del w:id="640" w:author="F FLORENCE" w:date="2023-08-23T13:35:00Z"/>
              <w:rFonts w:asciiTheme="minorHAnsi" w:eastAsiaTheme="minorEastAsia" w:hAnsiTheme="minorHAnsi" w:cstheme="minorBidi"/>
              <w:noProof/>
            </w:rPr>
          </w:pPr>
          <w:del w:id="641" w:author="F FLORENCE" w:date="2023-08-23T13:35:00Z">
            <w:r w:rsidRPr="001C2962" w:rsidDel="001C2962">
              <w:rPr>
                <w:noProof/>
                <w:rPrChange w:id="642" w:author="F FLORENCE" w:date="2023-08-23T13:35:00Z">
                  <w:rPr>
                    <w:rStyle w:val="Hyperlink"/>
                    <w:noProof/>
                  </w:rPr>
                </w:rPrChange>
              </w:rPr>
              <w:delText>F&gt;</w:delText>
            </w:r>
            <w:r w:rsidDel="001C2962">
              <w:rPr>
                <w:rFonts w:asciiTheme="minorHAnsi" w:eastAsiaTheme="minorEastAsia" w:hAnsiTheme="minorHAnsi" w:cstheme="minorBidi"/>
                <w:noProof/>
              </w:rPr>
              <w:tab/>
            </w:r>
            <w:r w:rsidRPr="001C2962" w:rsidDel="001C2962">
              <w:rPr>
                <w:noProof/>
                <w:rPrChange w:id="643" w:author="F FLORENCE" w:date="2023-08-23T13:35:00Z">
                  <w:rPr>
                    <w:rStyle w:val="Hyperlink"/>
                    <w:noProof/>
                  </w:rPr>
                </w:rPrChange>
              </w:rPr>
              <w:delText>Final Report and Paper</w:delText>
            </w:r>
            <w:r w:rsidDel="001C2962">
              <w:rPr>
                <w:noProof/>
                <w:webHidden/>
              </w:rPr>
              <w:tab/>
              <w:delText>29</w:delText>
            </w:r>
          </w:del>
        </w:p>
        <w:p w14:paraId="619D01D3" w14:textId="0FF1C5E4" w:rsidR="00F2505A" w:rsidDel="001C2962" w:rsidRDefault="00F2505A" w:rsidP="00E204E3">
          <w:pPr>
            <w:pStyle w:val="TOC2"/>
            <w:rPr>
              <w:del w:id="644" w:author="F FLORENCE" w:date="2023-08-23T13:35:00Z"/>
              <w:rFonts w:asciiTheme="minorHAnsi" w:eastAsiaTheme="minorEastAsia" w:hAnsiTheme="minorHAnsi" w:cstheme="minorBidi"/>
              <w:noProof/>
            </w:rPr>
          </w:pPr>
          <w:del w:id="645" w:author="F FLORENCE" w:date="2023-08-23T13:35:00Z">
            <w:r w:rsidRPr="001C2962" w:rsidDel="001C2962">
              <w:rPr>
                <w:noProof/>
                <w:rPrChange w:id="646" w:author="F FLORENCE" w:date="2023-08-23T13:35:00Z">
                  <w:rPr>
                    <w:rStyle w:val="Hyperlink"/>
                    <w:noProof/>
                  </w:rPr>
                </w:rPrChange>
              </w:rPr>
              <w:delText>Appendix B: Automation &amp; Interface Design from a Human Factors Perspective</w:delText>
            </w:r>
            <w:r w:rsidDel="001C2962">
              <w:rPr>
                <w:noProof/>
                <w:webHidden/>
              </w:rPr>
              <w:tab/>
              <w:delText>31</w:delText>
            </w:r>
          </w:del>
        </w:p>
        <w:p w14:paraId="5F5BD6FD" w14:textId="5196358C" w:rsidR="00F2505A" w:rsidDel="001C2962" w:rsidRDefault="00F2505A" w:rsidP="00E204E3">
          <w:pPr>
            <w:pStyle w:val="TOC2"/>
            <w:rPr>
              <w:del w:id="647" w:author="F FLORENCE" w:date="2023-08-23T13:35:00Z"/>
              <w:rFonts w:asciiTheme="minorHAnsi" w:eastAsiaTheme="minorEastAsia" w:hAnsiTheme="minorHAnsi" w:cstheme="minorBidi"/>
              <w:noProof/>
            </w:rPr>
          </w:pPr>
          <w:del w:id="648" w:author="F FLORENCE" w:date="2023-08-23T13:35:00Z">
            <w:r w:rsidRPr="001C2962" w:rsidDel="001C2962">
              <w:rPr>
                <w:noProof/>
                <w:rPrChange w:id="649" w:author="F FLORENCE" w:date="2023-08-23T13:35:00Z">
                  <w:rPr>
                    <w:rStyle w:val="Hyperlink"/>
                    <w:noProof/>
                  </w:rPr>
                </w:rPrChange>
              </w:rPr>
              <w:delText>Appendix C: Additional References</w:delText>
            </w:r>
            <w:r w:rsidDel="001C2962">
              <w:rPr>
                <w:noProof/>
                <w:webHidden/>
              </w:rPr>
              <w:tab/>
              <w:delText>34</w:delText>
            </w:r>
          </w:del>
        </w:p>
        <w:p w14:paraId="00000089" w14:textId="615391DB" w:rsidR="00B540A6" w:rsidRDefault="00000000">
          <w:pPr>
            <w:ind w:firstLine="720"/>
          </w:pPr>
          <w:r>
            <w:fldChar w:fldCharType="end"/>
          </w:r>
        </w:p>
      </w:sdtContent>
    </w:sdt>
    <w:p w14:paraId="0000008A" w14:textId="77777777" w:rsidR="00B540A6" w:rsidRDefault="00000000">
      <w:pPr>
        <w:spacing w:after="200"/>
        <w:ind w:left="0"/>
        <w:rPr>
          <w:i/>
          <w:color w:val="243F61"/>
        </w:rPr>
      </w:pPr>
      <w:r>
        <w:br w:type="page"/>
      </w:r>
    </w:p>
    <w:p w14:paraId="0000008B" w14:textId="77777777" w:rsidR="00B540A6" w:rsidRDefault="00000000">
      <w:pPr>
        <w:pStyle w:val="Heading3"/>
        <w:numPr>
          <w:ilvl w:val="0"/>
          <w:numId w:val="7"/>
        </w:numPr>
        <w:rPr>
          <w:i/>
          <w:color w:val="243F61"/>
        </w:rPr>
      </w:pPr>
      <w:bookmarkStart w:id="650" w:name="_Toc143692313"/>
      <w:r>
        <w:rPr>
          <w:i/>
          <w:color w:val="243F61"/>
        </w:rPr>
        <w:lastRenderedPageBreak/>
        <w:t>Objectives for the 2022 Competition</w:t>
      </w:r>
      <w:bookmarkEnd w:id="650"/>
    </w:p>
    <w:p w14:paraId="0000008C" w14:textId="7559AF9B" w:rsidR="00B540A6" w:rsidRDefault="00000000">
      <w:pPr>
        <w:numPr>
          <w:ilvl w:val="1"/>
          <w:numId w:val="7"/>
        </w:numPr>
        <w:pBdr>
          <w:top w:val="nil"/>
          <w:left w:val="nil"/>
          <w:bottom w:val="nil"/>
          <w:right w:val="nil"/>
          <w:between w:val="nil"/>
        </w:pBdr>
      </w:pPr>
      <w:r>
        <w:rPr>
          <w:color w:val="000000"/>
        </w:rPr>
        <w:t>During the school year, beginning in the fall of 202</w:t>
      </w:r>
      <w:ins w:id="651" w:author="F FLORENCE" w:date="2023-08-14T15:51:00Z">
        <w:r w:rsidR="00EA3FAE">
          <w:rPr>
            <w:color w:val="000000"/>
          </w:rPr>
          <w:t>3</w:t>
        </w:r>
      </w:ins>
      <w:del w:id="652" w:author="F FLORENCE" w:date="2023-08-14T15:51:00Z">
        <w:r w:rsidDel="00EA3FAE">
          <w:rPr>
            <w:color w:val="000000"/>
          </w:rPr>
          <w:delText>2</w:delText>
        </w:r>
      </w:del>
      <w:r>
        <w:rPr>
          <w:color w:val="000000"/>
        </w:rPr>
        <w:t>, a team of students will organize themselves to solve a drilling-related problem outlined in Appendix A below.  The team should preferably be a multi-disciplinary team that will bring unique skills to the group to allow them to design and construct hardware, software and models to demonstrate that they understand the underlying physics, the drilling issues and the usual means to mitigate the issues.  We cannot stress enough the need to involve students with different technical training and backgrounds.  They will need to develop skills to understand drilling dysfunctions and mitigation strategies, but they must also have the mechanical engineering and controls capabilities to model, design the rig/drilling package and develop the controls system.  Even when the project involves only software, an understanding of the physical limits of a rig’s machinery and tubulars is critical.  In past years, some entrants have not adequately considered the control network and algorithms needed for autonomous drilling.  They have often misunderstood the need for calibrated sensors and fast, accurate data handling.  Some teams did not consider measurement errors.  Teams from both Group A and B ignored uncertainty principles.  All of this and more is needed to build and operate a complete automated drilling system.  We encourage all teams to start out with a simple concept done well, and then build on it from year to year adding complexity when warranted.  Planning for this evolution will make it easier on future team members.</w:t>
      </w:r>
    </w:p>
    <w:p w14:paraId="0000008D" w14:textId="77777777" w:rsidR="00B540A6" w:rsidRDefault="00000000">
      <w:pPr>
        <w:numPr>
          <w:ilvl w:val="1"/>
          <w:numId w:val="7"/>
        </w:numPr>
        <w:pBdr>
          <w:top w:val="nil"/>
          <w:left w:val="nil"/>
          <w:bottom w:val="nil"/>
          <w:right w:val="nil"/>
          <w:between w:val="nil"/>
        </w:pBdr>
        <w:rPr>
          <w:color w:val="000000"/>
        </w:rPr>
      </w:pPr>
      <w:r>
        <w:rPr>
          <w:color w:val="000000"/>
        </w:rPr>
        <w:t>The students should produce novel ideas leading to new drilling models, improved drilling machines and sensors, and the ability to integrate the data, models and machines that will hopefully create new, more efficient ways to drill wells in the future.  Any such innovation will belong to the students and their university in accordance with the university’s written policies.  DSATS and SPE waive any claims to students’ intellectual property.</w:t>
      </w:r>
    </w:p>
    <w:p w14:paraId="0000008E" w14:textId="77777777" w:rsidR="00B540A6" w:rsidRDefault="00000000">
      <w:pPr>
        <w:numPr>
          <w:ilvl w:val="1"/>
          <w:numId w:val="7"/>
        </w:numPr>
        <w:pBdr>
          <w:top w:val="nil"/>
          <w:left w:val="nil"/>
          <w:bottom w:val="nil"/>
          <w:right w:val="nil"/>
          <w:between w:val="nil"/>
        </w:pBdr>
        <w:rPr>
          <w:color w:val="000000"/>
        </w:rPr>
      </w:pPr>
      <w:r>
        <w:rPr>
          <w:color w:val="000000"/>
        </w:rPr>
        <w:t xml:space="preserve">The students, working as a multi-disciplinary team, will gain hands-on experience that will be directly applicable to a career in the upstream drilling industry. </w:t>
      </w:r>
    </w:p>
    <w:p w14:paraId="0000008F" w14:textId="77777777" w:rsidR="00B540A6" w:rsidRDefault="00000000">
      <w:pPr>
        <w:pStyle w:val="Heading3"/>
        <w:numPr>
          <w:ilvl w:val="0"/>
          <w:numId w:val="7"/>
        </w:numPr>
        <w:rPr>
          <w:i/>
          <w:color w:val="243F61"/>
        </w:rPr>
      </w:pPr>
      <w:bookmarkStart w:id="653" w:name="_Toc143692314"/>
      <w:r>
        <w:rPr>
          <w:i/>
          <w:color w:val="243F61"/>
        </w:rPr>
        <w:t>Background</w:t>
      </w:r>
      <w:bookmarkEnd w:id="653"/>
    </w:p>
    <w:p w14:paraId="00000090" w14:textId="77777777" w:rsidR="00B540A6" w:rsidRDefault="00000000">
      <w:pPr>
        <w:numPr>
          <w:ilvl w:val="1"/>
          <w:numId w:val="7"/>
        </w:numPr>
        <w:pBdr>
          <w:top w:val="nil"/>
          <w:left w:val="nil"/>
          <w:bottom w:val="nil"/>
          <w:right w:val="nil"/>
          <w:between w:val="nil"/>
        </w:pBdr>
        <w:spacing w:line="360" w:lineRule="auto"/>
        <w:rPr>
          <w:color w:val="000000"/>
        </w:rPr>
      </w:pPr>
      <w:bookmarkStart w:id="654" w:name="_heading=h.3znysh7" w:colFirst="0" w:colLast="0"/>
      <w:bookmarkEnd w:id="654"/>
      <w:r>
        <w:rPr>
          <w:color w:val="000000"/>
        </w:rPr>
        <w:t>What is DSATS?</w:t>
      </w:r>
    </w:p>
    <w:p w14:paraId="00000091" w14:textId="59D637BB" w:rsidR="00B540A6" w:rsidRDefault="00000000">
      <w:r>
        <w:t xml:space="preserve">DSATS is a technical section of the Society of Petroleum Engineers (SPE) organized to promote the adoption of automation techniques using surface and downhole machines and instrumentation to improve the safety and efficiency of the drilling process.  More information is available about DSATS at the </w:t>
      </w:r>
      <w:hyperlink r:id="rId13">
        <w:r>
          <w:t>DSATS homepage</w:t>
        </w:r>
      </w:hyperlink>
      <w:ins w:id="655" w:author="F FLORENCE" w:date="2023-08-14T15:53:00Z">
        <w:r w:rsidR="00EA3FAE">
          <w:t xml:space="preserve"> (</w:t>
        </w:r>
        <w:r w:rsidR="00EA3FAE" w:rsidRPr="00EA3FAE">
          <w:t>https://www.spe-dsats.org/</w:t>
        </w:r>
        <w:r w:rsidR="00EA3FAE">
          <w:t>)</w:t>
        </w:r>
      </w:ins>
      <w:r>
        <w:t xml:space="preserve"> </w:t>
      </w:r>
      <w:del w:id="656" w:author="F FLORENCE" w:date="2023-08-14T15:54:00Z">
        <w:r w:rsidDel="00EA3FAE">
          <w:delText xml:space="preserve"> (</w:delText>
        </w:r>
        <w:r w:rsidDel="00EA3FAE">
          <w:fldChar w:fldCharType="begin"/>
        </w:r>
        <w:r w:rsidDel="00EA3FAE">
          <w:delInstrText>HYPERLINK "http://connect.spe.org/DSATS/Home/" \h</w:delInstrText>
        </w:r>
        <w:r w:rsidDel="00EA3FAE">
          <w:fldChar w:fldCharType="separate"/>
        </w:r>
        <w:r w:rsidDel="00EA3FAE">
          <w:rPr>
            <w:color w:val="0000FF"/>
            <w:u w:val="single"/>
          </w:rPr>
          <w:delText>http://connect.spe.org/DSATS/Home/</w:delText>
        </w:r>
        <w:r w:rsidDel="00EA3FAE">
          <w:rPr>
            <w:color w:val="0000FF"/>
            <w:u w:val="single"/>
          </w:rPr>
          <w:fldChar w:fldCharType="end"/>
        </w:r>
        <w:r w:rsidDel="00EA3FAE">
          <w:delText>)</w:delText>
        </w:r>
      </w:del>
      <w:r>
        <w:t>.</w:t>
      </w:r>
    </w:p>
    <w:p w14:paraId="00000092" w14:textId="77777777" w:rsidR="00B540A6" w:rsidRDefault="00B540A6"/>
    <w:p w14:paraId="00000093" w14:textId="77777777" w:rsidR="00B540A6" w:rsidRDefault="00000000">
      <w:pPr>
        <w:numPr>
          <w:ilvl w:val="1"/>
          <w:numId w:val="7"/>
        </w:numPr>
        <w:pBdr>
          <w:top w:val="nil"/>
          <w:left w:val="nil"/>
          <w:bottom w:val="nil"/>
          <w:right w:val="nil"/>
          <w:between w:val="nil"/>
        </w:pBdr>
        <w:spacing w:line="360" w:lineRule="auto"/>
        <w:rPr>
          <w:color w:val="000000"/>
        </w:rPr>
      </w:pPr>
      <w:bookmarkStart w:id="657" w:name="_heading=h.2et92p0" w:colFirst="0" w:colLast="0"/>
      <w:bookmarkEnd w:id="657"/>
      <w:r>
        <w:rPr>
          <w:color w:val="000000"/>
        </w:rPr>
        <w:t>Why an international competition?</w:t>
      </w:r>
    </w:p>
    <w:p w14:paraId="00000094" w14:textId="15FBDF8E" w:rsidR="00B540A6" w:rsidDel="00E577C5" w:rsidRDefault="00000000">
      <w:pPr>
        <w:pBdr>
          <w:top w:val="nil"/>
          <w:left w:val="nil"/>
          <w:bottom w:val="nil"/>
          <w:right w:val="nil"/>
          <w:between w:val="nil"/>
        </w:pBdr>
        <w:spacing w:line="240" w:lineRule="auto"/>
        <w:rPr>
          <w:del w:id="658" w:author="F FLORENCE" w:date="2023-08-14T16:02:00Z"/>
          <w:color w:val="000000"/>
        </w:rPr>
      </w:pPr>
      <w:r>
        <w:rPr>
          <w:color w:val="000000"/>
        </w:rPr>
        <w:t>DSATS and the other technical sections, as part of the SPE, are a group of volunteers from many nations, connected by their belief that drilling automation will have a long-term, positive influence on the drilling industry.  This diversity helped to shape the direction of the organization.  The group feels that the industry needs to attract young professionals from all cultures and disciplines to advance drilling practices in all areas of the world. The winners of the competition will receive a grant for economy class transportation and accommodations to attend the next SPE</w:t>
      </w:r>
      <w:ins w:id="659" w:author="F FLORENCE" w:date="2023-08-14T15:54:00Z">
        <w:r w:rsidR="00EA3FAE">
          <w:rPr>
            <w:color w:val="000000"/>
          </w:rPr>
          <w:t>/IADC</w:t>
        </w:r>
      </w:ins>
      <w:r>
        <w:rPr>
          <w:color w:val="000000"/>
        </w:rPr>
        <w:t xml:space="preserve"> Drilling Conference </w:t>
      </w:r>
      <w:r>
        <w:rPr>
          <w:color w:val="000000"/>
        </w:rPr>
        <w:lastRenderedPageBreak/>
        <w:t>and will present an SPE paper that will be added to the SPE archives of One Petro</w:t>
      </w:r>
      <w:r>
        <w:rPr>
          <w:color w:val="000000"/>
          <w:vertAlign w:val="superscript"/>
        </w:rPr>
        <w:footnoteReference w:id="1"/>
      </w:r>
      <w:r>
        <w:rPr>
          <w:color w:val="000000"/>
        </w:rPr>
        <w:t xml:space="preserve">.  </w:t>
      </w:r>
      <w:r w:rsidR="00A12167">
        <w:rPr>
          <w:color w:val="000000"/>
        </w:rPr>
        <w:t xml:space="preserve">Note that this year, the Drillbotics Committee will submit both Group A and Group B winning abstracts to the conference program committee.  They will choose which of the two abstracts best fit their program.  </w:t>
      </w:r>
      <w:r w:rsidR="004533AF">
        <w:rPr>
          <w:color w:val="000000"/>
        </w:rPr>
        <w:t>The Drillbotics committee will help the w</w:t>
      </w:r>
      <w:r>
        <w:rPr>
          <w:color w:val="000000"/>
        </w:rPr>
        <w:t>inn</w:t>
      </w:r>
      <w:r w:rsidR="004533AF">
        <w:rPr>
          <w:color w:val="000000"/>
        </w:rPr>
        <w:t xml:space="preserve">ing team from the other </w:t>
      </w:r>
      <w:r>
        <w:rPr>
          <w:color w:val="000000"/>
        </w:rPr>
        <w:t>Group receive recognition of their achievement and have the opportunity</w:t>
      </w:r>
      <w:r w:rsidR="004533AF" w:rsidRPr="004533AF">
        <w:rPr>
          <w:color w:val="000000"/>
        </w:rPr>
        <w:t xml:space="preserve"> </w:t>
      </w:r>
      <w:r w:rsidR="004533AF">
        <w:rPr>
          <w:color w:val="000000"/>
        </w:rPr>
        <w:t>via a different conference</w:t>
      </w:r>
      <w:r>
        <w:rPr>
          <w:color w:val="000000"/>
          <w:vertAlign w:val="superscript"/>
        </w:rPr>
        <w:footnoteReference w:id="2"/>
      </w:r>
      <w:r>
        <w:rPr>
          <w:color w:val="000000"/>
        </w:rPr>
        <w:t xml:space="preserve"> to publish an SPE paper</w:t>
      </w:r>
      <w:r w:rsidR="004533AF">
        <w:rPr>
          <w:color w:val="000000"/>
        </w:rPr>
        <w:t xml:space="preserve"> </w:t>
      </w:r>
      <w:r>
        <w:rPr>
          <w:color w:val="000000"/>
        </w:rPr>
        <w:t xml:space="preserve">that will be added to the SPE archives of One Petro.  DSATS believes recognition at one of the industry’s leading technical conferences will </w:t>
      </w:r>
      <w:r w:rsidR="004533AF">
        <w:rPr>
          <w:color w:val="000000"/>
        </w:rPr>
        <w:t>demonstrate to industry leaders the extent of research and understanding the</w:t>
      </w:r>
      <w:r>
        <w:rPr>
          <w:color w:val="000000"/>
        </w:rPr>
        <w:t xml:space="preserve"> student </w:t>
      </w:r>
      <w:r w:rsidR="004533AF">
        <w:rPr>
          <w:color w:val="000000"/>
        </w:rPr>
        <w:t>teams have gained during the contest</w:t>
      </w:r>
      <w:r>
        <w:rPr>
          <w:color w:val="000000"/>
        </w:rPr>
        <w:t>.  Also, the practical experience with drilling automation systems increases the students’ visibility to the companies that are leading automation activities.</w:t>
      </w:r>
    </w:p>
    <w:p w14:paraId="00000095" w14:textId="77777777" w:rsidR="00B540A6" w:rsidRDefault="00B540A6">
      <w:pPr>
        <w:pBdr>
          <w:top w:val="nil"/>
          <w:left w:val="nil"/>
          <w:bottom w:val="nil"/>
          <w:right w:val="nil"/>
          <w:between w:val="nil"/>
        </w:pBdr>
        <w:spacing w:line="240" w:lineRule="auto"/>
        <w:rPr>
          <w:ins w:id="662" w:author="F FLORENCE" w:date="2023-08-14T16:02:00Z"/>
          <w:color w:val="000000"/>
        </w:rPr>
        <w:pPrChange w:id="663" w:author="F FLORENCE" w:date="2023-08-14T16:02:00Z">
          <w:pPr>
            <w:pBdr>
              <w:top w:val="nil"/>
              <w:left w:val="nil"/>
              <w:bottom w:val="nil"/>
              <w:right w:val="nil"/>
              <w:between w:val="nil"/>
            </w:pBdr>
            <w:spacing w:line="360" w:lineRule="auto"/>
            <w:ind w:left="1584"/>
          </w:pPr>
        </w:pPrChange>
      </w:pPr>
    </w:p>
    <w:p w14:paraId="6BC4BAE0" w14:textId="77777777" w:rsidR="00E577C5" w:rsidRDefault="00E577C5" w:rsidP="00E577C5">
      <w:pPr>
        <w:numPr>
          <w:ilvl w:val="1"/>
          <w:numId w:val="7"/>
        </w:numPr>
        <w:pBdr>
          <w:top w:val="nil"/>
          <w:left w:val="nil"/>
          <w:bottom w:val="nil"/>
          <w:right w:val="nil"/>
          <w:between w:val="nil"/>
        </w:pBdr>
        <w:spacing w:line="240" w:lineRule="auto"/>
        <w:rPr>
          <w:ins w:id="664" w:author="F FLORENCE" w:date="2023-08-14T16:02:00Z"/>
          <w:color w:val="000000"/>
        </w:rPr>
      </w:pPr>
      <w:ins w:id="665" w:author="F FLORENCE" w:date="2023-08-14T16:02:00Z">
        <w:r>
          <w:rPr>
            <w:color w:val="000000"/>
          </w:rPr>
          <w:t>Why include a safety case</w:t>
        </w:r>
      </w:ins>
    </w:p>
    <w:p w14:paraId="4B7E8096" w14:textId="290D36AD" w:rsidR="00E577C5" w:rsidRDefault="00E577C5" w:rsidP="00E577C5">
      <w:pPr>
        <w:pBdr>
          <w:top w:val="nil"/>
          <w:left w:val="nil"/>
          <w:bottom w:val="nil"/>
          <w:right w:val="nil"/>
          <w:between w:val="nil"/>
        </w:pBdr>
        <w:spacing w:line="360" w:lineRule="auto"/>
        <w:rPr>
          <w:ins w:id="666" w:author="F FLORENCE" w:date="2023-08-14T16:07:00Z"/>
          <w:color w:val="000000"/>
        </w:rPr>
      </w:pPr>
      <w:ins w:id="667" w:author="F FLORENCE" w:date="2023-08-14T16:02:00Z">
        <w:r>
          <w:rPr>
            <w:color w:val="000000"/>
          </w:rPr>
          <w:t>Safety of personnel, equipment and the en</w:t>
        </w:r>
      </w:ins>
      <w:ins w:id="668" w:author="F FLORENCE" w:date="2023-08-14T16:03:00Z">
        <w:r>
          <w:rPr>
            <w:color w:val="000000"/>
          </w:rPr>
          <w:t xml:space="preserve">vironment are always critical for any drilling operation.  The industry </w:t>
        </w:r>
      </w:ins>
      <w:ins w:id="669" w:author="F FLORENCE" w:date="2023-08-14T16:04:00Z">
        <w:r>
          <w:rPr>
            <w:color w:val="000000"/>
          </w:rPr>
          <w:t>begins any project or operation with safety in mind, and a safety case is a proven method of identifying and mitigating risks.  This is no different on a small s</w:t>
        </w:r>
      </w:ins>
      <w:ins w:id="670" w:author="F FLORENCE" w:date="2023-08-14T16:05:00Z">
        <w:r>
          <w:rPr>
            <w:color w:val="000000"/>
          </w:rPr>
          <w:t xml:space="preserve">cale or for a virual operation.  Safety goes far beyond personal protective equipment.  Where can </w:t>
        </w:r>
      </w:ins>
      <w:ins w:id="671" w:author="F FLORENCE" w:date="2023-08-14T16:06:00Z">
        <w:r>
          <w:rPr>
            <w:color w:val="000000"/>
          </w:rPr>
          <w:t>some</w:t>
        </w:r>
      </w:ins>
      <w:ins w:id="672" w:author="F FLORENCE" w:date="2023-08-14T16:07:00Z">
        <w:r>
          <w:rPr>
            <w:color w:val="000000"/>
          </w:rPr>
          <w:t>one</w:t>
        </w:r>
      </w:ins>
      <w:ins w:id="673" w:author="F FLORENCE" w:date="2023-08-14T16:06:00Z">
        <w:r>
          <w:rPr>
            <w:color w:val="000000"/>
          </w:rPr>
          <w:t xml:space="preserve"> be hurt – in a lab with heavy rock samples and rotating machinery?  </w:t>
        </w:r>
      </w:ins>
      <w:ins w:id="674" w:author="F FLORENCE" w:date="2023-08-14T16:08:00Z">
        <w:r w:rsidR="0049733C">
          <w:rPr>
            <w:color w:val="000000"/>
          </w:rPr>
          <w:t xml:space="preserve">Electrocution?  High pressure leaks?  </w:t>
        </w:r>
      </w:ins>
      <w:ins w:id="675" w:author="F FLORENCE" w:date="2023-08-14T16:06:00Z">
        <w:r>
          <w:rPr>
            <w:color w:val="000000"/>
          </w:rPr>
          <w:t>Traveling</w:t>
        </w:r>
      </w:ins>
      <w:ins w:id="676" w:author="F FLORENCE" w:date="2023-08-14T16:07:00Z">
        <w:r>
          <w:rPr>
            <w:color w:val="000000"/>
          </w:rPr>
          <w:t xml:space="preserve"> to and from locations?</w:t>
        </w:r>
      </w:ins>
      <w:ins w:id="677" w:author="F FLORENCE" w:date="2023-08-14T16:06:00Z">
        <w:r>
          <w:rPr>
            <w:color w:val="000000"/>
          </w:rPr>
          <w:t xml:space="preserve"> </w:t>
        </w:r>
      </w:ins>
      <w:ins w:id="678" w:author="F FLORENCE" w:date="2023-08-14T16:08:00Z">
        <w:r w:rsidR="0049733C">
          <w:rPr>
            <w:color w:val="000000"/>
          </w:rPr>
          <w:t xml:space="preserve">Judges want to see how teams plan ahead </w:t>
        </w:r>
      </w:ins>
      <w:ins w:id="679" w:author="F FLORENCE" w:date="2023-08-14T16:09:00Z">
        <w:r w:rsidR="0049733C">
          <w:rPr>
            <w:color w:val="000000"/>
          </w:rPr>
          <w:t>in their first few meetings to identify threats and develop processes or devices to reduce the risk and severity of any incidents.</w:t>
        </w:r>
      </w:ins>
    </w:p>
    <w:p w14:paraId="00AE8A7B" w14:textId="77777777" w:rsidR="0049733C" w:rsidRDefault="0049733C">
      <w:pPr>
        <w:pBdr>
          <w:top w:val="nil"/>
          <w:left w:val="nil"/>
          <w:bottom w:val="nil"/>
          <w:right w:val="nil"/>
          <w:between w:val="nil"/>
        </w:pBdr>
        <w:spacing w:line="360" w:lineRule="auto"/>
        <w:rPr>
          <w:color w:val="000000"/>
        </w:rPr>
        <w:pPrChange w:id="680" w:author="F FLORENCE" w:date="2023-08-14T16:02:00Z">
          <w:pPr>
            <w:pBdr>
              <w:top w:val="nil"/>
              <w:left w:val="nil"/>
              <w:bottom w:val="nil"/>
              <w:right w:val="nil"/>
              <w:between w:val="nil"/>
            </w:pBdr>
            <w:spacing w:line="360" w:lineRule="auto"/>
            <w:ind w:left="1584"/>
          </w:pPr>
        </w:pPrChange>
      </w:pPr>
    </w:p>
    <w:p w14:paraId="00000096" w14:textId="77777777" w:rsidR="00B540A6" w:rsidRDefault="00000000">
      <w:pPr>
        <w:numPr>
          <w:ilvl w:val="1"/>
          <w:numId w:val="7"/>
        </w:numPr>
        <w:pBdr>
          <w:top w:val="nil"/>
          <w:left w:val="nil"/>
          <w:bottom w:val="nil"/>
          <w:right w:val="nil"/>
          <w:between w:val="nil"/>
        </w:pBdr>
        <w:spacing w:line="360" w:lineRule="auto"/>
        <w:rPr>
          <w:color w:val="000000"/>
        </w:rPr>
      </w:pPr>
      <w:r>
        <w:rPr>
          <w:color w:val="000000"/>
        </w:rPr>
        <w:t>Why include Human Factors?</w:t>
      </w:r>
    </w:p>
    <w:p w14:paraId="00000097" w14:textId="00DD614C" w:rsidR="00B540A6" w:rsidRDefault="004533AF">
      <w:r>
        <w:t xml:space="preserve">Any complex engineered system that is wholly reliant upon human operators to achieve its goal is likely to experience issues. Humans are inconsistent when performing monitoring tasks, they tend to not make wholly rational decisions, are impacted by external factors and are prone to error. As technology advances and complexity increases (such as the control regimes proposed in remote drilling operations for example) such issues become more prevalent. However, many of the issues associated with such complexity can be countered by reallocating certain tasks to automation. Maintaining appropriate levels of automation and ensuring that your ‘projected’ drilling operator remains ‘in the loop’ through good interface design will be one of the key challenges you will face in the Drillbotics competition.  </w:t>
      </w:r>
      <w:ins w:id="681" w:author="F FLORENCE" w:date="2023-08-14T15:57:00Z">
        <w:r w:rsidR="0002503C">
          <w:t>I</w:t>
        </w:r>
      </w:ins>
      <w:ins w:id="682" w:author="F FLORENCE" w:date="2023-08-14T15:58:00Z">
        <w:r w:rsidR="0002503C">
          <w:t>t is imperative that teams show how they implemented human factors in their processes and interfaces</w:t>
        </w:r>
      </w:ins>
      <w:ins w:id="683" w:author="F FLORENCE" w:date="2023-08-14T15:59:00Z">
        <w:r w:rsidR="0002503C">
          <w:t>, both in the creation of their rig or model and how the operators/judges will use their designs.</w:t>
        </w:r>
      </w:ins>
    </w:p>
    <w:p w14:paraId="00000098" w14:textId="77777777" w:rsidR="00B540A6" w:rsidDel="0049733C" w:rsidRDefault="00000000">
      <w:pPr>
        <w:spacing w:line="240" w:lineRule="auto"/>
        <w:ind w:firstLine="720"/>
        <w:rPr>
          <w:del w:id="684" w:author="F FLORENCE" w:date="2023-08-14T16:10:00Z"/>
        </w:rPr>
      </w:pPr>
      <w:r>
        <w:t>Students working with automated systems should learn about the risks and proper strategies to allow humans and machines to work together safely and efficiently.  Reference documents are listed in Appendix B.  Requirements for human factors provisions are shown in Appendix A.</w:t>
      </w:r>
    </w:p>
    <w:p w14:paraId="00000099" w14:textId="77777777" w:rsidR="00B540A6" w:rsidDel="0049733C" w:rsidRDefault="00B540A6" w:rsidP="0049733C">
      <w:pPr>
        <w:spacing w:line="240" w:lineRule="auto"/>
        <w:ind w:firstLine="720"/>
        <w:rPr>
          <w:del w:id="685" w:author="F FLORENCE" w:date="2023-08-14T16:10:00Z"/>
        </w:rPr>
      </w:pPr>
    </w:p>
    <w:p w14:paraId="7C7CB35C" w14:textId="77777777" w:rsidR="00E577C5" w:rsidRDefault="00E577C5">
      <w:pPr>
        <w:pBdr>
          <w:top w:val="nil"/>
          <w:left w:val="nil"/>
          <w:bottom w:val="nil"/>
          <w:right w:val="nil"/>
          <w:between w:val="nil"/>
        </w:pBdr>
        <w:spacing w:line="240" w:lineRule="auto"/>
        <w:ind w:left="0"/>
        <w:rPr>
          <w:ins w:id="686" w:author="F FLORENCE" w:date="2023-08-14T16:01:00Z"/>
          <w:color w:val="000000"/>
        </w:rPr>
        <w:pPrChange w:id="687" w:author="F FLORENCE" w:date="2023-08-14T16:10:00Z">
          <w:pPr>
            <w:numPr>
              <w:ilvl w:val="1"/>
              <w:numId w:val="7"/>
            </w:numPr>
            <w:pBdr>
              <w:top w:val="nil"/>
              <w:left w:val="nil"/>
              <w:bottom w:val="nil"/>
              <w:right w:val="nil"/>
              <w:between w:val="nil"/>
            </w:pBdr>
            <w:spacing w:line="240" w:lineRule="auto"/>
            <w:ind w:left="1152" w:hanging="432"/>
          </w:pPr>
        </w:pPrChange>
      </w:pPr>
    </w:p>
    <w:p w14:paraId="0000009A" w14:textId="72387F68" w:rsidR="00B540A6" w:rsidRDefault="00000000">
      <w:pPr>
        <w:numPr>
          <w:ilvl w:val="1"/>
          <w:numId w:val="7"/>
        </w:numPr>
        <w:pBdr>
          <w:top w:val="nil"/>
          <w:left w:val="nil"/>
          <w:bottom w:val="nil"/>
          <w:right w:val="nil"/>
          <w:between w:val="nil"/>
        </w:pBdr>
        <w:spacing w:line="240" w:lineRule="auto"/>
        <w:rPr>
          <w:color w:val="000000"/>
        </w:rPr>
      </w:pPr>
      <w:r>
        <w:rPr>
          <w:color w:val="000000"/>
        </w:rPr>
        <w:lastRenderedPageBreak/>
        <w:t>Items posted on the website are part of these Guidelines</w:t>
      </w:r>
    </w:p>
    <w:p w14:paraId="0000009B" w14:textId="77777777" w:rsidR="00B540A6" w:rsidRDefault="00B540A6"/>
    <w:p w14:paraId="0000009C" w14:textId="77777777" w:rsidR="00B540A6" w:rsidRDefault="00000000" w:rsidP="00A12167">
      <w:pPr>
        <w:rPr>
          <w:b/>
        </w:rPr>
      </w:pPr>
      <w:r>
        <w:t xml:space="preserve">The Drillbotics website at </w:t>
      </w:r>
      <w:hyperlink r:id="rId14">
        <w:r>
          <w:rPr>
            <w:color w:val="0000FF"/>
            <w:u w:val="single"/>
          </w:rPr>
          <w:t>www.Drillbotics.com</w:t>
        </w:r>
      </w:hyperlink>
      <w:r>
        <w:t xml:space="preserve">  includes official updates to the competition guidelines and schedule, as well as FAQs, photos, and previous entrants’ submittals and reports and numerous reference documents.  </w:t>
      </w:r>
      <w:r>
        <w:rPr>
          <w:b/>
        </w:rPr>
        <w:t xml:space="preserve">Any updates to the guidelines posted on the Drillbotics website via FAQs or blog entries from the Committee are considered to be an official revision to these Guidelines.  </w:t>
      </w:r>
    </w:p>
    <w:p w14:paraId="0000009D" w14:textId="77777777" w:rsidR="00B540A6" w:rsidRDefault="00B540A6">
      <w:pPr>
        <w:ind w:firstLine="720"/>
        <w:rPr>
          <w:b/>
        </w:rPr>
      </w:pPr>
    </w:p>
    <w:p w14:paraId="0000009E" w14:textId="3971DF1B" w:rsidR="00B540A6" w:rsidRDefault="00000000">
      <w:pPr>
        <w:numPr>
          <w:ilvl w:val="1"/>
          <w:numId w:val="7"/>
        </w:numPr>
        <w:pBdr>
          <w:top w:val="nil"/>
          <w:left w:val="nil"/>
          <w:bottom w:val="nil"/>
          <w:right w:val="nil"/>
          <w:between w:val="nil"/>
        </w:pBdr>
        <w:spacing w:line="240" w:lineRule="auto"/>
        <w:rPr>
          <w:color w:val="000000"/>
        </w:rPr>
      </w:pPr>
      <w:r>
        <w:rPr>
          <w:color w:val="000000"/>
        </w:rPr>
        <w:t xml:space="preserve">Questions should be directed to the competition email at </w:t>
      </w:r>
      <w:hyperlink r:id="rId15" w:history="1">
        <w:r w:rsidRPr="00A12167">
          <w:rPr>
            <w:rStyle w:val="Hyperlink"/>
          </w:rPr>
          <w:t>competition@drillbotics.com</w:t>
        </w:r>
      </w:hyperlink>
      <w:r>
        <w:rPr>
          <w:color w:val="000000"/>
        </w:rPr>
        <w:t xml:space="preserve">.  </w:t>
      </w:r>
      <w:del w:id="688" w:author="F FLORENCE" w:date="2023-08-14T16:11:00Z">
        <w:r w:rsidDel="0049733C">
          <w:rPr>
            <w:color w:val="000000"/>
          </w:rPr>
          <w:delText xml:space="preserve">Please </w:delText>
        </w:r>
      </w:del>
      <w:ins w:id="689" w:author="F FLORENCE" w:date="2023-08-14T16:11:00Z">
        <w:r w:rsidR="0049733C">
          <w:rPr>
            <w:color w:val="000000"/>
          </w:rPr>
          <w:t xml:space="preserve">Teams must </w:t>
        </w:r>
      </w:ins>
      <w:r>
        <w:rPr>
          <w:color w:val="000000"/>
        </w:rPr>
        <w:t xml:space="preserve">provide the reference number of the section of the guideless when you ask questions.  Questions and answers will be incorporated into the FAQs periodically.   </w:t>
      </w:r>
    </w:p>
    <w:p w14:paraId="0000009F" w14:textId="77777777" w:rsidR="00B540A6" w:rsidRDefault="00B540A6">
      <w:pPr>
        <w:spacing w:line="360" w:lineRule="auto"/>
        <w:ind w:firstLine="720"/>
      </w:pPr>
    </w:p>
    <w:p w14:paraId="000000A0" w14:textId="77777777" w:rsidR="00B540A6" w:rsidRDefault="00000000">
      <w:pPr>
        <w:pStyle w:val="Heading3"/>
        <w:numPr>
          <w:ilvl w:val="0"/>
          <w:numId w:val="7"/>
        </w:numPr>
        <w:rPr>
          <w:i/>
          <w:color w:val="243F61"/>
        </w:rPr>
      </w:pPr>
      <w:bookmarkStart w:id="690" w:name="_Toc143692315"/>
      <w:r>
        <w:rPr>
          <w:i/>
          <w:color w:val="243F61"/>
        </w:rPr>
        <w:t>General  Competition Guidelines</w:t>
      </w:r>
      <w:bookmarkEnd w:id="690"/>
    </w:p>
    <w:p w14:paraId="000000A1" w14:textId="4D8F01C8" w:rsidR="00B540A6" w:rsidRDefault="008F43D1">
      <w:pPr>
        <w:numPr>
          <w:ilvl w:val="1"/>
          <w:numId w:val="7"/>
        </w:numPr>
        <w:pBdr>
          <w:top w:val="nil"/>
          <w:left w:val="nil"/>
          <w:bottom w:val="nil"/>
          <w:right w:val="nil"/>
          <w:between w:val="nil"/>
        </w:pBdr>
      </w:pPr>
      <w:r>
        <w:rPr>
          <w:color w:val="000000"/>
        </w:rPr>
        <w:t>Entrants to Group A challenge have the option to sign up to do a well control challenge.  They will need to use OpenLab Drilling simulator (https://openlab.app/ ) with the D-WIS interface.</w:t>
      </w:r>
    </w:p>
    <w:p w14:paraId="000000A2" w14:textId="75C99726" w:rsidR="00B540A6" w:rsidRDefault="008F43D1">
      <w:pPr>
        <w:numPr>
          <w:ilvl w:val="1"/>
          <w:numId w:val="7"/>
        </w:numPr>
        <w:pBdr>
          <w:top w:val="nil"/>
          <w:left w:val="nil"/>
          <w:bottom w:val="nil"/>
          <w:right w:val="nil"/>
          <w:between w:val="nil"/>
        </w:pBdr>
      </w:pPr>
      <w:r>
        <w:rPr>
          <w:color w:val="000000"/>
        </w:rPr>
        <w:t xml:space="preserve">Teams also have the option to work on a </w:t>
      </w:r>
      <w:ins w:id="691" w:author="F FLORENCE" w:date="2023-08-14T16:11:00Z">
        <w:r w:rsidR="0049733C">
          <w:rPr>
            <w:color w:val="000000"/>
          </w:rPr>
          <w:t xml:space="preserve">2D or optional </w:t>
        </w:r>
      </w:ins>
      <w:r>
        <w:rPr>
          <w:color w:val="000000"/>
        </w:rPr>
        <w:t xml:space="preserve">3D steering challenge.  They will develop a drilling system model that represents a full-scale system and corresponding control scheme to virtually drill a directional well to a given trajectory as efficiently as possible within constraints of safety and economics. </w:t>
      </w:r>
    </w:p>
    <w:p w14:paraId="000000A3" w14:textId="4837FC20" w:rsidR="00B540A6" w:rsidRDefault="00000000">
      <w:pPr>
        <w:numPr>
          <w:ilvl w:val="1"/>
          <w:numId w:val="7"/>
        </w:numPr>
        <w:pBdr>
          <w:top w:val="nil"/>
          <w:left w:val="nil"/>
          <w:bottom w:val="nil"/>
          <w:right w:val="nil"/>
          <w:between w:val="nil"/>
        </w:pBdr>
      </w:pPr>
      <w:bookmarkStart w:id="692" w:name="_heading=h.3dy6vkm" w:colFirst="0" w:colLast="0"/>
      <w:bookmarkEnd w:id="692"/>
      <w:r>
        <w:rPr>
          <w:color w:val="000000"/>
        </w:rPr>
        <w:t xml:space="preserve">The Group A challenge does not involve building a rig or drilling system. The teams will design automation and control modules to develop a virtual drilling system (i.e., computer models) to test and demonstrate the controls.  </w:t>
      </w:r>
      <w:ins w:id="693" w:author="F FLORENCE" w:date="2023-08-14T16:12:00Z">
        <w:r w:rsidR="0049733C">
          <w:rPr>
            <w:color w:val="000000"/>
          </w:rPr>
          <w:t xml:space="preserve">Teams that develop modules that can updated in future years find that </w:t>
        </w:r>
      </w:ins>
      <w:ins w:id="694" w:author="F FLORENCE" w:date="2023-08-14T16:13:00Z">
        <w:r w:rsidR="0049733C">
          <w:rPr>
            <w:color w:val="000000"/>
          </w:rPr>
          <w:t>their code is stronger than a complete re-write.</w:t>
        </w:r>
      </w:ins>
    </w:p>
    <w:p w14:paraId="000000A4" w14:textId="28D6426E" w:rsidR="00B540A6" w:rsidRDefault="00000000">
      <w:pPr>
        <w:numPr>
          <w:ilvl w:val="1"/>
          <w:numId w:val="7"/>
        </w:numPr>
        <w:pBdr>
          <w:top w:val="nil"/>
          <w:left w:val="nil"/>
          <w:bottom w:val="nil"/>
          <w:right w:val="nil"/>
          <w:between w:val="nil"/>
        </w:pBdr>
      </w:pPr>
      <w:r>
        <w:rPr>
          <w:color w:val="000000"/>
        </w:rPr>
        <w:t xml:space="preserve">The Group B challenge requires the design, construction, and operation of a physical mini-rig to physically drill a directional well to a given trajectory as efficiently as possible within constraints of safety and economics.  </w:t>
      </w:r>
      <w:ins w:id="695" w:author="F FLORENCE" w:date="2023-08-14T16:13:00Z">
        <w:r w:rsidR="0049733C">
          <w:rPr>
            <w:color w:val="000000"/>
          </w:rPr>
          <w:t xml:space="preserve">Teams </w:t>
        </w:r>
      </w:ins>
      <w:ins w:id="696" w:author="F FLORENCE" w:date="2023-08-14T16:14:00Z">
        <w:r w:rsidR="0049733C">
          <w:rPr>
            <w:color w:val="000000"/>
          </w:rPr>
          <w:t>may</w:t>
        </w:r>
      </w:ins>
      <w:ins w:id="697" w:author="F FLORENCE" w:date="2023-08-14T16:13:00Z">
        <w:r w:rsidR="0049733C">
          <w:rPr>
            <w:color w:val="000000"/>
          </w:rPr>
          <w:t xml:space="preserve"> work on a 2D or optional 3D steering challenge.</w:t>
        </w:r>
      </w:ins>
      <w:ins w:id="698" w:author="F FLORENCE" w:date="2023-08-14T16:14:00Z">
        <w:r w:rsidR="0049733C">
          <w:rPr>
            <w:color w:val="000000"/>
          </w:rPr>
          <w:t xml:space="preserve"> </w:t>
        </w:r>
      </w:ins>
      <w:r>
        <w:rPr>
          <w:color w:val="000000"/>
        </w:rPr>
        <w:t>The guidelines for Group B are published separately.</w:t>
      </w:r>
    </w:p>
    <w:p w14:paraId="000000A5" w14:textId="29E4E7FF" w:rsidR="00B540A6" w:rsidRDefault="00000000">
      <w:pPr>
        <w:numPr>
          <w:ilvl w:val="1"/>
          <w:numId w:val="7"/>
        </w:numPr>
        <w:pBdr>
          <w:top w:val="nil"/>
          <w:left w:val="nil"/>
          <w:bottom w:val="nil"/>
          <w:right w:val="nil"/>
          <w:between w:val="nil"/>
        </w:pBdr>
      </w:pPr>
      <w:r>
        <w:rPr>
          <w:color w:val="000000"/>
        </w:rPr>
        <w:t>The contest covers only the drilling of one hole section.  There is no need to run casing.  There is no need for automated pipe handling at the surface.  There is no logging or cementing.  This is just a drilling problem.</w:t>
      </w:r>
      <w:ins w:id="699" w:author="F FLORENCE" w:date="2023-08-14T16:14:00Z">
        <w:r w:rsidR="0049733C">
          <w:rPr>
            <w:color w:val="000000"/>
          </w:rPr>
          <w:t xml:space="preserve">  However, teams should consider sampling and surveying and </w:t>
        </w:r>
      </w:ins>
      <w:ins w:id="700" w:author="F FLORENCE" w:date="2023-08-14T16:15:00Z">
        <w:r w:rsidR="0049733C">
          <w:rPr>
            <w:color w:val="000000"/>
          </w:rPr>
          <w:t>dealing with uncertainty.</w:t>
        </w:r>
      </w:ins>
    </w:p>
    <w:p w14:paraId="000000A6" w14:textId="525DF806" w:rsidR="00B540A6" w:rsidRDefault="00000000">
      <w:pPr>
        <w:numPr>
          <w:ilvl w:val="1"/>
          <w:numId w:val="7"/>
        </w:numPr>
        <w:pBdr>
          <w:top w:val="nil"/>
          <w:left w:val="nil"/>
          <w:bottom w:val="nil"/>
          <w:right w:val="nil"/>
          <w:between w:val="nil"/>
        </w:pBdr>
        <w:rPr>
          <w:color w:val="000000"/>
        </w:rPr>
      </w:pPr>
      <w:r>
        <w:rPr>
          <w:color w:val="000000"/>
        </w:rPr>
        <w:t xml:space="preserve">Judges want to see evidence that teams know about drilling and modeling aspects of well construction.  Because teams will either build or model a physical rig and downhole conditions, they </w:t>
      </w:r>
      <w:r w:rsidRPr="0049733C">
        <w:rPr>
          <w:color w:val="000000"/>
          <w:u w:val="single"/>
          <w:rPrChange w:id="701" w:author="F FLORENCE" w:date="2023-08-14T16:15:00Z">
            <w:rPr>
              <w:color w:val="000000"/>
            </w:rPr>
          </w:rPrChange>
        </w:rPr>
        <w:t>must specify the assumptions</w:t>
      </w:r>
      <w:r>
        <w:rPr>
          <w:color w:val="000000"/>
        </w:rPr>
        <w:t xml:space="preserve"> made about their project.  Allowing judges to understand “why” you made certain choices affect</w:t>
      </w:r>
      <w:ins w:id="702" w:author="F FLORENCE" w:date="2023-08-14T16:15:00Z">
        <w:r w:rsidR="0049733C">
          <w:rPr>
            <w:color w:val="000000"/>
          </w:rPr>
          <w:t>ing</w:t>
        </w:r>
      </w:ins>
      <w:del w:id="703" w:author="F FLORENCE" w:date="2023-08-14T16:15:00Z">
        <w:r w:rsidDel="0049733C">
          <w:rPr>
            <w:color w:val="000000"/>
          </w:rPr>
          <w:delText>s</w:delText>
        </w:r>
      </w:del>
      <w:r>
        <w:rPr>
          <w:color w:val="000000"/>
        </w:rPr>
        <w:t xml:space="preserve"> the</w:t>
      </w:r>
      <w:del w:id="704" w:author="F FLORENCE" w:date="2023-08-14T16:15:00Z">
        <w:r w:rsidDel="0049733C">
          <w:rPr>
            <w:color w:val="000000"/>
          </w:rPr>
          <w:delText>ir</w:delText>
        </w:r>
      </w:del>
      <w:r>
        <w:rPr>
          <w:color w:val="000000"/>
        </w:rPr>
        <w:t xml:space="preserve"> evaluation of your project.</w:t>
      </w:r>
    </w:p>
    <w:p w14:paraId="000000A7" w14:textId="77777777" w:rsidR="00B540A6" w:rsidRDefault="00000000">
      <w:pPr>
        <w:numPr>
          <w:ilvl w:val="1"/>
          <w:numId w:val="7"/>
        </w:numPr>
        <w:pBdr>
          <w:top w:val="nil"/>
          <w:left w:val="nil"/>
          <w:bottom w:val="nil"/>
          <w:right w:val="nil"/>
          <w:between w:val="nil"/>
        </w:pBdr>
        <w:rPr>
          <w:color w:val="000000"/>
        </w:rPr>
      </w:pPr>
      <w:r>
        <w:rPr>
          <w:color w:val="000000"/>
        </w:rPr>
        <w:t>While the teams will have to meet minimum competition requirements, any exceptional contributions “above and beyond” the main theme will be rewarded with additional points to encourage creativity and innovation.</w:t>
      </w:r>
    </w:p>
    <w:p w14:paraId="000000A8" w14:textId="77777777" w:rsidR="00B540A6" w:rsidRDefault="00000000">
      <w:pPr>
        <w:numPr>
          <w:ilvl w:val="1"/>
          <w:numId w:val="7"/>
        </w:numPr>
        <w:pBdr>
          <w:top w:val="nil"/>
          <w:left w:val="nil"/>
          <w:bottom w:val="nil"/>
          <w:right w:val="nil"/>
          <w:between w:val="nil"/>
        </w:pBdr>
        <w:rPr>
          <w:ins w:id="705" w:author="F FLORENCE" w:date="2023-08-14T16:16:00Z"/>
          <w:color w:val="000000"/>
        </w:rPr>
      </w:pPr>
      <w:r>
        <w:rPr>
          <w:color w:val="000000"/>
        </w:rPr>
        <w:t>Teams are free to choose the hardware and software most suited to their design except where explicitly specified.  Teams are free to choose any software language.  Judges would like to see an explanation of the reason certain hardware or software was selected.</w:t>
      </w:r>
    </w:p>
    <w:p w14:paraId="6337A711" w14:textId="2F5083AF" w:rsidR="0049733C" w:rsidRDefault="0049733C">
      <w:pPr>
        <w:numPr>
          <w:ilvl w:val="1"/>
          <w:numId w:val="7"/>
        </w:numPr>
        <w:pBdr>
          <w:top w:val="nil"/>
          <w:left w:val="nil"/>
          <w:bottom w:val="nil"/>
          <w:right w:val="nil"/>
          <w:between w:val="nil"/>
        </w:pBdr>
        <w:rPr>
          <w:color w:val="000000"/>
        </w:rPr>
      </w:pPr>
      <w:ins w:id="706" w:author="F FLORENCE" w:date="2023-08-14T16:16:00Z">
        <w:r>
          <w:rPr>
            <w:color w:val="000000"/>
          </w:rPr>
          <w:lastRenderedPageBreak/>
          <w:t>Teams are encouraged to review the design reports, presentations, and test</w:t>
        </w:r>
      </w:ins>
      <w:ins w:id="707" w:author="F FLORENCE" w:date="2023-08-14T16:17:00Z">
        <w:r>
          <w:rPr>
            <w:color w:val="000000"/>
          </w:rPr>
          <w:t xml:space="preserve"> recordings available on the website, since these include </w:t>
        </w:r>
        <w:r w:rsidR="00147235">
          <w:rPr>
            <w:color w:val="000000"/>
          </w:rPr>
          <w:t>designs that worked or didn’t work and students thoughts about their earlier choice</w:t>
        </w:r>
      </w:ins>
      <w:ins w:id="708" w:author="F FLORENCE" w:date="2023-08-14T16:18:00Z">
        <w:r w:rsidR="00147235">
          <w:rPr>
            <w:color w:val="000000"/>
          </w:rPr>
          <w:t>s.</w:t>
        </w:r>
      </w:ins>
    </w:p>
    <w:p w14:paraId="000000A9" w14:textId="77777777" w:rsidR="00B540A6" w:rsidRDefault="00000000">
      <w:pPr>
        <w:pStyle w:val="Heading3"/>
        <w:numPr>
          <w:ilvl w:val="0"/>
          <w:numId w:val="7"/>
        </w:numPr>
        <w:rPr>
          <w:i/>
          <w:color w:val="243F61"/>
        </w:rPr>
      </w:pPr>
      <w:bookmarkStart w:id="709" w:name="_Toc143692316"/>
      <w:r>
        <w:rPr>
          <w:i/>
          <w:color w:val="243F61"/>
        </w:rPr>
        <w:t>Team Members</w:t>
      </w:r>
      <w:bookmarkEnd w:id="709"/>
    </w:p>
    <w:p w14:paraId="000000AA" w14:textId="77777777" w:rsidR="00B540A6" w:rsidRDefault="00000000">
      <w:pPr>
        <w:numPr>
          <w:ilvl w:val="1"/>
          <w:numId w:val="7"/>
        </w:numPr>
        <w:pBdr>
          <w:top w:val="nil"/>
          <w:left w:val="nil"/>
          <w:bottom w:val="nil"/>
          <w:right w:val="nil"/>
          <w:between w:val="nil"/>
        </w:pBdr>
        <w:rPr>
          <w:color w:val="000000"/>
        </w:rPr>
      </w:pPr>
      <w:r>
        <w:rPr>
          <w:color w:val="000000"/>
        </w:rPr>
        <w:t xml:space="preserve">DSATS envisions that the students would be at least at the senior undergraduate or Masters level, well versed in the disciplines needed for such a project.  The </w:t>
      </w:r>
      <w:r>
        <w:rPr>
          <w:color w:val="000000"/>
          <w:u w:val="single"/>
        </w:rPr>
        <w:t>core</w:t>
      </w:r>
      <w:r>
        <w:rPr>
          <w:color w:val="000000"/>
        </w:rPr>
        <w:t xml:space="preserve"> team shall consist of at least three (3) team members and no more than five (5).  Contributions from other team members is allowed, and all contributors should be recognized in the Phase I Design Report.  The travel grant for the winning team will be limited to five (5) team members and one (1) supervisor due to budget constraints.</w:t>
      </w:r>
    </w:p>
    <w:p w14:paraId="000000AB" w14:textId="678EB6D7" w:rsidR="00B540A6" w:rsidRDefault="00000000">
      <w:pPr>
        <w:numPr>
          <w:ilvl w:val="1"/>
          <w:numId w:val="7"/>
        </w:numPr>
        <w:pBdr>
          <w:top w:val="nil"/>
          <w:left w:val="nil"/>
          <w:bottom w:val="nil"/>
          <w:right w:val="nil"/>
          <w:between w:val="nil"/>
        </w:pBdr>
        <w:rPr>
          <w:color w:val="000000"/>
        </w:rPr>
      </w:pPr>
      <w:r>
        <w:rPr>
          <w:color w:val="000000"/>
        </w:rPr>
        <w:t>Any team that loses team members during the project can recruit a replacement. Note any changes to the team membership</w:t>
      </w:r>
      <w:ins w:id="710" w:author="F FLORENCE" w:date="2023-08-14T16:26:00Z">
        <w:r w:rsidR="00147235">
          <w:rPr>
            <w:color w:val="000000"/>
          </w:rPr>
          <w:t xml:space="preserve"> or the faculty advisor</w:t>
        </w:r>
      </w:ins>
      <w:r>
        <w:rPr>
          <w:color w:val="000000"/>
        </w:rPr>
        <w:t xml:space="preserve"> in the monthly reports.  </w:t>
      </w:r>
      <w:ins w:id="711" w:author="F FLORENCE" w:date="2023-08-14T16:19:00Z">
        <w:r w:rsidR="00147235">
          <w:rPr>
            <w:color w:val="000000"/>
          </w:rPr>
          <w:t xml:space="preserve">Include the email address of the new member(s).  </w:t>
        </w:r>
      </w:ins>
      <w:r>
        <w:rPr>
          <w:color w:val="000000"/>
        </w:rPr>
        <w:t>At least one member of the core team must be a Petroleum Engineering candidate with sufficient coursework completed to understand the physics relating to the drilling problems and the normal industry practices used to mitigate the problem.</w:t>
      </w:r>
      <w:ins w:id="712" w:author="F FLORENCE" w:date="2023-08-14T16:19:00Z">
        <w:r w:rsidR="00147235">
          <w:rPr>
            <w:color w:val="000000"/>
          </w:rPr>
          <w:t xml:space="preserve">  For universities that do not have </w:t>
        </w:r>
      </w:ins>
      <w:ins w:id="713" w:author="F FLORENCE" w:date="2023-08-14T16:20:00Z">
        <w:r w:rsidR="00147235">
          <w:rPr>
            <w:color w:val="000000"/>
          </w:rPr>
          <w:t>a petroleum engineering program, two schools may join efforts to compete as a single entity</w:t>
        </w:r>
      </w:ins>
      <w:ins w:id="714" w:author="F FLORENCE" w:date="2023-08-14T16:21:00Z">
        <w:r w:rsidR="00147235">
          <w:rPr>
            <w:color w:val="000000"/>
          </w:rPr>
          <w:t xml:space="preserve"> (see 5.6)</w:t>
        </w:r>
      </w:ins>
    </w:p>
    <w:p w14:paraId="000000AC" w14:textId="77777777" w:rsidR="00B540A6" w:rsidRDefault="00000000">
      <w:pPr>
        <w:numPr>
          <w:ilvl w:val="1"/>
          <w:numId w:val="7"/>
        </w:numPr>
        <w:pBdr>
          <w:top w:val="nil"/>
          <w:left w:val="nil"/>
          <w:bottom w:val="nil"/>
          <w:right w:val="nil"/>
          <w:between w:val="nil"/>
        </w:pBdr>
        <w:rPr>
          <w:color w:val="000000"/>
        </w:rPr>
      </w:pPr>
      <w:r>
        <w:rPr>
          <w:color w:val="000000"/>
        </w:rPr>
        <w:t xml:space="preserve">Students with a background in mining, applied mathematics, mechanical and electrical engineering, as well as controls, mechatronics and automation or software development, are the most likely candidates, but students with any applicable background is encouraged.  </w:t>
      </w:r>
    </w:p>
    <w:p w14:paraId="000000AD" w14:textId="77777777" w:rsidR="00B540A6" w:rsidRDefault="00000000">
      <w:pPr>
        <w:numPr>
          <w:ilvl w:val="1"/>
          <w:numId w:val="7"/>
        </w:numPr>
        <w:pBdr>
          <w:top w:val="nil"/>
          <w:left w:val="nil"/>
          <w:bottom w:val="nil"/>
          <w:right w:val="nil"/>
          <w:between w:val="nil"/>
        </w:pBdr>
        <w:rPr>
          <w:color w:val="000000"/>
        </w:rPr>
      </w:pPr>
      <w:r>
        <w:rPr>
          <w:color w:val="000000"/>
        </w:rPr>
        <w:t xml:space="preserve">A multi-disciplinary team simulates the working environment in the drilling industry today, as most products and services are produced with the cooperation of technical personnel from differing backgrounds and cultures. </w:t>
      </w:r>
    </w:p>
    <w:p w14:paraId="000000AE" w14:textId="77777777" w:rsidR="00B540A6" w:rsidRDefault="00000000">
      <w:pPr>
        <w:numPr>
          <w:ilvl w:val="1"/>
          <w:numId w:val="7"/>
        </w:numPr>
        <w:pBdr>
          <w:top w:val="nil"/>
          <w:left w:val="nil"/>
          <w:bottom w:val="nil"/>
          <w:right w:val="nil"/>
          <w:between w:val="nil"/>
        </w:pBdr>
        <w:rPr>
          <w:color w:val="000000"/>
        </w:rPr>
      </w:pPr>
      <w:r>
        <w:rPr>
          <w:color w:val="000000"/>
        </w:rPr>
        <w:t>A university may enter more than one team in a group and may enter teams in one or both groups.</w:t>
      </w:r>
    </w:p>
    <w:p w14:paraId="000000AF" w14:textId="77777777" w:rsidR="00B540A6" w:rsidRDefault="00000000">
      <w:pPr>
        <w:numPr>
          <w:ilvl w:val="1"/>
          <w:numId w:val="7"/>
        </w:numPr>
        <w:pBdr>
          <w:top w:val="nil"/>
          <w:left w:val="nil"/>
          <w:bottom w:val="nil"/>
          <w:right w:val="nil"/>
          <w:between w:val="nil"/>
        </w:pBdr>
        <w:ind w:left="1170"/>
        <w:rPr>
          <w:color w:val="000000"/>
        </w:rPr>
        <w:pPrChange w:id="715" w:author="F FLORENCE" w:date="2023-08-23T13:14:00Z">
          <w:pPr>
            <w:numPr>
              <w:ilvl w:val="1"/>
              <w:numId w:val="7"/>
            </w:numPr>
            <w:pBdr>
              <w:top w:val="nil"/>
              <w:left w:val="nil"/>
              <w:bottom w:val="nil"/>
              <w:right w:val="nil"/>
              <w:between w:val="nil"/>
            </w:pBdr>
            <w:ind w:left="792" w:hanging="432"/>
          </w:pPr>
        </w:pPrChange>
      </w:pPr>
      <w:r>
        <w:rPr>
          <w:color w:val="000000"/>
        </w:rPr>
        <w:t>A collaboration between not more than two universities is allowed, especially where one school may not offer a curriculum in a specific technical area needed to successfully conduct the project.  The resulting team may only submit one Phase I design report.  Also, the travel grant will still be limited to five (5) students and one (1) supervisor.  Note: Any differences with intellectual property ownership between the two schools must be settled by the teams and shall not involve DSATS.</w:t>
      </w:r>
    </w:p>
    <w:p w14:paraId="000000B0" w14:textId="455CD4CD" w:rsidR="00B540A6" w:rsidRDefault="00000000">
      <w:pPr>
        <w:numPr>
          <w:ilvl w:val="1"/>
          <w:numId w:val="7"/>
        </w:numPr>
        <w:pBdr>
          <w:top w:val="nil"/>
          <w:left w:val="nil"/>
          <w:bottom w:val="nil"/>
          <w:right w:val="nil"/>
          <w:between w:val="nil"/>
        </w:pBdr>
        <w:ind w:left="1170" w:hanging="450"/>
        <w:rPr>
          <w:color w:val="000000"/>
        </w:rPr>
        <w:pPrChange w:id="716" w:author="F FLORENCE" w:date="2023-08-23T13:15:00Z">
          <w:pPr>
            <w:numPr>
              <w:ilvl w:val="1"/>
              <w:numId w:val="7"/>
            </w:numPr>
            <w:pBdr>
              <w:top w:val="nil"/>
              <w:left w:val="nil"/>
              <w:bottom w:val="nil"/>
              <w:right w:val="nil"/>
              <w:between w:val="nil"/>
            </w:pBdr>
            <w:ind w:left="1152" w:hanging="432"/>
          </w:pPr>
        </w:pPrChange>
      </w:pPr>
      <w:r>
        <w:rPr>
          <w:color w:val="000000"/>
        </w:rPr>
        <w:t xml:space="preserve">Students shall register their team not later than 15 October using the registration form on the Drillbotics website </w:t>
      </w:r>
      <w:ins w:id="717" w:author="F FLORENCE" w:date="2023-08-14T16:23:00Z">
        <w:r w:rsidR="00147235">
          <w:rPr>
            <w:color w:val="000000"/>
          </w:rPr>
          <w:fldChar w:fldCharType="begin"/>
        </w:r>
        <w:r w:rsidR="00147235">
          <w:rPr>
            <w:color w:val="000000"/>
          </w:rPr>
          <w:instrText>HYPERLINK "https://drillbotics.com/guidelines/"</w:instrText>
        </w:r>
        <w:r w:rsidR="00147235">
          <w:rPr>
            <w:color w:val="000000"/>
          </w:rPr>
        </w:r>
        <w:r w:rsidR="00147235">
          <w:rPr>
            <w:color w:val="000000"/>
          </w:rPr>
          <w:fldChar w:fldCharType="separate"/>
        </w:r>
        <w:r w:rsidRPr="00147235">
          <w:rPr>
            <w:rStyle w:val="Hyperlink"/>
          </w:rPr>
          <w:t>https://drillbotics.com/guidelines/</w:t>
        </w:r>
        <w:r w:rsidR="00147235">
          <w:rPr>
            <w:color w:val="000000"/>
          </w:rPr>
          <w:fldChar w:fldCharType="end"/>
        </w:r>
      </w:ins>
      <w:r>
        <w:rPr>
          <w:color w:val="000000"/>
        </w:rPr>
        <w:t xml:space="preserve">.  Please indicate the challenge (Well Control or </w:t>
      </w:r>
      <w:ins w:id="718" w:author="F FLORENCE" w:date="2023-08-14T16:24:00Z">
        <w:r w:rsidR="00147235">
          <w:rPr>
            <w:color w:val="000000"/>
          </w:rPr>
          <w:t xml:space="preserve">2D or </w:t>
        </w:r>
      </w:ins>
      <w:r>
        <w:rPr>
          <w:color w:val="000000"/>
        </w:rPr>
        <w:t xml:space="preserve">3D Steering) that the team will be participating in. </w:t>
      </w:r>
      <w:del w:id="719" w:author="F FLORENCE" w:date="2023-08-14T16:27:00Z">
        <w:r w:rsidDel="00147235">
          <w:rPr>
            <w:color w:val="000000"/>
          </w:rPr>
          <w:delText xml:space="preserve">Any changes to the team members or university supervisor over the course of the competition should be reported in the monthly reports. </w:delText>
        </w:r>
      </w:del>
    </w:p>
    <w:p w14:paraId="000000B1" w14:textId="77777777" w:rsidR="00B540A6" w:rsidRDefault="00000000">
      <w:pPr>
        <w:pStyle w:val="Heading3"/>
        <w:numPr>
          <w:ilvl w:val="0"/>
          <w:numId w:val="7"/>
        </w:numPr>
        <w:rPr>
          <w:i/>
          <w:color w:val="243F61"/>
        </w:rPr>
      </w:pPr>
      <w:bookmarkStart w:id="720" w:name="_Toc143692317"/>
      <w:r>
        <w:rPr>
          <w:i/>
          <w:color w:val="243F61"/>
        </w:rPr>
        <w:t>Safety</w:t>
      </w:r>
      <w:bookmarkEnd w:id="720"/>
    </w:p>
    <w:p w14:paraId="000000B2" w14:textId="77777777" w:rsidR="00B540A6" w:rsidRDefault="00000000">
      <w:pPr>
        <w:numPr>
          <w:ilvl w:val="1"/>
          <w:numId w:val="7"/>
        </w:numPr>
        <w:pBdr>
          <w:top w:val="nil"/>
          <w:left w:val="nil"/>
          <w:bottom w:val="nil"/>
          <w:right w:val="nil"/>
          <w:between w:val="nil"/>
        </w:pBdr>
        <w:spacing w:line="240" w:lineRule="auto"/>
        <w:rPr>
          <w:color w:val="000000"/>
        </w:rPr>
      </w:pPr>
      <w:r>
        <w:rPr>
          <w:color w:val="000000"/>
        </w:rPr>
        <w:t>The team’s safety plan should consider all foreseeable hazards and methods to mitigate them.  Personal protective equipment is part of a safety plan but is far from sufficient.  Teams must consider risks due to handling the rock, rotating machinery, electrical shock and others.  What health considerations are in place?  How the team communicates with each other before and during operations is also important.  Judges will grade each team on its comprehensive safety plan.</w:t>
      </w:r>
      <w:sdt>
        <w:sdtPr>
          <w:tag w:val="goog_rdk_12"/>
          <w:id w:val="2109158052"/>
        </w:sdtPr>
        <w:sdtContent>
          <w:r>
            <w:rPr>
              <w:color w:val="000000"/>
            </w:rPr>
            <w:t xml:space="preserve">  This applies to both Group A and Group B.</w:t>
          </w:r>
        </w:sdtContent>
      </w:sdt>
    </w:p>
    <w:p w14:paraId="000000B3" w14:textId="77777777" w:rsidR="00B540A6" w:rsidRDefault="00B540A6">
      <w:pPr>
        <w:ind w:left="0"/>
      </w:pPr>
    </w:p>
    <w:p w14:paraId="000000B4" w14:textId="77777777" w:rsidR="00B540A6" w:rsidRDefault="00000000">
      <w:pPr>
        <w:numPr>
          <w:ilvl w:val="1"/>
          <w:numId w:val="7"/>
        </w:numPr>
        <w:pBdr>
          <w:top w:val="nil"/>
          <w:left w:val="nil"/>
          <w:bottom w:val="nil"/>
          <w:right w:val="nil"/>
          <w:between w:val="nil"/>
        </w:pBdr>
        <w:spacing w:line="240" w:lineRule="auto"/>
        <w:rPr>
          <w:color w:val="000000"/>
        </w:rPr>
      </w:pPr>
      <w:r>
        <w:rPr>
          <w:color w:val="000000"/>
        </w:rPr>
        <w:t xml:space="preserve">Because most of the Group B rigs have equipment spinning at high RPMs, some form of protective cover </w:t>
      </w:r>
      <w:r w:rsidRPr="00D355F5">
        <w:rPr>
          <w:color w:val="000000"/>
          <w:u w:val="single"/>
          <w:rPrChange w:id="721" w:author="F FLORENCE" w:date="2023-08-14T16:27:00Z">
            <w:rPr>
              <w:color w:val="000000"/>
            </w:rPr>
          </w:rPrChange>
        </w:rPr>
        <w:t>must</w:t>
      </w:r>
      <w:r>
        <w:rPr>
          <w:color w:val="000000"/>
        </w:rPr>
        <w:t xml:space="preserve"> be included in the team’s rig design.  A broken coupling, a loose screw or similar item becomes a projectile that can lead to serious injury to the team members, judges or visitors.  Judges may decide to deny a team from competing if their design is unsafe.</w:t>
      </w:r>
      <w:sdt>
        <w:sdtPr>
          <w:tag w:val="goog_rdk_13"/>
          <w:id w:val="196130884"/>
        </w:sdtPr>
        <w:sdtContent>
          <w:r>
            <w:rPr>
              <w:color w:val="000000"/>
            </w:rPr>
            <w:t xml:space="preserve">  Similarly, Group A teams may be excluded if they have not met proper health and safety considerations.</w:t>
          </w:r>
        </w:sdtContent>
      </w:sdt>
    </w:p>
    <w:p w14:paraId="000000B5" w14:textId="77777777" w:rsidR="00B540A6" w:rsidRDefault="00B540A6">
      <w:pPr>
        <w:ind w:left="0"/>
      </w:pPr>
    </w:p>
    <w:p w14:paraId="000000B6" w14:textId="77777777" w:rsidR="00B540A6" w:rsidRDefault="00000000">
      <w:pPr>
        <w:numPr>
          <w:ilvl w:val="1"/>
          <w:numId w:val="7"/>
        </w:numPr>
        <w:pBdr>
          <w:top w:val="nil"/>
          <w:left w:val="nil"/>
          <w:bottom w:val="nil"/>
          <w:right w:val="nil"/>
          <w:between w:val="nil"/>
        </w:pBdr>
        <w:rPr>
          <w:color w:val="000000"/>
        </w:rPr>
      </w:pPr>
      <w:r>
        <w:rPr>
          <w:color w:val="000000"/>
        </w:rPr>
        <w:t>The following links are a good starting point, but is by no means a comprehensive list of links:</w:t>
      </w:r>
    </w:p>
    <w:p w14:paraId="000000B7" w14:textId="77777777" w:rsidR="00B540A6" w:rsidRDefault="00000000">
      <w:pPr>
        <w:numPr>
          <w:ilvl w:val="2"/>
          <w:numId w:val="7"/>
        </w:numPr>
        <w:pBdr>
          <w:top w:val="nil"/>
          <w:left w:val="nil"/>
          <w:bottom w:val="nil"/>
          <w:right w:val="nil"/>
          <w:between w:val="nil"/>
        </w:pBdr>
        <w:rPr>
          <w:color w:val="000000"/>
        </w:rPr>
      </w:pPr>
      <w:r>
        <w:rPr>
          <w:color w:val="000000"/>
        </w:rPr>
        <w:t xml:space="preserve">OSHA Pocket Guide, Worker Safety Series: </w:t>
      </w:r>
      <w:hyperlink r:id="rId16">
        <w:r>
          <w:rPr>
            <w:color w:val="0000FF"/>
            <w:u w:val="single"/>
          </w:rPr>
          <w:t>https://www.osha.gov/Publications/OSHA3252/3252.html</w:t>
        </w:r>
      </w:hyperlink>
    </w:p>
    <w:p w14:paraId="000000B8" w14:textId="77777777" w:rsidR="00B540A6" w:rsidRDefault="00000000">
      <w:pPr>
        <w:numPr>
          <w:ilvl w:val="2"/>
          <w:numId w:val="7"/>
        </w:numPr>
        <w:pBdr>
          <w:top w:val="nil"/>
          <w:left w:val="nil"/>
          <w:bottom w:val="nil"/>
          <w:right w:val="nil"/>
          <w:between w:val="nil"/>
        </w:pBdr>
        <w:spacing w:line="240" w:lineRule="auto"/>
        <w:rPr>
          <w:color w:val="000000"/>
        </w:rPr>
      </w:pPr>
      <w:r>
        <w:rPr>
          <w:color w:val="000000"/>
        </w:rPr>
        <w:t xml:space="preserve">OSHA Checklist for General Industry: </w:t>
      </w:r>
      <w:hyperlink r:id="rId17">
        <w:r>
          <w:rPr>
            <w:color w:val="0000FF"/>
            <w:u w:val="single"/>
          </w:rPr>
          <w:t>http://www.scosha.llronline.com/pdfs/genind.pdf</w:t>
        </w:r>
      </w:hyperlink>
      <w:r>
        <w:rPr>
          <w:color w:val="000000"/>
        </w:rPr>
        <w:t xml:space="preserve"> </w:t>
      </w:r>
    </w:p>
    <w:p w14:paraId="000000B9" w14:textId="77777777" w:rsidR="00B540A6" w:rsidRDefault="00B540A6">
      <w:pPr>
        <w:pBdr>
          <w:top w:val="nil"/>
          <w:left w:val="nil"/>
          <w:bottom w:val="nil"/>
          <w:right w:val="nil"/>
          <w:between w:val="nil"/>
        </w:pBdr>
        <w:spacing w:line="360" w:lineRule="auto"/>
        <w:ind w:left="1152"/>
        <w:rPr>
          <w:color w:val="000000"/>
        </w:rPr>
      </w:pPr>
    </w:p>
    <w:p w14:paraId="000000BA" w14:textId="77777777" w:rsidR="00B540A6" w:rsidRDefault="00000000">
      <w:pPr>
        <w:pStyle w:val="Heading3"/>
        <w:numPr>
          <w:ilvl w:val="0"/>
          <w:numId w:val="7"/>
        </w:numPr>
        <w:rPr>
          <w:i/>
          <w:color w:val="243F61"/>
        </w:rPr>
      </w:pPr>
      <w:bookmarkStart w:id="722" w:name="_Toc143692318"/>
      <w:r>
        <w:rPr>
          <w:i/>
          <w:color w:val="243F61"/>
        </w:rPr>
        <w:t>Expenditures</w:t>
      </w:r>
      <w:bookmarkEnd w:id="722"/>
    </w:p>
    <w:p w14:paraId="000000BB" w14:textId="77777777" w:rsidR="00B540A6" w:rsidRDefault="00000000">
      <w:pPr>
        <w:numPr>
          <w:ilvl w:val="1"/>
          <w:numId w:val="7"/>
        </w:numPr>
        <w:pBdr>
          <w:top w:val="nil"/>
          <w:left w:val="nil"/>
          <w:bottom w:val="nil"/>
          <w:right w:val="nil"/>
          <w:between w:val="nil"/>
        </w:pBdr>
        <w:rPr>
          <w:color w:val="000000"/>
        </w:rPr>
      </w:pPr>
      <w:bookmarkStart w:id="723" w:name="_heading=h.17dp8vu" w:colFirst="0" w:colLast="0"/>
      <w:bookmarkEnd w:id="723"/>
      <w:r>
        <w:rPr>
          <w:color w:val="000000"/>
        </w:rPr>
        <w:t xml:space="preserve">Teams selected to advance to the second phase must limit the cost of the physical or virtual rig and materials to US$ 10,000 per year or its equivalent in other currencies.  Students may use previous work and make changes within the US$10,000 annual limit.  The cost of transporting the rig to any local test sites is excluded.  </w:t>
      </w:r>
      <w:sdt>
        <w:sdtPr>
          <w:tag w:val="goog_rdk_14"/>
          <w:id w:val="1648087542"/>
        </w:sdtPr>
        <w:sdtContent>
          <w:r>
            <w:rPr>
              <w:color w:val="000000"/>
            </w:rPr>
            <w:t xml:space="preserve">Student and supervisor travel is excluded.  </w:t>
          </w:r>
        </w:sdtContent>
      </w:sdt>
      <w:r>
        <w:rPr>
          <w:color w:val="000000"/>
        </w:rPr>
        <w:t xml:space="preserve">The students shall find a source of funding and report the source in the Phase I proposal.  All funding and procurement should comply with university policy.  These funds are intended to cover the majority of expenses for hardware, software and labor to construct and operate the team’s equipment.  </w:t>
      </w:r>
      <w:sdt>
        <w:sdtPr>
          <w:tag w:val="goog_rdk_15"/>
          <w:id w:val="661355208"/>
        </w:sdtPr>
        <w:sdtContent>
          <w:r>
            <w:rPr>
              <w:color w:val="000000"/>
            </w:rPr>
            <w:t xml:space="preserve">Teams will not be reimbursed for travel to any local competitions.  </w:t>
          </w:r>
        </w:sdtContent>
      </w:sdt>
      <w:r>
        <w:rPr>
          <w:color w:val="000000"/>
        </w:rPr>
        <w:t>DSATS shall not be liable for any expenditure other than DSATS provided material and specified travel expenses.</w:t>
      </w:r>
    </w:p>
    <w:p w14:paraId="000000BC" w14:textId="77777777" w:rsidR="00B540A6" w:rsidRDefault="00000000">
      <w:pPr>
        <w:numPr>
          <w:ilvl w:val="1"/>
          <w:numId w:val="7"/>
        </w:numPr>
        <w:pBdr>
          <w:top w:val="nil"/>
          <w:left w:val="nil"/>
          <w:bottom w:val="nil"/>
          <w:right w:val="nil"/>
          <w:between w:val="nil"/>
        </w:pBdr>
        <w:rPr>
          <w:color w:val="000000"/>
        </w:rPr>
      </w:pPr>
      <w:r>
        <w:rPr>
          <w:color w:val="000000"/>
        </w:rPr>
        <w:t xml:space="preserve">DSATS will assist, when possible, to obtain free PLCs or similar control devices </w:t>
      </w:r>
      <w:sdt>
        <w:sdtPr>
          <w:tag w:val="goog_rdk_16"/>
          <w:id w:val="-1606957066"/>
        </w:sdtPr>
        <w:sdtContent>
          <w:r>
            <w:rPr>
              <w:color w:val="000000"/>
            </w:rPr>
            <w:t xml:space="preserve">and software tools </w:t>
          </w:r>
        </w:sdtContent>
      </w:sdt>
      <w:r>
        <w:rPr>
          <w:color w:val="000000"/>
        </w:rPr>
        <w:t>from suppliers affiliated with the DSATS organization.   Such “in-kind” donations shall not be included in the team’s project costs.</w:t>
      </w:r>
    </w:p>
    <w:p w14:paraId="000000BD" w14:textId="77777777" w:rsidR="00B540A6" w:rsidRDefault="00000000">
      <w:pPr>
        <w:numPr>
          <w:ilvl w:val="1"/>
          <w:numId w:val="7"/>
        </w:numPr>
        <w:pBdr>
          <w:top w:val="nil"/>
          <w:left w:val="nil"/>
          <w:bottom w:val="nil"/>
          <w:right w:val="nil"/>
          <w:between w:val="nil"/>
        </w:pBdr>
        <w:rPr>
          <w:color w:val="000000"/>
        </w:rPr>
      </w:pPr>
      <w:r>
        <w:rPr>
          <w:color w:val="000000"/>
        </w:rPr>
        <w:t xml:space="preserve">Students and universities may use other “in-kind” contributions which will not be included in the team’s project costs.  Such contributions may include modeling software, laboratory equipment and supplies, and similar paraphernalia usually associated with university laboratory projects. </w:t>
      </w:r>
    </w:p>
    <w:p w14:paraId="000000BE" w14:textId="77777777" w:rsidR="00B540A6" w:rsidRDefault="00000000">
      <w:pPr>
        <w:numPr>
          <w:ilvl w:val="1"/>
          <w:numId w:val="7"/>
        </w:numPr>
        <w:pBdr>
          <w:top w:val="nil"/>
          <w:left w:val="nil"/>
          <w:bottom w:val="nil"/>
          <w:right w:val="nil"/>
          <w:between w:val="nil"/>
        </w:pBdr>
        <w:rPr>
          <w:color w:val="000000"/>
        </w:rPr>
      </w:pPr>
      <w:r>
        <w:rPr>
          <w:color w:val="000000"/>
        </w:rPr>
        <w:t>Any team spending more than US$ 10,000, or its equivalent in other currencies, may be penalized for running over budget.</w:t>
      </w:r>
    </w:p>
    <w:p w14:paraId="000000BF" w14:textId="77777777" w:rsidR="00B540A6" w:rsidRDefault="00000000">
      <w:pPr>
        <w:numPr>
          <w:ilvl w:val="1"/>
          <w:numId w:val="7"/>
        </w:numPr>
        <w:pBdr>
          <w:top w:val="nil"/>
          <w:left w:val="nil"/>
          <w:bottom w:val="nil"/>
          <w:right w:val="nil"/>
          <w:between w:val="nil"/>
        </w:pBdr>
        <w:rPr>
          <w:color w:val="000000"/>
        </w:rPr>
      </w:pPr>
      <w:r>
        <w:rPr>
          <w:color w:val="000000"/>
        </w:rPr>
        <w:t>DSATS reserves the right to audit the team’s and university’s expenditures on this project.</w:t>
      </w:r>
    </w:p>
    <w:p w14:paraId="000000C0" w14:textId="77777777" w:rsidR="00B540A6" w:rsidRDefault="00000000">
      <w:pPr>
        <w:numPr>
          <w:ilvl w:val="1"/>
          <w:numId w:val="7"/>
        </w:numPr>
        <w:pBdr>
          <w:top w:val="nil"/>
          <w:left w:val="nil"/>
          <w:bottom w:val="nil"/>
          <w:right w:val="nil"/>
          <w:between w:val="nil"/>
        </w:pBdr>
        <w:rPr>
          <w:color w:val="000000"/>
        </w:rPr>
      </w:pPr>
      <w:r>
        <w:rPr>
          <w:color w:val="000000"/>
        </w:rPr>
        <w:t xml:space="preserve">Any devices built for the project will become the property of the university and can be used in future research and competitions.  Any maintenance or operating costs incurred after the competition will not be paid by DSATS.  </w:t>
      </w:r>
    </w:p>
    <w:p w14:paraId="000000C1" w14:textId="77777777" w:rsidR="00B540A6" w:rsidRDefault="00000000">
      <w:pPr>
        <w:pStyle w:val="Heading3"/>
        <w:numPr>
          <w:ilvl w:val="0"/>
          <w:numId w:val="7"/>
        </w:numPr>
        <w:rPr>
          <w:i/>
          <w:color w:val="243F61"/>
        </w:rPr>
      </w:pPr>
      <w:bookmarkStart w:id="724" w:name="_Toc143692319"/>
      <w:r>
        <w:rPr>
          <w:i/>
          <w:color w:val="243F61"/>
        </w:rPr>
        <w:t>Other Considerations</w:t>
      </w:r>
      <w:bookmarkEnd w:id="724"/>
    </w:p>
    <w:p w14:paraId="000000C2" w14:textId="77777777" w:rsidR="00B540A6" w:rsidRDefault="00000000">
      <w:pPr>
        <w:numPr>
          <w:ilvl w:val="1"/>
          <w:numId w:val="7"/>
        </w:numPr>
        <w:pBdr>
          <w:top w:val="nil"/>
          <w:left w:val="nil"/>
          <w:bottom w:val="nil"/>
          <w:right w:val="nil"/>
          <w:between w:val="nil"/>
        </w:pBdr>
        <w:rPr>
          <w:color w:val="000000"/>
        </w:rPr>
      </w:pPr>
      <w:r>
        <w:rPr>
          <w:color w:val="000000"/>
        </w:rPr>
        <w:t>University coursework and credit: Each university will decide whether or not this project qualifies as a credit(s) towards any degree program.</w:t>
      </w:r>
    </w:p>
    <w:p w14:paraId="000000C3" w14:textId="77777777" w:rsidR="00B540A6" w:rsidRDefault="00000000">
      <w:pPr>
        <w:numPr>
          <w:ilvl w:val="1"/>
          <w:numId w:val="7"/>
        </w:numPr>
        <w:pBdr>
          <w:top w:val="nil"/>
          <w:left w:val="nil"/>
          <w:bottom w:val="nil"/>
          <w:right w:val="nil"/>
          <w:between w:val="nil"/>
        </w:pBdr>
        <w:rPr>
          <w:color w:val="000000"/>
        </w:rPr>
      </w:pPr>
      <w:r>
        <w:rPr>
          <w:color w:val="000000"/>
        </w:rPr>
        <w:t>The design concepts shall be developed by the student team under the supervision of the faculty.  Faculty and lab assistants should review the designs to ensure student safety.</w:t>
      </w:r>
    </w:p>
    <w:p w14:paraId="000000C4" w14:textId="62747AE4" w:rsidR="00B540A6" w:rsidRDefault="00000000">
      <w:pPr>
        <w:numPr>
          <w:ilvl w:val="1"/>
          <w:numId w:val="7"/>
        </w:numPr>
        <w:pBdr>
          <w:top w:val="nil"/>
          <w:left w:val="nil"/>
          <w:bottom w:val="nil"/>
          <w:right w:val="nil"/>
          <w:between w:val="nil"/>
        </w:pBdr>
        <w:rPr>
          <w:ins w:id="725" w:author="F FLORENCE" w:date="2023-08-14T16:30:00Z"/>
          <w:color w:val="000000"/>
        </w:rPr>
      </w:pPr>
      <w:r>
        <w:rPr>
          <w:color w:val="000000"/>
        </w:rPr>
        <w:t>Construction of any equipment shall be supervised by the student team</w:t>
      </w:r>
      <w:del w:id="726" w:author="F FLORENCE" w:date="2023-08-14T16:29:00Z">
        <w:r w:rsidDel="00D355F5">
          <w:rPr>
            <w:color w:val="000000"/>
          </w:rPr>
          <w:delText>,</w:delText>
        </w:r>
      </w:del>
      <w:r>
        <w:rPr>
          <w:color w:val="000000"/>
        </w:rPr>
        <w:t xml:space="preserve"> but may use skilled labor such as welders and lab technicians.  The use of outside assistance shall be discussed in the </w:t>
      </w:r>
      <w:r>
        <w:rPr>
          <w:color w:val="000000"/>
        </w:rPr>
        <w:lastRenderedPageBreak/>
        <w:t>reports and the final paper.  DSATS encourages the students to gain hands-on experience with the construction of the rig since this experience will be helpful to the career of individuals in the drilling industry.</w:t>
      </w:r>
    </w:p>
    <w:p w14:paraId="1BEEE717" w14:textId="1EC151B8" w:rsidR="00D355F5" w:rsidRDefault="00D355F5">
      <w:pPr>
        <w:numPr>
          <w:ilvl w:val="1"/>
          <w:numId w:val="7"/>
        </w:numPr>
        <w:pBdr>
          <w:top w:val="nil"/>
          <w:left w:val="nil"/>
          <w:bottom w:val="nil"/>
          <w:right w:val="nil"/>
          <w:between w:val="nil"/>
        </w:pBdr>
        <w:rPr>
          <w:color w:val="000000"/>
        </w:rPr>
      </w:pPr>
      <w:ins w:id="727" w:author="F FLORENCE" w:date="2023-08-14T16:30:00Z">
        <w:r>
          <w:rPr>
            <w:color w:val="000000"/>
          </w:rPr>
          <w:t xml:space="preserve">Teams building a virtual rig </w:t>
        </w:r>
      </w:ins>
      <w:ins w:id="728" w:author="F FLORENCE" w:date="2023-08-14T16:31:00Z">
        <w:r>
          <w:rPr>
            <w:color w:val="000000"/>
          </w:rPr>
          <w:t xml:space="preserve">may create new models or improve models from other teams at the same university or elsewhere.  </w:t>
        </w:r>
      </w:ins>
      <w:ins w:id="729" w:author="F FLORENCE" w:date="2023-08-14T16:32:00Z">
        <w:r>
          <w:rPr>
            <w:color w:val="000000"/>
          </w:rPr>
          <w:t xml:space="preserve">Be aware of open source models from groups such as the Open Source </w:t>
        </w:r>
      </w:ins>
      <w:ins w:id="730" w:author="F FLORENCE" w:date="2023-08-14T16:33:00Z">
        <w:r>
          <w:rPr>
            <w:color w:val="000000"/>
          </w:rPr>
          <w:t>Drilling Community (</w:t>
        </w:r>
        <w:r>
          <w:rPr>
            <w:color w:val="000000"/>
          </w:rPr>
          <w:fldChar w:fldCharType="begin"/>
        </w:r>
        <w:r>
          <w:rPr>
            <w:color w:val="000000"/>
          </w:rPr>
          <w:instrText>HYPERLINK "https://opensourcedrilling.org/"</w:instrText>
        </w:r>
        <w:r>
          <w:rPr>
            <w:color w:val="000000"/>
          </w:rPr>
        </w:r>
        <w:r>
          <w:rPr>
            <w:color w:val="000000"/>
          </w:rPr>
          <w:fldChar w:fldCharType="separate"/>
        </w:r>
        <w:r w:rsidRPr="00D355F5">
          <w:rPr>
            <w:rStyle w:val="Hyperlink"/>
          </w:rPr>
          <w:t>https://opensourcedrilling.org</w:t>
        </w:r>
        <w:r>
          <w:rPr>
            <w:color w:val="000000"/>
          </w:rPr>
          <w:fldChar w:fldCharType="end"/>
        </w:r>
        <w:r w:rsidRPr="00D355F5">
          <w:rPr>
            <w:color w:val="000000"/>
          </w:rPr>
          <w:t>/</w:t>
        </w:r>
        <w:r>
          <w:rPr>
            <w:color w:val="000000"/>
          </w:rPr>
          <w:t xml:space="preserve">).  </w:t>
        </w:r>
      </w:ins>
      <w:ins w:id="731" w:author="F FLORENCE" w:date="2023-08-14T16:31:00Z">
        <w:r>
          <w:rPr>
            <w:color w:val="000000"/>
          </w:rPr>
          <w:t>Teams must cite the original work done by others.</w:t>
        </w:r>
      </w:ins>
      <w:ins w:id="732" w:author="F FLORENCE" w:date="2023-08-14T16:33:00Z">
        <w:r>
          <w:rPr>
            <w:color w:val="000000"/>
          </w:rPr>
          <w:t xml:space="preserve">  Teams are also encouraged to share their models with the OSDC.</w:t>
        </w:r>
      </w:ins>
    </w:p>
    <w:p w14:paraId="000000C5" w14:textId="77777777" w:rsidR="00B540A6" w:rsidRDefault="00B540A6">
      <w:pPr>
        <w:pBdr>
          <w:top w:val="nil"/>
          <w:left w:val="nil"/>
          <w:bottom w:val="nil"/>
          <w:right w:val="nil"/>
          <w:between w:val="nil"/>
        </w:pBdr>
        <w:spacing w:line="360" w:lineRule="auto"/>
        <w:ind w:left="1152"/>
        <w:rPr>
          <w:color w:val="000000"/>
        </w:rPr>
      </w:pPr>
    </w:p>
    <w:p w14:paraId="000000C6" w14:textId="77777777" w:rsidR="00B540A6" w:rsidRDefault="00000000">
      <w:pPr>
        <w:pStyle w:val="Heading3"/>
        <w:numPr>
          <w:ilvl w:val="0"/>
          <w:numId w:val="7"/>
        </w:numPr>
        <w:rPr>
          <w:i/>
          <w:color w:val="243F61"/>
        </w:rPr>
      </w:pPr>
      <w:bookmarkStart w:id="733" w:name="_Toc143692320"/>
      <w:r>
        <w:rPr>
          <w:i/>
          <w:color w:val="243F61"/>
        </w:rPr>
        <w:t>Project Timeline</w:t>
      </w:r>
      <w:bookmarkEnd w:id="733"/>
      <w:r>
        <w:rPr>
          <w:i/>
          <w:color w:val="243F61"/>
        </w:rPr>
        <w:t xml:space="preserve"> </w:t>
      </w:r>
    </w:p>
    <w:p w14:paraId="000000C7" w14:textId="05AF7397" w:rsidR="00B540A6" w:rsidRDefault="00000000">
      <w:pPr>
        <w:tabs>
          <w:tab w:val="left" w:pos="4320"/>
        </w:tabs>
        <w:spacing w:line="300" w:lineRule="auto"/>
        <w:ind w:left="450"/>
      </w:pPr>
      <w:r>
        <w:t>Phase I - Design:</w:t>
      </w:r>
      <w:r>
        <w:tab/>
        <w:t>Fall 202</w:t>
      </w:r>
      <w:ins w:id="734" w:author="F FLORENCE" w:date="2023-08-14T16:38:00Z">
        <w:r w:rsidR="00E405D0">
          <w:t>3</w:t>
        </w:r>
      </w:ins>
      <w:del w:id="735" w:author="F FLORENCE" w:date="2023-08-14T16:38:00Z">
        <w:r w:rsidDel="00E405D0">
          <w:delText>2</w:delText>
        </w:r>
      </w:del>
    </w:p>
    <w:p w14:paraId="000000C8" w14:textId="77777777" w:rsidR="00B540A6" w:rsidRDefault="00000000">
      <w:pPr>
        <w:tabs>
          <w:tab w:val="left" w:pos="4320"/>
        </w:tabs>
        <w:spacing w:line="300" w:lineRule="auto"/>
        <w:ind w:firstLine="720"/>
      </w:pPr>
      <w:r>
        <w:t>Submit monthly reports</w:t>
      </w:r>
      <w:r>
        <w:tab/>
        <w:t>On or before the final day of each month starting in October</w:t>
      </w:r>
    </w:p>
    <w:p w14:paraId="000000C9" w14:textId="01EAB99C" w:rsidR="00B540A6" w:rsidRDefault="00000000">
      <w:pPr>
        <w:tabs>
          <w:tab w:val="left" w:pos="4320"/>
        </w:tabs>
        <w:spacing w:line="300" w:lineRule="auto"/>
        <w:ind w:firstLine="720"/>
      </w:pPr>
      <w:r>
        <w:t xml:space="preserve">Submit final design to DSATS </w:t>
      </w:r>
      <w:r>
        <w:tab/>
        <w:t>31 Dec 202</w:t>
      </w:r>
      <w:ins w:id="736" w:author="F FLORENCE" w:date="2023-08-14T16:38:00Z">
        <w:r w:rsidR="000E3391">
          <w:t>3</w:t>
        </w:r>
      </w:ins>
      <w:del w:id="737" w:author="F FLORENCE" w:date="2023-08-14T16:38:00Z">
        <w:r w:rsidDel="000E3391">
          <w:delText>2</w:delText>
        </w:r>
      </w:del>
      <w:r>
        <w:t>, midnight UTC</w:t>
      </w:r>
    </w:p>
    <w:p w14:paraId="000000CA" w14:textId="567F309F" w:rsidR="00B540A6" w:rsidRDefault="00000000">
      <w:pPr>
        <w:tabs>
          <w:tab w:val="left" w:pos="4320"/>
        </w:tabs>
        <w:spacing w:line="300" w:lineRule="auto"/>
        <w:ind w:firstLine="720"/>
      </w:pPr>
      <w:r>
        <w:t>Submit an abstract to DSATS*</w:t>
      </w:r>
      <w:r>
        <w:tab/>
        <w:t>31 Dec 202</w:t>
      </w:r>
      <w:ins w:id="738" w:author="F FLORENCE" w:date="2023-08-14T16:38:00Z">
        <w:r w:rsidR="000E3391">
          <w:t>3</w:t>
        </w:r>
      </w:ins>
      <w:del w:id="739" w:author="F FLORENCE" w:date="2023-08-14T16:38:00Z">
        <w:r w:rsidDel="000E3391">
          <w:delText>2</w:delText>
        </w:r>
      </w:del>
      <w:r>
        <w:t xml:space="preserve">, midnight UTC </w:t>
      </w:r>
    </w:p>
    <w:p w14:paraId="000000CB" w14:textId="50038C54" w:rsidR="00B540A6" w:rsidRDefault="00000000">
      <w:r>
        <w:t>Finalists to advance to Phase II</w:t>
      </w:r>
      <w:r>
        <w:tab/>
      </w:r>
      <w:r>
        <w:tab/>
        <w:t>Announced in mid-February 202</w:t>
      </w:r>
      <w:ins w:id="740" w:author="F FLORENCE" w:date="2023-08-14T16:39:00Z">
        <w:r w:rsidR="000E3391">
          <w:t>4</w:t>
        </w:r>
      </w:ins>
      <w:del w:id="741" w:author="F FLORENCE" w:date="2023-08-14T16:39:00Z">
        <w:r w:rsidDel="000E3391">
          <w:delText>3</w:delText>
        </w:r>
      </w:del>
    </w:p>
    <w:p w14:paraId="000000CC" w14:textId="77777777" w:rsidR="00B540A6" w:rsidRDefault="00B540A6">
      <w:pPr>
        <w:ind w:firstLine="720"/>
        <w:rPr>
          <w:sz w:val="16"/>
          <w:szCs w:val="16"/>
        </w:rPr>
      </w:pPr>
    </w:p>
    <w:p w14:paraId="000000CD" w14:textId="77777777" w:rsidR="00B540A6" w:rsidRDefault="00000000">
      <w:pPr>
        <w:ind w:firstLine="720"/>
        <w:rPr>
          <w:sz w:val="16"/>
          <w:szCs w:val="16"/>
        </w:rPr>
      </w:pPr>
      <w:r>
        <w:rPr>
          <w:sz w:val="16"/>
          <w:szCs w:val="16"/>
        </w:rPr>
        <w:t>*DSATS will submit an abstract to the SPE that will include excerpts from the student abstracts by the conference paper-submittal deadline, typically in mid-summer, for consideration of a paper by the conference program committee.</w:t>
      </w:r>
    </w:p>
    <w:p w14:paraId="000000CE" w14:textId="77777777" w:rsidR="00B540A6" w:rsidRDefault="00B540A6">
      <w:pPr>
        <w:tabs>
          <w:tab w:val="left" w:pos="4320"/>
        </w:tabs>
        <w:spacing w:line="300" w:lineRule="auto"/>
        <w:ind w:left="450"/>
      </w:pPr>
    </w:p>
    <w:p w14:paraId="000000CF" w14:textId="77777777" w:rsidR="00B540A6" w:rsidRDefault="00000000">
      <w:pPr>
        <w:tabs>
          <w:tab w:val="left" w:pos="4320"/>
        </w:tabs>
        <w:spacing w:line="300" w:lineRule="auto"/>
        <w:ind w:left="450"/>
      </w:pPr>
      <w:r>
        <w:t>Phase II</w:t>
      </w:r>
    </w:p>
    <w:p w14:paraId="000000D0" w14:textId="469702A1" w:rsidR="00B540A6" w:rsidRDefault="00000000">
      <w:pPr>
        <w:tabs>
          <w:tab w:val="left" w:pos="4320"/>
        </w:tabs>
        <w:spacing w:line="300" w:lineRule="auto"/>
        <w:ind w:firstLine="720"/>
      </w:pPr>
      <w:r>
        <w:t>Group A: Model enhancement/testing and controls development</w:t>
      </w:r>
      <w:r>
        <w:tab/>
        <w:t>Spring 202</w:t>
      </w:r>
      <w:ins w:id="742" w:author="F FLORENCE" w:date="2023-08-14T16:39:00Z">
        <w:r w:rsidR="000E3391">
          <w:t>4</w:t>
        </w:r>
      </w:ins>
      <w:del w:id="743" w:author="F FLORENCE" w:date="2023-08-14T16:39:00Z">
        <w:r w:rsidDel="000E3391">
          <w:delText>3</w:delText>
        </w:r>
      </w:del>
    </w:p>
    <w:p w14:paraId="000000D1" w14:textId="15F9404F" w:rsidR="00B540A6" w:rsidRDefault="00000000">
      <w:pPr>
        <w:tabs>
          <w:tab w:val="left" w:pos="4320"/>
        </w:tabs>
        <w:spacing w:line="300" w:lineRule="auto"/>
        <w:ind w:firstLine="720"/>
      </w:pPr>
      <w:r>
        <w:t>Group B: Model &amp; controls development/Construction</w:t>
      </w:r>
      <w:r>
        <w:tab/>
      </w:r>
      <w:r>
        <w:tab/>
      </w:r>
      <w:r>
        <w:tab/>
        <w:t>Spring 202</w:t>
      </w:r>
      <w:ins w:id="744" w:author="F FLORENCE" w:date="2023-08-14T16:39:00Z">
        <w:r w:rsidR="000E3391">
          <w:t>4</w:t>
        </w:r>
      </w:ins>
      <w:del w:id="745" w:author="F FLORENCE" w:date="2023-08-14T16:39:00Z">
        <w:r w:rsidDel="000E3391">
          <w:delText>3</w:delText>
        </w:r>
      </w:del>
    </w:p>
    <w:p w14:paraId="000000D2" w14:textId="41F2BBD1" w:rsidR="00B540A6" w:rsidRDefault="00000000">
      <w:pPr>
        <w:spacing w:after="200"/>
        <w:ind w:left="0" w:firstLine="720"/>
        <w:rPr>
          <w:color w:val="243F61"/>
        </w:rPr>
      </w:pPr>
      <w:r>
        <w:t>Group A and B Phase II Test</w:t>
      </w:r>
      <w:r>
        <w:tab/>
      </w:r>
      <w:r>
        <w:tab/>
      </w:r>
      <w:r>
        <w:tab/>
      </w:r>
      <w:r>
        <w:tab/>
      </w:r>
      <w:r>
        <w:tab/>
      </w:r>
      <w:r>
        <w:tab/>
      </w:r>
      <w:ins w:id="746" w:author="F FLORENCE" w:date="2023-08-14T16:39:00Z">
        <w:r w:rsidR="000E3391">
          <w:tab/>
        </w:r>
      </w:ins>
      <w:r>
        <w:t>May/June 202</w:t>
      </w:r>
      <w:ins w:id="747" w:author="F FLORENCE" w:date="2023-08-14T16:39:00Z">
        <w:r w:rsidR="000E3391">
          <w:t>4</w:t>
        </w:r>
      </w:ins>
      <w:del w:id="748" w:author="F FLORENCE" w:date="2023-08-14T16:39:00Z">
        <w:r w:rsidDel="000E3391">
          <w:delText>3</w:delText>
        </w:r>
      </w:del>
    </w:p>
    <w:p w14:paraId="000000D3" w14:textId="77777777" w:rsidR="00B540A6" w:rsidRDefault="00000000">
      <w:pPr>
        <w:pStyle w:val="Heading3"/>
        <w:numPr>
          <w:ilvl w:val="0"/>
          <w:numId w:val="7"/>
        </w:numPr>
        <w:spacing w:line="360" w:lineRule="auto"/>
        <w:rPr>
          <w:i/>
          <w:color w:val="243F61"/>
        </w:rPr>
      </w:pPr>
      <w:bookmarkStart w:id="749" w:name="_Toc143692321"/>
      <w:r>
        <w:rPr>
          <w:i/>
          <w:color w:val="243F61"/>
        </w:rPr>
        <w:t>Project reports</w:t>
      </w:r>
      <w:bookmarkEnd w:id="749"/>
    </w:p>
    <w:p w14:paraId="000000D4" w14:textId="77777777" w:rsidR="00B540A6" w:rsidRDefault="00000000">
      <w:pPr>
        <w:pStyle w:val="Heading4"/>
        <w:numPr>
          <w:ilvl w:val="1"/>
          <w:numId w:val="7"/>
        </w:numPr>
      </w:pPr>
      <w:bookmarkStart w:id="750" w:name="_Toc143692322"/>
      <w:r>
        <w:t>Report File Names</w:t>
      </w:r>
      <w:bookmarkEnd w:id="750"/>
    </w:p>
    <w:p w14:paraId="000000D5" w14:textId="77777777" w:rsidR="00B540A6" w:rsidRDefault="00000000">
      <w:r>
        <w:t xml:space="preserve">To avoid extra work by the committee to rename all files, teams </w:t>
      </w:r>
      <w:r w:rsidRPr="000E3391">
        <w:rPr>
          <w:u w:val="single"/>
          <w:rPrChange w:id="751" w:author="F FLORENCE" w:date="2023-08-14T16:39:00Z">
            <w:rPr/>
          </w:rPrChange>
        </w:rPr>
        <w:t>must</w:t>
      </w:r>
      <w:r>
        <w:t xml:space="preserve"> use this convention for all reports:</w:t>
      </w:r>
    </w:p>
    <w:p w14:paraId="000000D6" w14:textId="77777777" w:rsidR="00B540A6" w:rsidRDefault="00B540A6"/>
    <w:p w14:paraId="000000D7" w14:textId="77777777" w:rsidR="00B540A6" w:rsidRDefault="00000000">
      <w:r>
        <w:t>Monthly Reports</w:t>
      </w:r>
    </w:p>
    <w:p w14:paraId="000000D8" w14:textId="77777777" w:rsidR="00B540A6" w:rsidDel="000E3391" w:rsidRDefault="00000000">
      <w:pPr>
        <w:ind w:left="1440"/>
        <w:rPr>
          <w:del w:id="752" w:author="F FLORENCE" w:date="2023-08-14T16:40:00Z"/>
        </w:rPr>
      </w:pPr>
      <w:r>
        <w:t xml:space="preserve">Year-Month# University Name (abbreviated) </w:t>
      </w:r>
    </w:p>
    <w:p w14:paraId="000000D9" w14:textId="1244BB49" w:rsidR="00B540A6" w:rsidRDefault="00000000" w:rsidP="000E3391">
      <w:pPr>
        <w:ind w:left="1440"/>
      </w:pPr>
      <w:del w:id="753" w:author="F FLORENCE" w:date="2023-08-14T16:41:00Z">
        <w:r w:rsidDel="000E3391">
          <w:delText>(</w:delText>
        </w:r>
      </w:del>
      <w:r>
        <w:t>Note</w:t>
      </w:r>
      <w:ins w:id="754" w:author="F FLORENCE" w:date="2023-08-14T16:41:00Z">
        <w:r w:rsidR="000E3391">
          <w:t>:</w:t>
        </w:r>
      </w:ins>
      <w:r>
        <w:t xml:space="preserve"> this is the competition </w:t>
      </w:r>
      <w:r w:rsidRPr="000E3391">
        <w:rPr>
          <w:u w:val="single"/>
          <w:rPrChange w:id="755" w:author="F FLORENCE" w:date="2023-08-14T16:42:00Z">
            <w:rPr/>
          </w:rPrChange>
        </w:rPr>
        <w:t>year (spring term</w:t>
      </w:r>
      <w:del w:id="756" w:author="F FLORENCE" w:date="2023-08-14T16:42:00Z">
        <w:r w:rsidDel="000E3391">
          <w:delText>)</w:delText>
        </w:r>
      </w:del>
      <w:ins w:id="757" w:author="F FLORENCE" w:date="2023-08-14T16:42:00Z">
        <w:r w:rsidR="000E3391">
          <w:t>.</w:t>
        </w:r>
      </w:ins>
      <w:del w:id="758" w:author="F FLORENCE" w:date="2023-08-14T16:42:00Z">
        <w:r w:rsidDel="000E3391">
          <w:delText>)</w:delText>
        </w:r>
      </w:del>
    </w:p>
    <w:p w14:paraId="000000DA" w14:textId="0AE4948B" w:rsidR="00B540A6" w:rsidRDefault="00000000">
      <w:pPr>
        <w:ind w:left="1440"/>
      </w:pPr>
      <w:r>
        <w:t xml:space="preserve">Example: for the </w:t>
      </w:r>
      <w:ins w:id="759" w:author="F FLORENCE" w:date="2023-08-14T16:40:00Z">
        <w:r w:rsidR="000E3391">
          <w:t>Oct</w:t>
        </w:r>
      </w:ins>
      <w:ins w:id="760" w:author="F FLORENCE" w:date="2023-08-14T16:42:00Z">
        <w:r w:rsidR="000E3391">
          <w:t>o</w:t>
        </w:r>
      </w:ins>
      <w:ins w:id="761" w:author="F FLORENCE" w:date="2023-08-14T16:40:00Z">
        <w:r w:rsidR="000E3391">
          <w:t xml:space="preserve">ber </w:t>
        </w:r>
      </w:ins>
      <w:r>
        <w:t>202</w:t>
      </w:r>
      <w:ins w:id="762" w:author="F FLORENCE" w:date="2023-08-14T16:39:00Z">
        <w:r w:rsidR="000E3391">
          <w:t>3</w:t>
        </w:r>
      </w:ins>
      <w:del w:id="763" w:author="F FLORENCE" w:date="2023-08-14T16:39:00Z">
        <w:r w:rsidDel="000E3391">
          <w:delText>2</w:delText>
        </w:r>
      </w:del>
      <w:del w:id="764" w:author="F FLORENCE" w:date="2023-08-14T16:42:00Z">
        <w:r w:rsidDel="000E3391">
          <w:delText>- 202</w:delText>
        </w:r>
      </w:del>
      <w:del w:id="765" w:author="F FLORENCE" w:date="2023-08-14T16:39:00Z">
        <w:r w:rsidDel="000E3391">
          <w:delText>3</w:delText>
        </w:r>
      </w:del>
      <w:r>
        <w:t xml:space="preserve"> entry from the University of Drillbotics Competition</w:t>
      </w:r>
      <w:ins w:id="766" w:author="F FLORENCE" w:date="2023-08-14T16:40:00Z">
        <w:r w:rsidR="000E3391">
          <w:t xml:space="preserve"> (UDC)</w:t>
        </w:r>
      </w:ins>
    </w:p>
    <w:p w14:paraId="000000DB" w14:textId="6BE45870" w:rsidR="00B540A6" w:rsidRDefault="00000000">
      <w:pPr>
        <w:ind w:left="1440" w:firstLine="720"/>
      </w:pPr>
      <w:r>
        <w:t>Use: 202</w:t>
      </w:r>
      <w:ins w:id="767" w:author="F FLORENCE" w:date="2023-08-14T16:39:00Z">
        <w:r w:rsidR="000E3391">
          <w:t>4</w:t>
        </w:r>
      </w:ins>
      <w:del w:id="768" w:author="F FLORENCE" w:date="2023-08-14T16:39:00Z">
        <w:r w:rsidDel="000E3391">
          <w:delText>3</w:delText>
        </w:r>
      </w:del>
      <w:r>
        <w:t>-10 UDC</w:t>
      </w:r>
    </w:p>
    <w:p w14:paraId="000000DC" w14:textId="77777777" w:rsidR="00B540A6" w:rsidRDefault="00B540A6">
      <w:pPr>
        <w:pBdr>
          <w:top w:val="nil"/>
          <w:left w:val="nil"/>
          <w:bottom w:val="nil"/>
          <w:right w:val="nil"/>
          <w:between w:val="nil"/>
        </w:pBdr>
        <w:spacing w:line="360" w:lineRule="auto"/>
        <w:ind w:left="2880"/>
        <w:rPr>
          <w:color w:val="000000"/>
        </w:rPr>
      </w:pPr>
    </w:p>
    <w:p w14:paraId="000000DD" w14:textId="77777777" w:rsidR="00B540A6" w:rsidRDefault="00000000">
      <w:pPr>
        <w:ind w:firstLine="720"/>
      </w:pPr>
      <w:r>
        <w:t>Design reports</w:t>
      </w:r>
    </w:p>
    <w:p w14:paraId="000000DE" w14:textId="7E01A228" w:rsidR="00B540A6" w:rsidDel="000E3391" w:rsidRDefault="00000000">
      <w:pPr>
        <w:ind w:left="1440"/>
        <w:rPr>
          <w:del w:id="769" w:author="F FLORENCE" w:date="2023-08-14T16:41:00Z"/>
        </w:rPr>
      </w:pPr>
      <w:r>
        <w:t xml:space="preserve">Year University Name (abbreviated) </w:t>
      </w:r>
    </w:p>
    <w:p w14:paraId="000000DF" w14:textId="03CC466D" w:rsidR="00B540A6" w:rsidRDefault="00000000">
      <w:pPr>
        <w:ind w:left="1440"/>
      </w:pPr>
      <w:del w:id="770" w:author="F FLORENCE" w:date="2023-08-14T16:41:00Z">
        <w:r w:rsidDel="000E3391">
          <w:delText>(</w:delText>
        </w:r>
      </w:del>
      <w:r>
        <w:t>Note</w:t>
      </w:r>
      <w:ins w:id="771" w:author="F FLORENCE" w:date="2023-08-14T16:41:00Z">
        <w:r w:rsidR="000E3391">
          <w:t>:</w:t>
        </w:r>
      </w:ins>
      <w:r>
        <w:t xml:space="preserve"> this is the competition </w:t>
      </w:r>
      <w:del w:id="772" w:author="F FLORENCE" w:date="2023-08-14T16:41:00Z">
        <w:r w:rsidDel="000E3391">
          <w:delText>year (</w:delText>
        </w:r>
      </w:del>
      <w:r>
        <w:t>spring term</w:t>
      </w:r>
      <w:del w:id="773" w:author="F FLORENCE" w:date="2023-08-14T16:41:00Z">
        <w:r w:rsidDel="000E3391">
          <w:delText>))</w:delText>
        </w:r>
      </w:del>
      <w:ins w:id="774" w:author="F FLORENCE" w:date="2023-08-14T16:42:00Z">
        <w:r w:rsidR="000E3391">
          <w:t>.</w:t>
        </w:r>
      </w:ins>
    </w:p>
    <w:p w14:paraId="000000E0" w14:textId="2AE5CA95" w:rsidR="00B540A6" w:rsidRDefault="00000000">
      <w:pPr>
        <w:ind w:left="1440"/>
      </w:pPr>
      <w:r>
        <w:t>Example: for the 202</w:t>
      </w:r>
      <w:ins w:id="775" w:author="F FLORENCE" w:date="2023-08-14T16:43:00Z">
        <w:r w:rsidR="000E3391">
          <w:t>3</w:t>
        </w:r>
      </w:ins>
      <w:del w:id="776" w:author="F FLORENCE" w:date="2023-08-14T16:43:00Z">
        <w:r w:rsidDel="000E3391">
          <w:delText>2</w:delText>
        </w:r>
      </w:del>
      <w:r>
        <w:t>- 202</w:t>
      </w:r>
      <w:ins w:id="777" w:author="F FLORENCE" w:date="2023-08-14T16:43:00Z">
        <w:r w:rsidR="000E3391">
          <w:t>4</w:t>
        </w:r>
      </w:ins>
      <w:del w:id="778" w:author="F FLORENCE" w:date="2023-08-14T16:43:00Z">
        <w:r w:rsidDel="000E3391">
          <w:delText>3</w:delText>
        </w:r>
      </w:del>
      <w:r>
        <w:t xml:space="preserve"> entry from the University of Drillbotics Competition</w:t>
      </w:r>
      <w:ins w:id="779" w:author="F FLORENCE" w:date="2023-08-14T16:43:00Z">
        <w:r w:rsidR="000E3391">
          <w:t xml:space="preserve"> (UDC)</w:t>
        </w:r>
      </w:ins>
    </w:p>
    <w:p w14:paraId="000000E1" w14:textId="4885BA49" w:rsidR="00B540A6" w:rsidRDefault="00000000">
      <w:pPr>
        <w:ind w:left="1440" w:firstLine="720"/>
      </w:pPr>
      <w:r>
        <w:t>Use: 202</w:t>
      </w:r>
      <w:ins w:id="780" w:author="F FLORENCE" w:date="2023-08-14T16:43:00Z">
        <w:r w:rsidR="000E3391">
          <w:t>4</w:t>
        </w:r>
      </w:ins>
      <w:del w:id="781" w:author="F FLORENCE" w:date="2023-08-14T16:43:00Z">
        <w:r w:rsidDel="000E3391">
          <w:delText>3</w:delText>
        </w:r>
      </w:del>
      <w:r>
        <w:t xml:space="preserve"> UDC Phase I Design Report</w:t>
      </w:r>
    </w:p>
    <w:p w14:paraId="000000E2" w14:textId="77777777" w:rsidR="00B540A6" w:rsidRDefault="00B540A6">
      <w:pPr>
        <w:spacing w:line="240" w:lineRule="auto"/>
        <w:ind w:firstLine="720"/>
      </w:pPr>
    </w:p>
    <w:p w14:paraId="000000E3" w14:textId="77777777" w:rsidR="00B540A6" w:rsidRDefault="00000000">
      <w:pPr>
        <w:pStyle w:val="Heading4"/>
        <w:numPr>
          <w:ilvl w:val="1"/>
          <w:numId w:val="7"/>
        </w:numPr>
      </w:pPr>
      <w:r>
        <w:lastRenderedPageBreak/>
        <w:t xml:space="preserve"> </w:t>
      </w:r>
      <w:bookmarkStart w:id="782" w:name="_Toc143692323"/>
      <w:r>
        <w:t>Monthly Report Contents</w:t>
      </w:r>
      <w:bookmarkEnd w:id="782"/>
      <w:r>
        <w:t xml:space="preserve"> </w:t>
      </w:r>
    </w:p>
    <w:p w14:paraId="000000E4" w14:textId="77777777" w:rsidR="00B540A6" w:rsidRDefault="00000000">
      <w:r>
        <w:t xml:space="preserve">Starting in October for the fall term, the student team shall submit to DSATS a short monthly project report that is no more than one page in length (additional pages will be ignored) due on or before the last day of each month.  Send all reports via email to </w:t>
      </w:r>
      <w:r>
        <w:rPr>
          <w:color w:val="0000FF"/>
          <w:u w:val="single"/>
        </w:rPr>
        <w:t xml:space="preserve"> </w:t>
      </w:r>
      <w:hyperlink r:id="rId18">
        <w:r>
          <w:rPr>
            <w:color w:val="0000FF"/>
            <w:u w:val="single"/>
          </w:rPr>
          <w:t>competition@drillbotics.com</w:t>
        </w:r>
      </w:hyperlink>
      <w:r>
        <w:rPr>
          <w:color w:val="0000FF"/>
          <w:u w:val="single"/>
        </w:rPr>
        <w:t xml:space="preserve"> </w:t>
      </w:r>
      <w:r>
        <w:t>.  The monthly report should include:</w:t>
      </w:r>
    </w:p>
    <w:p w14:paraId="000000E5" w14:textId="77777777" w:rsidR="00B540A6" w:rsidRDefault="00B540A6"/>
    <w:p w14:paraId="000000E6" w14:textId="47D07A99" w:rsidR="00B540A6" w:rsidRDefault="00000000">
      <w:pPr>
        <w:ind w:firstLine="720"/>
      </w:pPr>
      <w:r>
        <w:t xml:space="preserve">Phase </w:t>
      </w:r>
      <w:r w:rsidR="008F43D1">
        <w:t>I Monthly</w:t>
      </w:r>
      <w:r>
        <w:t xml:space="preserve"> Report Contents </w:t>
      </w:r>
    </w:p>
    <w:p w14:paraId="000000E7" w14:textId="77777777" w:rsidR="00B540A6" w:rsidRDefault="00000000">
      <w:pPr>
        <w:numPr>
          <w:ilvl w:val="0"/>
          <w:numId w:val="19"/>
        </w:numPr>
        <w:pBdr>
          <w:top w:val="nil"/>
          <w:left w:val="nil"/>
          <w:bottom w:val="nil"/>
          <w:right w:val="nil"/>
          <w:between w:val="nil"/>
        </w:pBdr>
        <w:ind w:left="1800"/>
        <w:rPr>
          <w:color w:val="000000"/>
        </w:rPr>
      </w:pPr>
      <w:r>
        <w:rPr>
          <w:color w:val="000000"/>
        </w:rPr>
        <w:t>Key project activities over the past month.</w:t>
      </w:r>
    </w:p>
    <w:p w14:paraId="000000E8" w14:textId="77777777" w:rsidR="00B540A6" w:rsidRDefault="00000000">
      <w:pPr>
        <w:numPr>
          <w:ilvl w:val="0"/>
          <w:numId w:val="19"/>
        </w:numPr>
        <w:pBdr>
          <w:top w:val="nil"/>
          <w:left w:val="nil"/>
          <w:bottom w:val="nil"/>
          <w:right w:val="nil"/>
          <w:between w:val="nil"/>
        </w:pBdr>
        <w:ind w:left="1800"/>
        <w:rPr>
          <w:color w:val="000000"/>
        </w:rPr>
      </w:pPr>
      <w:r>
        <w:rPr>
          <w:color w:val="000000"/>
        </w:rPr>
        <w:t>Literature survey, rig modeling considerations, trade-offs, critical decision points etc.</w:t>
      </w:r>
    </w:p>
    <w:sdt>
      <w:sdtPr>
        <w:tag w:val="goog_rdk_19"/>
        <w:id w:val="1353389260"/>
      </w:sdtPr>
      <w:sdtContent>
        <w:p w14:paraId="000000E9" w14:textId="2B30DA26" w:rsidR="00B540A6" w:rsidRDefault="00000000">
          <w:pPr>
            <w:numPr>
              <w:ilvl w:val="0"/>
              <w:numId w:val="19"/>
            </w:numPr>
            <w:pBdr>
              <w:top w:val="nil"/>
              <w:left w:val="nil"/>
              <w:bottom w:val="nil"/>
              <w:right w:val="nil"/>
              <w:between w:val="nil"/>
            </w:pBdr>
            <w:ind w:left="1800"/>
            <w:rPr>
              <w:color w:val="000000"/>
            </w:rPr>
          </w:pPr>
          <w:sdt>
            <w:sdtPr>
              <w:tag w:val="goog_rdk_18"/>
              <w:id w:val="-1936966828"/>
            </w:sdtPr>
            <w:sdtContent>
              <w:r>
                <w:rPr>
                  <w:color w:val="000000"/>
                </w:rPr>
                <w:t>New or replacement team members</w:t>
              </w:r>
              <w:ins w:id="783" w:author="F FLORENCE" w:date="2023-08-14T16:44:00Z">
                <w:r w:rsidR="000E3391">
                  <w:rPr>
                    <w:color w:val="000000"/>
                  </w:rPr>
                  <w:t xml:space="preserve"> or faculty supervisors</w:t>
                </w:r>
              </w:ins>
              <w:r>
                <w:rPr>
                  <w:color w:val="000000"/>
                </w:rPr>
                <w:t xml:space="preserve"> (include their email address)</w:t>
              </w:r>
            </w:sdtContent>
          </w:sdt>
        </w:p>
      </w:sdtContent>
    </w:sdt>
    <w:p w14:paraId="000000EA" w14:textId="77777777" w:rsidR="00B540A6" w:rsidRDefault="00000000">
      <w:pPr>
        <w:numPr>
          <w:ilvl w:val="0"/>
          <w:numId w:val="19"/>
        </w:numPr>
        <w:pBdr>
          <w:top w:val="nil"/>
          <w:left w:val="nil"/>
          <w:bottom w:val="nil"/>
          <w:right w:val="nil"/>
          <w:between w:val="nil"/>
        </w:pBdr>
        <w:ind w:left="1800"/>
        <w:rPr>
          <w:color w:val="000000"/>
        </w:rPr>
      </w:pPr>
      <w:r>
        <w:rPr>
          <w:color w:val="000000"/>
        </w:rPr>
        <w:t>Cost updates</w:t>
      </w:r>
    </w:p>
    <w:p w14:paraId="000000EB" w14:textId="77777777" w:rsidR="00B540A6" w:rsidRDefault="00000000">
      <w:pPr>
        <w:numPr>
          <w:ilvl w:val="0"/>
          <w:numId w:val="19"/>
        </w:numPr>
        <w:pBdr>
          <w:top w:val="nil"/>
          <w:left w:val="nil"/>
          <w:bottom w:val="nil"/>
          <w:right w:val="nil"/>
          <w:between w:val="nil"/>
        </w:pBdr>
        <w:ind w:left="1800"/>
        <w:rPr>
          <w:color w:val="000000"/>
        </w:rPr>
      </w:pPr>
      <w:r>
        <w:rPr>
          <w:color w:val="000000"/>
        </w:rPr>
        <w:t>Significant new learning, if any</w:t>
      </w:r>
    </w:p>
    <w:p w14:paraId="000000EC" w14:textId="77777777" w:rsidR="00B540A6" w:rsidRDefault="00B540A6">
      <w:pPr>
        <w:ind w:left="0"/>
      </w:pPr>
    </w:p>
    <w:p w14:paraId="000000ED" w14:textId="77777777" w:rsidR="00B540A6" w:rsidRDefault="00000000">
      <w:pPr>
        <w:ind w:firstLine="720"/>
      </w:pPr>
      <w:r>
        <w:t>Phase II Monthly Report Contents</w:t>
      </w:r>
    </w:p>
    <w:p w14:paraId="000000EE" w14:textId="77777777" w:rsidR="00B540A6" w:rsidRDefault="00000000">
      <w:pPr>
        <w:numPr>
          <w:ilvl w:val="0"/>
          <w:numId w:val="19"/>
        </w:numPr>
        <w:pBdr>
          <w:top w:val="nil"/>
          <w:left w:val="nil"/>
          <w:bottom w:val="nil"/>
          <w:right w:val="nil"/>
          <w:between w:val="nil"/>
        </w:pBdr>
        <w:ind w:left="1800"/>
        <w:rPr>
          <w:color w:val="000000"/>
        </w:rPr>
      </w:pPr>
      <w:r>
        <w:rPr>
          <w:color w:val="000000"/>
        </w:rPr>
        <w:t>Key project activities over the past month.</w:t>
      </w:r>
    </w:p>
    <w:p w14:paraId="000000EF" w14:textId="77777777" w:rsidR="00B540A6" w:rsidRDefault="00000000">
      <w:pPr>
        <w:numPr>
          <w:ilvl w:val="0"/>
          <w:numId w:val="19"/>
        </w:numPr>
        <w:pBdr>
          <w:top w:val="nil"/>
          <w:left w:val="nil"/>
          <w:bottom w:val="nil"/>
          <w:right w:val="nil"/>
          <w:between w:val="nil"/>
        </w:pBdr>
        <w:ind w:left="1800"/>
        <w:rPr>
          <w:color w:val="000000"/>
        </w:rPr>
      </w:pPr>
      <w:r>
        <w:rPr>
          <w:color w:val="000000"/>
        </w:rPr>
        <w:t>Model enhancements, controls development updates.</w:t>
      </w:r>
    </w:p>
    <w:p w14:paraId="000000F0" w14:textId="77777777" w:rsidR="00B540A6" w:rsidRDefault="00000000">
      <w:pPr>
        <w:numPr>
          <w:ilvl w:val="0"/>
          <w:numId w:val="19"/>
        </w:numPr>
        <w:pBdr>
          <w:top w:val="nil"/>
          <w:left w:val="nil"/>
          <w:bottom w:val="nil"/>
          <w:right w:val="nil"/>
          <w:between w:val="nil"/>
        </w:pBdr>
        <w:ind w:left="1800"/>
        <w:rPr>
          <w:color w:val="000000"/>
        </w:rPr>
      </w:pPr>
      <w:r>
        <w:rPr>
          <w:color w:val="000000"/>
        </w:rPr>
        <w:t>Preliminary results of exercising the drilling model and controls</w:t>
      </w:r>
    </w:p>
    <w:p w14:paraId="000000F1" w14:textId="77777777" w:rsidR="00B540A6" w:rsidRDefault="00000000">
      <w:pPr>
        <w:numPr>
          <w:ilvl w:val="0"/>
          <w:numId w:val="19"/>
        </w:numPr>
        <w:pBdr>
          <w:top w:val="nil"/>
          <w:left w:val="nil"/>
          <w:bottom w:val="nil"/>
          <w:right w:val="nil"/>
          <w:between w:val="nil"/>
        </w:pBdr>
        <w:ind w:left="1800"/>
        <w:rPr>
          <w:color w:val="000000"/>
        </w:rPr>
      </w:pPr>
      <w:r>
        <w:rPr>
          <w:color w:val="000000"/>
        </w:rPr>
        <w:t>Cost updates</w:t>
      </w:r>
    </w:p>
    <w:p w14:paraId="000000F2" w14:textId="77777777" w:rsidR="00B540A6" w:rsidRDefault="00000000">
      <w:pPr>
        <w:numPr>
          <w:ilvl w:val="0"/>
          <w:numId w:val="19"/>
        </w:numPr>
        <w:pBdr>
          <w:top w:val="nil"/>
          <w:left w:val="nil"/>
          <w:bottom w:val="nil"/>
          <w:right w:val="nil"/>
          <w:between w:val="nil"/>
        </w:pBdr>
        <w:ind w:left="1800"/>
        <w:rPr>
          <w:color w:val="000000"/>
        </w:rPr>
      </w:pPr>
      <w:r>
        <w:rPr>
          <w:color w:val="000000"/>
        </w:rPr>
        <w:t>Significant new learning, if any</w:t>
      </w:r>
    </w:p>
    <w:p w14:paraId="000000F3" w14:textId="77777777" w:rsidR="00B540A6" w:rsidRDefault="00B540A6"/>
    <w:p w14:paraId="000000F4" w14:textId="77777777" w:rsidR="00B540A6" w:rsidRDefault="00000000">
      <w:pPr>
        <w:pStyle w:val="Heading4"/>
        <w:numPr>
          <w:ilvl w:val="1"/>
          <w:numId w:val="7"/>
        </w:numPr>
      </w:pPr>
      <w:bookmarkStart w:id="784" w:name="_Toc143692324"/>
      <w:r>
        <w:t>Other items of interest</w:t>
      </w:r>
      <w:bookmarkEnd w:id="784"/>
      <w:r>
        <w:t xml:space="preserve"> </w:t>
      </w:r>
    </w:p>
    <w:p w14:paraId="000000F5" w14:textId="73B27B3B" w:rsidR="00B540A6" w:rsidRDefault="00000000">
      <w:r>
        <w:t xml:space="preserve">To teach students that their work involves economic trade-offs, the monthly report should include </w:t>
      </w:r>
      <w:ins w:id="785" w:author="F FLORENCE" w:date="2023-08-14T16:45:00Z">
        <w:r w:rsidR="000E3391">
          <w:t>the economic basis of decisions for hardware or software.</w:t>
        </w:r>
      </w:ins>
      <w:ins w:id="786" w:author="F FLORENCE" w:date="2023-08-14T16:46:00Z">
        <w:r w:rsidR="000E3391">
          <w:t xml:space="preserve">  It should also include </w:t>
        </w:r>
      </w:ins>
      <w:r>
        <w:t>at a minimum a summary estimate of team member labor hours for each step in the project: modeling, controls, testing etc. and a cost summary for hardware and software related expenditures.  Also include labor for non-students that affect the cost of the project.  Labor rates are not considered, as to eliminate international currency effects.  Labor is not considered in the cost limits of section 7.1 but should be discussed in the reports.</w:t>
      </w:r>
    </w:p>
    <w:p w14:paraId="000000F6" w14:textId="77777777" w:rsidR="00B540A6" w:rsidRDefault="00B540A6">
      <w:pPr>
        <w:ind w:firstLine="720"/>
      </w:pPr>
    </w:p>
    <w:p w14:paraId="000000F7" w14:textId="77777777" w:rsidR="00B540A6" w:rsidRDefault="00000000">
      <w:pPr>
        <w:pStyle w:val="Heading4"/>
        <w:numPr>
          <w:ilvl w:val="1"/>
          <w:numId w:val="7"/>
        </w:numPr>
      </w:pPr>
      <w:bookmarkStart w:id="787" w:name="_Toc143692325"/>
      <w:r>
        <w:t>Phase I Design Report</w:t>
      </w:r>
      <w:bookmarkEnd w:id="787"/>
    </w:p>
    <w:p w14:paraId="000000F8" w14:textId="77777777" w:rsidR="00B540A6" w:rsidRDefault="00000000">
      <w:bookmarkStart w:id="788" w:name="_heading=h.35nkun2" w:colFirst="0" w:colLast="0"/>
      <w:bookmarkEnd w:id="788"/>
      <w:r>
        <w:t>Detailed requirements for each group are listed in their respective Appendix A.</w:t>
      </w:r>
    </w:p>
    <w:p w14:paraId="000000F9" w14:textId="77777777" w:rsidR="00B540A6" w:rsidRDefault="00B540A6"/>
    <w:p w14:paraId="000000FA" w14:textId="77777777" w:rsidR="00B540A6" w:rsidRDefault="00000000">
      <w:pPr>
        <w:pStyle w:val="Heading4"/>
        <w:numPr>
          <w:ilvl w:val="1"/>
          <w:numId w:val="7"/>
        </w:numPr>
      </w:pPr>
      <w:bookmarkStart w:id="789" w:name="_Toc143692326"/>
      <w:r>
        <w:t>Final report, presentation and paper</w:t>
      </w:r>
      <w:bookmarkEnd w:id="789"/>
    </w:p>
    <w:p w14:paraId="000000FB" w14:textId="0A429E88" w:rsidR="00B540A6" w:rsidRDefault="00000000">
      <w:pPr>
        <w:numPr>
          <w:ilvl w:val="2"/>
          <w:numId w:val="7"/>
        </w:numPr>
        <w:pBdr>
          <w:top w:val="nil"/>
          <w:left w:val="nil"/>
          <w:bottom w:val="nil"/>
          <w:right w:val="nil"/>
          <w:between w:val="nil"/>
        </w:pBdr>
        <w:ind w:left="2160" w:hanging="1080"/>
        <w:rPr>
          <w:color w:val="000000"/>
        </w:rPr>
        <w:pPrChange w:id="790" w:author="F FLORENCE" w:date="2023-08-14T16:48:00Z">
          <w:pPr>
            <w:numPr>
              <w:ilvl w:val="2"/>
              <w:numId w:val="7"/>
            </w:numPr>
            <w:pBdr>
              <w:top w:val="nil"/>
              <w:left w:val="nil"/>
              <w:bottom w:val="nil"/>
              <w:right w:val="nil"/>
              <w:between w:val="nil"/>
            </w:pBdr>
            <w:ind w:left="2250" w:hanging="1170"/>
          </w:pPr>
        </w:pPrChange>
      </w:pPr>
      <w:r>
        <w:rPr>
          <w:color w:val="000000"/>
        </w:rPr>
        <w:t xml:space="preserve">The finalists shall prepare a project report that addresses items specific to each Group.  We suggest you use the format of most SPE papers.  For reference, please see </w:t>
      </w:r>
      <w:ins w:id="791" w:author="F FLORENCE" w:date="2023-08-14T16:52:00Z">
        <w:r w:rsidR="00120F39">
          <w:rPr>
            <w:color w:val="000000"/>
          </w:rPr>
          <w:fldChar w:fldCharType="begin"/>
        </w:r>
        <w:r w:rsidR="00120F39">
          <w:rPr>
            <w:color w:val="000000"/>
          </w:rPr>
          <w:instrText>HYPERLINK "http://spe.org/authors/resources/"</w:instrText>
        </w:r>
        <w:r w:rsidR="00120F39">
          <w:rPr>
            <w:color w:val="000000"/>
          </w:rPr>
        </w:r>
        <w:r w:rsidR="00120F39">
          <w:rPr>
            <w:color w:val="000000"/>
          </w:rPr>
          <w:fldChar w:fldCharType="separate"/>
        </w:r>
        <w:r w:rsidR="00120F39" w:rsidRPr="00120F39">
          <w:rPr>
            <w:rStyle w:val="Hyperlink"/>
          </w:rPr>
          <w:t>http://spe.org/authors/resources/</w:t>
        </w:r>
        <w:r w:rsidR="00120F39">
          <w:rPr>
            <w:color w:val="000000"/>
          </w:rPr>
          <w:fldChar w:fldCharType="end"/>
        </w:r>
      </w:ins>
      <w:ins w:id="792" w:author="F FLORENCE" w:date="2023-08-14T16:48:00Z">
        <w:r w:rsidR="000E3391" w:rsidRPr="00120F39">
          <w:rPr>
            <w:color w:val="000000"/>
            <w:rPrChange w:id="793" w:author="F FLORENCE" w:date="2023-08-14T16:51:00Z">
              <w:rPr>
                <w:color w:val="0000FF"/>
                <w:u w:val="single"/>
              </w:rPr>
            </w:rPrChange>
          </w:rPr>
          <w:t xml:space="preserve">.  This report may be submitted </w:t>
        </w:r>
        <w:r w:rsidR="00120F39" w:rsidRPr="00120F39">
          <w:rPr>
            <w:color w:val="000000"/>
            <w:rPrChange w:id="794" w:author="F FLORENCE" w:date="2023-08-14T16:51:00Z">
              <w:rPr>
                <w:color w:val="0000FF"/>
                <w:u w:val="single"/>
              </w:rPr>
            </w:rPrChange>
          </w:rPr>
          <w:t>up to four weeks after the final test.</w:t>
        </w:r>
      </w:ins>
    </w:p>
    <w:p w14:paraId="000000FC" w14:textId="64AF45A4" w:rsidR="00B540A6" w:rsidRDefault="00000000">
      <w:pPr>
        <w:numPr>
          <w:ilvl w:val="2"/>
          <w:numId w:val="7"/>
        </w:numPr>
        <w:pBdr>
          <w:top w:val="nil"/>
          <w:left w:val="nil"/>
          <w:bottom w:val="nil"/>
          <w:right w:val="nil"/>
          <w:between w:val="nil"/>
        </w:pBdr>
        <w:spacing w:line="360" w:lineRule="auto"/>
        <w:ind w:left="2160" w:hanging="1080"/>
        <w:rPr>
          <w:color w:val="000000"/>
        </w:rPr>
        <w:pPrChange w:id="795" w:author="F FLORENCE" w:date="2023-08-14T16:49:00Z">
          <w:pPr>
            <w:numPr>
              <w:ilvl w:val="2"/>
              <w:numId w:val="7"/>
            </w:numPr>
            <w:pBdr>
              <w:top w:val="nil"/>
              <w:left w:val="nil"/>
              <w:bottom w:val="nil"/>
              <w:right w:val="nil"/>
              <w:between w:val="nil"/>
            </w:pBdr>
            <w:spacing w:line="360" w:lineRule="auto"/>
            <w:ind w:left="1584" w:hanging="504"/>
          </w:pPr>
        </w:pPrChange>
      </w:pPr>
      <w:r w:rsidRPr="00120F39">
        <w:rPr>
          <w:color w:val="000000"/>
          <w:rPrChange w:id="796" w:author="F FLORENCE" w:date="2023-08-14T16:51:00Z">
            <w:rPr>
              <w:color w:val="0000FF"/>
              <w:u w:val="single"/>
            </w:rPr>
          </w:rPrChange>
        </w:rPr>
        <w:t xml:space="preserve">Finalists shall prepare a pre-recorded presentation </w:t>
      </w:r>
      <w:del w:id="797" w:author="F FLORENCE" w:date="2023-08-14T16:48:00Z">
        <w:r w:rsidRPr="00120F39" w:rsidDel="00120F39">
          <w:rPr>
            <w:color w:val="000000"/>
            <w:rPrChange w:id="798" w:author="F FLORENCE" w:date="2023-08-14T16:51:00Z">
              <w:rPr>
                <w:color w:val="0000FF"/>
                <w:u w:val="single"/>
              </w:rPr>
            </w:rPrChange>
          </w:rPr>
          <w:delText xml:space="preserve">one </w:delText>
        </w:r>
      </w:del>
      <w:ins w:id="799" w:author="F FLORENCE" w:date="2023-08-14T16:48:00Z">
        <w:r w:rsidR="00120F39" w:rsidRPr="00120F39">
          <w:rPr>
            <w:color w:val="000000"/>
            <w:rPrChange w:id="800" w:author="F FLORENCE" w:date="2023-08-14T16:51:00Z">
              <w:rPr>
                <w:color w:val="0000FF"/>
                <w:u w:val="single"/>
              </w:rPr>
            </w:rPrChange>
          </w:rPr>
          <w:t xml:space="preserve">two </w:t>
        </w:r>
      </w:ins>
      <w:r w:rsidRPr="00120F39">
        <w:rPr>
          <w:color w:val="000000"/>
          <w:rPrChange w:id="801" w:author="F FLORENCE" w:date="2023-08-14T16:51:00Z">
            <w:rPr>
              <w:color w:val="0000FF"/>
              <w:u w:val="single"/>
            </w:rPr>
          </w:rPrChange>
        </w:rPr>
        <w:t>week</w:t>
      </w:r>
      <w:ins w:id="802" w:author="F FLORENCE" w:date="2023-08-14T16:48:00Z">
        <w:r w:rsidR="00120F39" w:rsidRPr="00120F39">
          <w:rPr>
            <w:color w:val="000000"/>
            <w:rPrChange w:id="803" w:author="F FLORENCE" w:date="2023-08-14T16:51:00Z">
              <w:rPr>
                <w:color w:val="0000FF"/>
                <w:u w:val="single"/>
              </w:rPr>
            </w:rPrChange>
          </w:rPr>
          <w:t>s</w:t>
        </w:r>
      </w:ins>
      <w:r w:rsidRPr="00120F39">
        <w:rPr>
          <w:color w:val="000000"/>
          <w:rPrChange w:id="804" w:author="F FLORENCE" w:date="2023-08-14T16:51:00Z">
            <w:rPr>
              <w:color w:val="0000FF"/>
              <w:u w:val="single"/>
            </w:rPr>
          </w:rPrChange>
        </w:rPr>
        <w:t xml:space="preserve"> prior to the Phase II test.</w:t>
      </w:r>
      <w:ins w:id="805" w:author="F FLORENCE" w:date="2023-08-14T16:49:00Z">
        <w:r w:rsidR="00120F39" w:rsidRPr="00120F39">
          <w:rPr>
            <w:color w:val="000000"/>
            <w:rPrChange w:id="806" w:author="F FLORENCE" w:date="2023-08-14T16:51:00Z">
              <w:rPr>
                <w:color w:val="0000FF"/>
                <w:u w:val="single"/>
              </w:rPr>
            </w:rPrChange>
          </w:rPr>
          <w:t xml:space="preserve">  Judges will review the recording and prepare a list of questions for the </w:t>
        </w:r>
      </w:ins>
      <w:ins w:id="807" w:author="F FLORENCE" w:date="2023-08-14T16:50:00Z">
        <w:r w:rsidR="00120F39" w:rsidRPr="00120F39">
          <w:rPr>
            <w:color w:val="000000"/>
            <w:rPrChange w:id="808" w:author="F FLORENCE" w:date="2023-08-14T16:51:00Z">
              <w:rPr>
                <w:color w:val="0000FF"/>
                <w:u w:val="single"/>
              </w:rPr>
            </w:rPrChange>
          </w:rPr>
          <w:t xml:space="preserve">Q&amp;A session that </w:t>
        </w:r>
      </w:ins>
      <w:ins w:id="809" w:author="F FLORENCE" w:date="2023-08-14T16:53:00Z">
        <w:r w:rsidR="00120F39" w:rsidRPr="00120F39">
          <w:rPr>
            <w:color w:val="000000"/>
          </w:rPr>
          <w:t>precedes</w:t>
        </w:r>
      </w:ins>
      <w:ins w:id="810" w:author="F FLORENCE" w:date="2023-08-14T16:50:00Z">
        <w:r w:rsidR="00120F39" w:rsidRPr="00120F39">
          <w:rPr>
            <w:color w:val="000000"/>
            <w:rPrChange w:id="811" w:author="F FLORENCE" w:date="2023-08-14T16:51:00Z">
              <w:rPr>
                <w:color w:val="0000FF"/>
                <w:u w:val="single"/>
              </w:rPr>
            </w:rPrChange>
          </w:rPr>
          <w:t xml:space="preserve"> the final test.  Numerous examples are available online at </w:t>
        </w:r>
      </w:ins>
      <w:ins w:id="812" w:author="F FLORENCE" w:date="2023-08-14T16:53:00Z">
        <w:r w:rsidR="00120F39">
          <w:rPr>
            <w:color w:val="000000"/>
          </w:rPr>
          <w:lastRenderedPageBreak/>
          <w:fldChar w:fldCharType="begin"/>
        </w:r>
        <w:r w:rsidR="00120F39">
          <w:rPr>
            <w:color w:val="000000"/>
          </w:rPr>
          <w:instrText>HYPERLINK "https://drillbotics.com/archives/"</w:instrText>
        </w:r>
        <w:r w:rsidR="00120F39">
          <w:rPr>
            <w:color w:val="000000"/>
          </w:rPr>
        </w:r>
        <w:r w:rsidR="00120F39">
          <w:rPr>
            <w:color w:val="000000"/>
          </w:rPr>
          <w:fldChar w:fldCharType="separate"/>
        </w:r>
        <w:r w:rsidR="00120F39" w:rsidRPr="00120F39">
          <w:rPr>
            <w:rStyle w:val="Hyperlink"/>
          </w:rPr>
          <w:t>https://drillbotics.com/archives/</w:t>
        </w:r>
        <w:r w:rsidR="00120F39">
          <w:rPr>
            <w:color w:val="000000"/>
          </w:rPr>
          <w:fldChar w:fldCharType="end"/>
        </w:r>
      </w:ins>
      <w:ins w:id="813" w:author="F FLORENCE" w:date="2023-08-14T16:51:00Z">
        <w:r w:rsidR="00120F39" w:rsidRPr="00120F39">
          <w:rPr>
            <w:color w:val="000000"/>
            <w:rPrChange w:id="814" w:author="F FLORENCE" w:date="2023-08-14T16:51:00Z">
              <w:rPr>
                <w:color w:val="0000FF"/>
                <w:u w:val="single"/>
              </w:rPr>
            </w:rPrChange>
          </w:rPr>
          <w:t xml:space="preserve"> and our YouTube channel </w:t>
        </w:r>
      </w:ins>
      <w:ins w:id="815" w:author="F FLORENCE" w:date="2023-08-14T16:55:00Z">
        <w:r w:rsidR="00120F39">
          <w:rPr>
            <w:color w:val="000000"/>
          </w:rPr>
          <w:fldChar w:fldCharType="begin"/>
        </w:r>
        <w:r w:rsidR="00120F39">
          <w:rPr>
            <w:color w:val="000000"/>
          </w:rPr>
          <w:instrText>HYPERLINK "https://www.youtube.com/channel/UCRTpKWHRiphNo6KeSqTcNyg"</w:instrText>
        </w:r>
        <w:r w:rsidR="00120F39">
          <w:rPr>
            <w:color w:val="000000"/>
          </w:rPr>
        </w:r>
        <w:r w:rsidR="00120F39">
          <w:rPr>
            <w:color w:val="000000"/>
          </w:rPr>
          <w:fldChar w:fldCharType="separate"/>
        </w:r>
        <w:r w:rsidR="00120F39" w:rsidRPr="00120F39">
          <w:rPr>
            <w:rStyle w:val="Hyperlink"/>
          </w:rPr>
          <w:t>https://www.youtube.com/channel/UCRTpKWHRiphNo6KeSqTcNyg</w:t>
        </w:r>
        <w:r w:rsidR="00120F39">
          <w:rPr>
            <w:color w:val="000000"/>
          </w:rPr>
          <w:fldChar w:fldCharType="end"/>
        </w:r>
      </w:ins>
    </w:p>
    <w:p w14:paraId="000000FD" w14:textId="77777777" w:rsidR="00B540A6" w:rsidRDefault="00000000">
      <w:pPr>
        <w:numPr>
          <w:ilvl w:val="2"/>
          <w:numId w:val="7"/>
        </w:numPr>
        <w:pBdr>
          <w:top w:val="nil"/>
          <w:left w:val="nil"/>
          <w:bottom w:val="nil"/>
          <w:right w:val="nil"/>
          <w:between w:val="nil"/>
        </w:pBdr>
        <w:spacing w:line="240" w:lineRule="auto"/>
        <w:ind w:left="2160" w:hanging="1080"/>
        <w:rPr>
          <w:color w:val="000000"/>
        </w:rPr>
      </w:pPr>
      <w:r>
        <w:rPr>
          <w:color w:val="000000"/>
        </w:rPr>
        <w:t xml:space="preserve">The reports, presentations, paper and all communications with DSATS shall be in the English language.  The presentation must be made by at least one member of the student team, not the team supervisor. </w:t>
      </w:r>
    </w:p>
    <w:p w14:paraId="000000FE" w14:textId="77777777" w:rsidR="00B540A6" w:rsidRDefault="00B540A6">
      <w:pPr>
        <w:spacing w:after="160" w:line="240" w:lineRule="auto"/>
        <w:ind w:firstLine="720"/>
      </w:pPr>
    </w:p>
    <w:p w14:paraId="000000FF" w14:textId="77777777" w:rsidR="00B540A6" w:rsidRDefault="00000000">
      <w:pPr>
        <w:pStyle w:val="Heading3"/>
        <w:numPr>
          <w:ilvl w:val="0"/>
          <w:numId w:val="7"/>
        </w:numPr>
        <w:spacing w:line="360" w:lineRule="auto"/>
        <w:rPr>
          <w:i/>
          <w:color w:val="243F61"/>
        </w:rPr>
      </w:pPr>
      <w:bookmarkStart w:id="816" w:name="_Toc143692327"/>
      <w:r>
        <w:rPr>
          <w:i/>
          <w:color w:val="243F61"/>
        </w:rPr>
        <w:t>Group A and Group B Prizes</w:t>
      </w:r>
      <w:bookmarkEnd w:id="816"/>
    </w:p>
    <w:sdt>
      <w:sdtPr>
        <w:tag w:val="goog_rdk_21"/>
        <w:id w:val="1230493499"/>
      </w:sdtPr>
      <w:sdtContent>
        <w:p w14:paraId="00000100" w14:textId="77777777" w:rsidR="00B540A6" w:rsidRDefault="00000000">
          <w:pPr>
            <w:numPr>
              <w:ilvl w:val="1"/>
              <w:numId w:val="7"/>
            </w:numPr>
            <w:pBdr>
              <w:top w:val="nil"/>
              <w:left w:val="nil"/>
              <w:bottom w:val="nil"/>
              <w:right w:val="nil"/>
              <w:between w:val="nil"/>
            </w:pBdr>
            <w:rPr>
              <w:color w:val="000000"/>
            </w:rPr>
          </w:pPr>
          <w:r>
            <w:rPr>
              <w:color w:val="000000"/>
            </w:rPr>
            <w:t>The program committee of the Drilling Conference awarded the Drillbotics subcommittee a permanent slot</w:t>
          </w:r>
          <w:r>
            <w:rPr>
              <w:color w:val="000000"/>
              <w:vertAlign w:val="superscript"/>
            </w:rPr>
            <w:footnoteReference w:id="3"/>
          </w:r>
          <w:r>
            <w:rPr>
              <w:color w:val="000000"/>
            </w:rPr>
            <w:t xml:space="preserve"> in one of the drilling sessions at the conference.  As per SPE’s customary procedures, the paper will be archived in OnePetro.  In addition, SPE has agreed to furnish a booth</w:t>
          </w:r>
          <w:r>
            <w:rPr>
              <w:color w:val="000000"/>
              <w:vertAlign w:val="superscript"/>
            </w:rPr>
            <w:footnoteReference w:id="4"/>
          </w:r>
          <w:r>
            <w:rPr>
              <w:color w:val="000000"/>
            </w:rPr>
            <w:t xml:space="preserve"> in the exhibition area during the conference where the team can erect their rig and describe its operation to the conference attendees.  </w:t>
          </w:r>
          <w:sdt>
            <w:sdtPr>
              <w:tag w:val="goog_rdk_20"/>
              <w:id w:val="313380292"/>
            </w:sdtPr>
            <w:sdtContent>
              <w:r>
                <w:rPr>
                  <w:color w:val="000000"/>
                </w:rPr>
                <w:t>Alternately, Group A teams will have an opportunity to showcase their simulation model at the booth.</w:t>
              </w:r>
            </w:sdtContent>
          </w:sdt>
        </w:p>
      </w:sdtContent>
    </w:sdt>
    <w:p w14:paraId="00000101" w14:textId="3B76DC57" w:rsidR="00B540A6" w:rsidRDefault="00000000">
      <w:pPr>
        <w:numPr>
          <w:ilvl w:val="1"/>
          <w:numId w:val="7"/>
        </w:numPr>
        <w:pBdr>
          <w:top w:val="nil"/>
          <w:left w:val="nil"/>
          <w:bottom w:val="nil"/>
          <w:right w:val="nil"/>
          <w:between w:val="nil"/>
        </w:pBdr>
        <w:rPr>
          <w:color w:val="000000"/>
        </w:rPr>
      </w:pPr>
      <w:r>
        <w:rPr>
          <w:color w:val="000000"/>
        </w:rPr>
        <w:t>This is an excellent opportunity for students to network with the industry.</w:t>
      </w:r>
    </w:p>
    <w:p w14:paraId="00000102" w14:textId="5545B8B3" w:rsidR="00B540A6" w:rsidRDefault="00000000">
      <w:pPr>
        <w:numPr>
          <w:ilvl w:val="1"/>
          <w:numId w:val="7"/>
        </w:numPr>
        <w:pBdr>
          <w:top w:val="nil"/>
          <w:left w:val="nil"/>
          <w:bottom w:val="nil"/>
          <w:right w:val="nil"/>
          <w:between w:val="nil"/>
        </w:pBdr>
        <w:rPr>
          <w:color w:val="000000"/>
        </w:rPr>
      </w:pPr>
      <w:r>
        <w:rPr>
          <w:color w:val="000000"/>
        </w:rPr>
        <w:t>The winning team</w:t>
      </w:r>
      <w:ins w:id="817" w:author="F FLORENCE" w:date="2023-08-14T16:56:00Z">
        <w:r w:rsidR="00120F39">
          <w:rPr>
            <w:color w:val="000000"/>
          </w:rPr>
          <w:t xml:space="preserve">, as determined by the conference program committee, </w:t>
        </w:r>
      </w:ins>
      <w:del w:id="818" w:author="F FLORENCE" w:date="2023-08-14T16:56:00Z">
        <w:r w:rsidDel="00120F39">
          <w:rPr>
            <w:color w:val="000000"/>
          </w:rPr>
          <w:delText xml:space="preserve"> of Group A and Group B </w:delText>
        </w:r>
      </w:del>
      <w:r>
        <w:rPr>
          <w:color w:val="000000"/>
        </w:rPr>
        <w:t xml:space="preserve">will be asked to submit a paper to present at the </w:t>
      </w:r>
      <w:del w:id="819" w:author="F FLORENCE" w:date="2023-08-14T16:58:00Z">
        <w:r w:rsidDel="00120F39">
          <w:rPr>
            <w:color w:val="000000"/>
          </w:rPr>
          <w:delText>next next</w:delText>
        </w:r>
      </w:del>
      <w:ins w:id="820" w:author="F FLORENCE" w:date="2023-08-14T16:58:00Z">
        <w:r w:rsidR="00120F39">
          <w:rPr>
            <w:color w:val="000000"/>
          </w:rPr>
          <w:t>next</w:t>
        </w:r>
      </w:ins>
      <w:r>
        <w:rPr>
          <w:color w:val="000000"/>
        </w:rPr>
        <w:t xml:space="preserve"> SPE/IADC Drilling Conference.  </w:t>
      </w:r>
    </w:p>
    <w:p w14:paraId="00000104" w14:textId="4851917F" w:rsidR="00B540A6" w:rsidRPr="00AB2F63" w:rsidRDefault="00000000" w:rsidP="00AB2F63">
      <w:pPr>
        <w:numPr>
          <w:ilvl w:val="1"/>
          <w:numId w:val="7"/>
        </w:numPr>
        <w:pBdr>
          <w:top w:val="nil"/>
          <w:left w:val="nil"/>
          <w:bottom w:val="nil"/>
          <w:right w:val="nil"/>
          <w:between w:val="nil"/>
        </w:pBdr>
        <w:rPr>
          <w:color w:val="000000"/>
        </w:rPr>
      </w:pPr>
      <w:r>
        <w:rPr>
          <w:color w:val="000000"/>
        </w:rPr>
        <w:t xml:space="preserve">The Drilling Conference program committee will choose </w:t>
      </w:r>
      <w:sdt>
        <w:sdtPr>
          <w:rPr>
            <w:color w:val="000000"/>
          </w:rPr>
          <w:tag w:val="goog_rdk_23"/>
          <w:id w:val="729433202"/>
        </w:sdtPr>
        <w:sdtContent>
          <w:r>
            <w:rPr>
              <w:color w:val="000000"/>
              <w:rPrChange w:id="821" w:author="F FLORENCE" w:date="2023-08-14T16:58:00Z">
                <w:rPr/>
              </w:rPrChange>
            </w:rPr>
            <w:t xml:space="preserve">either a </w:t>
          </w:r>
        </w:sdtContent>
      </w:sdt>
      <w:r>
        <w:rPr>
          <w:color w:val="000000"/>
        </w:rPr>
        <w:t>Group A or Group B winner to present at the conference.  Only at their discretion will the second group receive an invitation to present.</w:t>
      </w:r>
      <w:ins w:id="822" w:author="F FLORENCE" w:date="2023-08-14T16:59:00Z">
        <w:r w:rsidR="007468FE">
          <w:rPr>
            <w:color w:val="000000"/>
          </w:rPr>
          <w:t xml:space="preserve">  The Drillbotics Committee may fund both teams travel if it holds sufficient funds</w:t>
        </w:r>
      </w:ins>
      <w:ins w:id="823" w:author="F FLORENCE" w:date="2023-08-14T17:00:00Z">
        <w:r w:rsidR="007468FE">
          <w:rPr>
            <w:color w:val="000000"/>
          </w:rPr>
          <w:t>, which will be determined a month before the Phase II test.</w:t>
        </w:r>
      </w:ins>
    </w:p>
    <w:p w14:paraId="00000105" w14:textId="77777777" w:rsidR="00B540A6" w:rsidRDefault="00000000">
      <w:pPr>
        <w:numPr>
          <w:ilvl w:val="1"/>
          <w:numId w:val="7"/>
        </w:numPr>
        <w:pBdr>
          <w:top w:val="nil"/>
          <w:left w:val="nil"/>
          <w:bottom w:val="nil"/>
          <w:right w:val="nil"/>
          <w:between w:val="nil"/>
        </w:pBdr>
        <w:rPr>
          <w:color w:val="000000"/>
        </w:rPr>
      </w:pPr>
      <w:r>
        <w:rPr>
          <w:color w:val="000000"/>
        </w:rPr>
        <w:t>The winning team will receive a travel grant</w:t>
      </w:r>
      <w:r>
        <w:rPr>
          <w:color w:val="000000"/>
          <w:vertAlign w:val="superscript"/>
        </w:rPr>
        <w:footnoteReference w:id="5"/>
      </w:r>
      <w:r>
        <w:rPr>
          <w:color w:val="000000"/>
        </w:rPr>
        <w:t xml:space="preserve"> to attend the Drilling Conference.  Note that this is for a limited number of team members, not to exceed five (5) plus one (1) supervisor.  Pre-approval of expenses is required.  </w:t>
      </w:r>
    </w:p>
    <w:p w14:paraId="00000106" w14:textId="77777777" w:rsidR="00B540A6" w:rsidRDefault="00000000">
      <w:pPr>
        <w:numPr>
          <w:ilvl w:val="2"/>
          <w:numId w:val="7"/>
        </w:numPr>
        <w:pBdr>
          <w:top w:val="nil"/>
          <w:left w:val="nil"/>
          <w:bottom w:val="nil"/>
          <w:right w:val="nil"/>
          <w:between w:val="nil"/>
        </w:pBdr>
        <w:rPr>
          <w:color w:val="000000"/>
        </w:rPr>
      </w:pPr>
      <w:r>
        <w:rPr>
          <w:color w:val="000000"/>
        </w:rPr>
        <w:t>Upon submittal to DSATS of a valid expense statement of covered expenses (typically a spreadsheet supported by written receipts) individuals will be reimbursed by the treasurer of DSATS for the following:</w:t>
      </w:r>
    </w:p>
    <w:p w14:paraId="00000107" w14:textId="5E596763" w:rsidR="00B540A6" w:rsidRDefault="00000000">
      <w:pPr>
        <w:numPr>
          <w:ilvl w:val="2"/>
          <w:numId w:val="7"/>
        </w:numPr>
        <w:pBdr>
          <w:top w:val="nil"/>
          <w:left w:val="nil"/>
          <w:bottom w:val="nil"/>
          <w:right w:val="nil"/>
          <w:between w:val="nil"/>
        </w:pBdr>
        <w:rPr>
          <w:color w:val="000000"/>
        </w:rPr>
      </w:pPr>
      <w:r>
        <w:rPr>
          <w:color w:val="000000"/>
        </w:rPr>
        <w:t xml:space="preserve">Round trip economy airfare for the team and one university sponsor/supervisor to the gateway city of the next SPE/IADC Drilling Conference.  Entrants should use the SPE approved carrier where possible to minimize cost.  Airfares that exceed the SPE rate must be pre-approved by the committee, or the reimbursement will be limited to the SPE rate.  Information of reduced fare flights is available on the conference website. Please note that reservations must be made before the SPE published deadline.  The departure point will be a city near the university, the student’s home, or current place of work, subject to review by the Committee.  Alternately, a mileage reimbursement will be made in lieu of airfare should </w:t>
      </w:r>
      <w:r>
        <w:rPr>
          <w:color w:val="000000"/>
        </w:rPr>
        <w:lastRenderedPageBreak/>
        <w:t xml:space="preserve">the entrants decide to drive rather than fly to the conference.  The reimbursement is based on current allowable mileage rates authorized by the US Internal Revenue Service.  </w:t>
      </w:r>
    </w:p>
    <w:p w14:paraId="00000108" w14:textId="77777777" w:rsidR="00B540A6" w:rsidRDefault="00000000">
      <w:pPr>
        <w:numPr>
          <w:ilvl w:val="2"/>
          <w:numId w:val="7"/>
        </w:numPr>
        <w:pBdr>
          <w:top w:val="nil"/>
          <w:left w:val="nil"/>
          <w:bottom w:val="nil"/>
          <w:right w:val="nil"/>
          <w:between w:val="nil"/>
        </w:pBdr>
        <w:rPr>
          <w:color w:val="000000"/>
        </w:rPr>
      </w:pPr>
      <w:r>
        <w:rPr>
          <w:color w:val="000000"/>
        </w:rPr>
        <w:t>One rental car/van at the gateway city for those teams that fly to the conference.</w:t>
      </w:r>
    </w:p>
    <w:p w14:paraId="00000109" w14:textId="40E990FD" w:rsidR="00B540A6" w:rsidRDefault="00000000">
      <w:pPr>
        <w:numPr>
          <w:ilvl w:val="2"/>
          <w:numId w:val="7"/>
        </w:numPr>
        <w:pBdr>
          <w:top w:val="nil"/>
          <w:left w:val="nil"/>
          <w:bottom w:val="nil"/>
          <w:right w:val="nil"/>
          <w:between w:val="nil"/>
        </w:pBdr>
        <w:rPr>
          <w:color w:val="000000"/>
        </w:rPr>
      </w:pPr>
      <w:r>
        <w:rPr>
          <w:color w:val="000000"/>
        </w:rPr>
        <w:t xml:space="preserve">Lodging related to one hotel room </w:t>
      </w:r>
      <w:ins w:id="824" w:author="F FLORENCE" w:date="2023-08-14T17:02:00Z">
        <w:r w:rsidR="007468FE">
          <w:rPr>
            <w:color w:val="000000"/>
          </w:rPr>
          <w:t>or housing unit</w:t>
        </w:r>
      </w:ins>
      <w:ins w:id="825" w:author="F FLORENCE" w:date="2023-08-14T17:03:00Z">
        <w:r w:rsidR="007468FE">
          <w:rPr>
            <w:rStyle w:val="FootnoteReference"/>
            <w:color w:val="000000"/>
          </w:rPr>
          <w:footnoteReference w:id="6"/>
        </w:r>
      </w:ins>
      <w:ins w:id="828" w:author="F FLORENCE" w:date="2023-08-14T17:02:00Z">
        <w:r w:rsidR="007468FE">
          <w:rPr>
            <w:color w:val="000000"/>
          </w:rPr>
          <w:t xml:space="preserve"> </w:t>
        </w:r>
      </w:ins>
      <w:r>
        <w:rPr>
          <w:color w:val="000000"/>
        </w:rPr>
        <w:t>per team member will be reimbursed at a rate not to exceed the SPE rate.  Note that the room reservations are limited, so entrants must book their rooms early.  Room and taxes for the night before the DSATS symposium, the night of the symposium and for the nights of the conference are covered.  Charges for the room on the last day of the conference need to be pre-approved by the Committee as most conference attendees depart on the last day of the conference unless there are unusual circumstances.</w:t>
      </w:r>
    </w:p>
    <w:p w14:paraId="0000010A" w14:textId="77777777" w:rsidR="00B540A6" w:rsidRDefault="00000000">
      <w:pPr>
        <w:numPr>
          <w:ilvl w:val="2"/>
          <w:numId w:val="7"/>
        </w:numPr>
        <w:pBdr>
          <w:top w:val="nil"/>
          <w:left w:val="nil"/>
          <w:bottom w:val="nil"/>
          <w:right w:val="nil"/>
          <w:between w:val="nil"/>
        </w:pBdr>
        <w:rPr>
          <w:color w:val="000000"/>
        </w:rPr>
      </w:pPr>
      <w:r>
        <w:rPr>
          <w:color w:val="000000"/>
        </w:rPr>
        <w:t>A per diem will be pre-approved by the Committee each year, which will vary with the cost of living in the gateway city.  The per diem is intended to cover average meals (breakfast, lunch and dinner) and incidentals.</w:t>
      </w:r>
    </w:p>
    <w:p w14:paraId="0000010B" w14:textId="77777777" w:rsidR="00B540A6" w:rsidRDefault="00000000">
      <w:pPr>
        <w:numPr>
          <w:ilvl w:val="2"/>
          <w:numId w:val="7"/>
        </w:numPr>
        <w:pBdr>
          <w:top w:val="nil"/>
          <w:left w:val="nil"/>
          <w:bottom w:val="nil"/>
          <w:right w:val="nil"/>
          <w:between w:val="nil"/>
        </w:pBdr>
        <w:rPr>
          <w:color w:val="000000"/>
        </w:rPr>
      </w:pPr>
      <w:r>
        <w:rPr>
          <w:color w:val="000000"/>
        </w:rPr>
        <w:t>Conference registration will be reimbursed.  Students should register for the conference at the student rate.  Early registration is appreciated.</w:t>
      </w:r>
    </w:p>
    <w:p w14:paraId="0000010C" w14:textId="5F06FC8F" w:rsidR="00B540A6" w:rsidRDefault="00000000">
      <w:pPr>
        <w:numPr>
          <w:ilvl w:val="1"/>
          <w:numId w:val="7"/>
        </w:numPr>
        <w:pBdr>
          <w:top w:val="nil"/>
          <w:left w:val="nil"/>
          <w:bottom w:val="nil"/>
          <w:right w:val="nil"/>
          <w:between w:val="nil"/>
        </w:pBdr>
        <w:rPr>
          <w:color w:val="000000"/>
        </w:rPr>
      </w:pPr>
      <w:r>
        <w:rPr>
          <w:color w:val="000000"/>
        </w:rPr>
        <w:t>Individual award certificates will be presented to all participants upon request, with special certificates given to all finalists.</w:t>
      </w:r>
      <w:ins w:id="829" w:author="F FLORENCE" w:date="2023-08-14T17:05:00Z">
        <w:r w:rsidR="007468FE">
          <w:rPr>
            <w:color w:val="000000"/>
          </w:rPr>
          <w:t xml:space="preserve">  Team members wantin</w:t>
        </w:r>
      </w:ins>
      <w:ins w:id="830" w:author="F FLORENCE" w:date="2023-08-14T17:06:00Z">
        <w:r w:rsidR="007468FE">
          <w:rPr>
            <w:color w:val="000000"/>
          </w:rPr>
          <w:t>g</w:t>
        </w:r>
      </w:ins>
      <w:ins w:id="831" w:author="F FLORENCE" w:date="2023-08-14T17:05:00Z">
        <w:r w:rsidR="007468FE">
          <w:rPr>
            <w:color w:val="000000"/>
          </w:rPr>
          <w:t xml:space="preserve"> a certificate should send an email to </w:t>
        </w:r>
        <w:r w:rsidR="007468FE">
          <w:rPr>
            <w:color w:val="000000"/>
          </w:rPr>
          <w:fldChar w:fldCharType="begin"/>
        </w:r>
        <w:r w:rsidR="007468FE">
          <w:rPr>
            <w:color w:val="000000"/>
          </w:rPr>
          <w:instrText>HYPERLINK "mailto:competition@Drillbotics.com"</w:instrText>
        </w:r>
        <w:r w:rsidR="007468FE">
          <w:rPr>
            <w:color w:val="000000"/>
          </w:rPr>
        </w:r>
        <w:r w:rsidR="007468FE">
          <w:rPr>
            <w:color w:val="000000"/>
          </w:rPr>
          <w:fldChar w:fldCharType="separate"/>
        </w:r>
        <w:r w:rsidR="007468FE" w:rsidRPr="00127693">
          <w:rPr>
            <w:rStyle w:val="Hyperlink"/>
          </w:rPr>
          <w:t>competition@Drillbotics.com</w:t>
        </w:r>
        <w:r w:rsidR="007468FE">
          <w:rPr>
            <w:color w:val="000000"/>
          </w:rPr>
          <w:fldChar w:fldCharType="end"/>
        </w:r>
        <w:r w:rsidR="007468FE">
          <w:rPr>
            <w:color w:val="000000"/>
          </w:rPr>
          <w:t xml:space="preserve"> with the spelling of their name as they wis</w:t>
        </w:r>
      </w:ins>
      <w:ins w:id="832" w:author="F FLORENCE" w:date="2023-08-14T17:06:00Z">
        <w:r w:rsidR="007468FE">
          <w:rPr>
            <w:color w:val="000000"/>
          </w:rPr>
          <w:t>h it to appear on the certificate.</w:t>
        </w:r>
      </w:ins>
    </w:p>
    <w:p w14:paraId="0000010D" w14:textId="77777777" w:rsidR="00B540A6" w:rsidRDefault="00000000">
      <w:pPr>
        <w:numPr>
          <w:ilvl w:val="1"/>
          <w:numId w:val="7"/>
        </w:numPr>
        <w:pBdr>
          <w:top w:val="nil"/>
          <w:left w:val="nil"/>
          <w:bottom w:val="nil"/>
          <w:right w:val="nil"/>
          <w:between w:val="nil"/>
        </w:pBdr>
        <w:rPr>
          <w:color w:val="000000"/>
        </w:rPr>
      </w:pPr>
      <w:r>
        <w:rPr>
          <w:color w:val="000000"/>
        </w:rPr>
        <w:t>DSATS may provide additional awards, at its sole discretion.</w:t>
      </w:r>
    </w:p>
    <w:p w14:paraId="00000113" w14:textId="644FF31E" w:rsidR="00B540A6" w:rsidRPr="005C3225" w:rsidRDefault="00000000" w:rsidP="005C3225">
      <w:pPr>
        <w:numPr>
          <w:ilvl w:val="1"/>
          <w:numId w:val="7"/>
        </w:numPr>
        <w:pBdr>
          <w:top w:val="nil"/>
          <w:left w:val="nil"/>
          <w:bottom w:val="nil"/>
          <w:right w:val="nil"/>
          <w:between w:val="nil"/>
        </w:pBdr>
        <w:rPr>
          <w:color w:val="000000"/>
        </w:rPr>
      </w:pPr>
      <w:r>
        <w:rPr>
          <w:color w:val="000000"/>
        </w:rPr>
        <w:t>The evaluation and all decisions on any matter in the competition by the Drillbotics judges and DSATS board are final.</w:t>
      </w:r>
      <w:sdt>
        <w:sdtPr>
          <w:tag w:val="goog_rdk_37"/>
          <w:id w:val="-719286506"/>
        </w:sdtPr>
        <w:sdtContent>
          <w:sdt>
            <w:sdtPr>
              <w:tag w:val="goog_rdk_36"/>
              <w:id w:val="1724093885"/>
              <w:showingPlcHdr/>
            </w:sdtPr>
            <w:sdtContent>
              <w:r w:rsidR="005C3225">
                <w:t xml:space="preserve">     </w:t>
              </w:r>
            </w:sdtContent>
          </w:sdt>
        </w:sdtContent>
      </w:sdt>
    </w:p>
    <w:p w14:paraId="00000114" w14:textId="77777777" w:rsidR="00B540A6" w:rsidRDefault="00B540A6">
      <w:pPr>
        <w:pBdr>
          <w:top w:val="nil"/>
          <w:left w:val="nil"/>
          <w:bottom w:val="nil"/>
          <w:right w:val="nil"/>
          <w:between w:val="nil"/>
        </w:pBdr>
        <w:spacing w:line="360" w:lineRule="auto"/>
        <w:ind w:left="792"/>
        <w:rPr>
          <w:color w:val="000000"/>
        </w:rPr>
      </w:pPr>
    </w:p>
    <w:p w14:paraId="00000115" w14:textId="77777777" w:rsidR="00B540A6" w:rsidRDefault="00000000">
      <w:pPr>
        <w:pStyle w:val="Heading3"/>
        <w:numPr>
          <w:ilvl w:val="0"/>
          <w:numId w:val="7"/>
        </w:numPr>
        <w:rPr>
          <w:i/>
          <w:color w:val="243F61"/>
        </w:rPr>
      </w:pPr>
      <w:bookmarkStart w:id="833" w:name="_Toc143692328"/>
      <w:r>
        <w:rPr>
          <w:i/>
          <w:color w:val="243F61"/>
        </w:rPr>
        <w:t>Terms and Conditions</w:t>
      </w:r>
      <w:bookmarkEnd w:id="833"/>
      <w:r>
        <w:rPr>
          <w:i/>
          <w:color w:val="243F61"/>
        </w:rPr>
        <w:t xml:space="preserve"> </w:t>
      </w:r>
    </w:p>
    <w:p w14:paraId="00000116" w14:textId="77777777" w:rsidR="00B540A6" w:rsidRDefault="00000000">
      <w:pPr>
        <w:numPr>
          <w:ilvl w:val="1"/>
          <w:numId w:val="7"/>
        </w:numPr>
        <w:pBdr>
          <w:top w:val="nil"/>
          <w:left w:val="nil"/>
          <w:bottom w:val="nil"/>
          <w:right w:val="nil"/>
          <w:between w:val="nil"/>
        </w:pBdr>
        <w:rPr>
          <w:color w:val="000000"/>
        </w:rPr>
      </w:pPr>
      <w:r>
        <w:rPr>
          <w:color w:val="000000"/>
        </w:rPr>
        <w:t>In no event will SPE, including its directors, officers, employees and agents, as well as DSATS members and officers, and sponsors of the competition, be liable for any damages whatsoever, including without limitation, direct, indirect, special, incidental, consequential, lost profits, or punitive, whether based on contract, tort or any other legal theory, even if SPE or DSATS has been advised of the possibility of such damages.</w:t>
      </w:r>
    </w:p>
    <w:p w14:paraId="00000117" w14:textId="77777777" w:rsidR="00B540A6" w:rsidRDefault="00000000">
      <w:pPr>
        <w:numPr>
          <w:ilvl w:val="1"/>
          <w:numId w:val="7"/>
        </w:numPr>
        <w:pBdr>
          <w:top w:val="nil"/>
          <w:left w:val="nil"/>
          <w:bottom w:val="nil"/>
          <w:right w:val="nil"/>
          <w:between w:val="nil"/>
        </w:pBdr>
        <w:rPr>
          <w:color w:val="000000"/>
        </w:rPr>
      </w:pPr>
      <w:r>
        <w:rPr>
          <w:color w:val="000000"/>
        </w:rPr>
        <w:t xml:space="preserve">By entering this competition, </w:t>
      </w:r>
    </w:p>
    <w:p w14:paraId="00000118" w14:textId="77777777" w:rsidR="00B540A6" w:rsidRDefault="00000000">
      <w:pPr>
        <w:numPr>
          <w:ilvl w:val="2"/>
          <w:numId w:val="7"/>
        </w:numPr>
        <w:pBdr>
          <w:top w:val="nil"/>
          <w:left w:val="nil"/>
          <w:bottom w:val="nil"/>
          <w:right w:val="nil"/>
          <w:between w:val="nil"/>
        </w:pBdr>
      </w:pPr>
      <w:r>
        <w:rPr>
          <w:color w:val="000000"/>
        </w:rPr>
        <w:t>Participants and Universities agree to indemnify and hold harmless SPE, its directors, officers, employees and agents, as well as DSATS members and officers, and sponsors of the competition, from all liability, injuries, loss damages, costs or expenses (including attorneys’ fees) which are sustained, incurred or required arising out of participation by any parties involved in the competition.</w:t>
      </w:r>
    </w:p>
    <w:p w14:paraId="00000119" w14:textId="77777777" w:rsidR="00B540A6" w:rsidRDefault="00000000">
      <w:pPr>
        <w:numPr>
          <w:ilvl w:val="2"/>
          <w:numId w:val="7"/>
        </w:numPr>
        <w:pBdr>
          <w:top w:val="nil"/>
          <w:left w:val="nil"/>
          <w:bottom w:val="nil"/>
          <w:right w:val="nil"/>
          <w:between w:val="nil"/>
        </w:pBdr>
      </w:pPr>
      <w:r>
        <w:rPr>
          <w:color w:val="000000"/>
        </w:rPr>
        <w:t xml:space="preserve">Participants and Universities agree and acknowledge that participation in the competition is an agreement to all of the rules, regulations, terms and conditions in this </w:t>
      </w:r>
      <w:r>
        <w:rPr>
          <w:color w:val="000000"/>
        </w:rPr>
        <w:lastRenderedPageBreak/>
        <w:t xml:space="preserve">document, including revisions and FAQs posted to the DSATS and Drillbotics websites (see section </w:t>
      </w:r>
      <w:r>
        <w:rPr>
          <w:color w:val="000000"/>
          <w:u w:val="single"/>
        </w:rPr>
        <w:t>3.1</w:t>
      </w:r>
      <w:r>
        <w:rPr>
          <w:color w:val="000000"/>
        </w:rPr>
        <w:t xml:space="preserve">). </w:t>
      </w:r>
    </w:p>
    <w:p w14:paraId="0000011A" w14:textId="77777777" w:rsidR="00B540A6" w:rsidRDefault="00000000">
      <w:pPr>
        <w:numPr>
          <w:ilvl w:val="2"/>
          <w:numId w:val="7"/>
        </w:numPr>
        <w:pBdr>
          <w:top w:val="nil"/>
          <w:left w:val="nil"/>
          <w:bottom w:val="nil"/>
          <w:right w:val="nil"/>
          <w:between w:val="nil"/>
        </w:pBdr>
      </w:pPr>
      <w:r>
        <w:rPr>
          <w:color w:val="000000"/>
        </w:rPr>
        <w:t>Winning teams and finalists must agree to the publication of their names, photographs and final paper on the DSATS web site.</w:t>
      </w:r>
    </w:p>
    <w:p w14:paraId="0000011B" w14:textId="6131C592" w:rsidR="00B540A6" w:rsidRDefault="00000000">
      <w:pPr>
        <w:numPr>
          <w:ilvl w:val="1"/>
          <w:numId w:val="7"/>
        </w:numPr>
        <w:pBdr>
          <w:top w:val="nil"/>
          <w:left w:val="nil"/>
          <w:bottom w:val="nil"/>
          <w:right w:val="nil"/>
          <w:between w:val="nil"/>
        </w:pBdr>
      </w:pPr>
      <w:r>
        <w:rPr>
          <w:color w:val="000000"/>
        </w:rPr>
        <w:t xml:space="preserve">All entries will be distributed to the Drillbotics Committee for the purpose of judging the competition.  </w:t>
      </w:r>
      <w:ins w:id="834" w:author="F FLORENCE" w:date="2023-08-14T17:07:00Z">
        <w:r w:rsidR="007468FE">
          <w:rPr>
            <w:color w:val="000000"/>
          </w:rPr>
          <w:t>Personal information, such as email addresses will not be published, but could be divulge</w:t>
        </w:r>
      </w:ins>
      <w:ins w:id="835" w:author="F FLORENCE" w:date="2023-08-14T17:08:00Z">
        <w:r w:rsidR="007468FE">
          <w:rPr>
            <w:color w:val="000000"/>
          </w:rPr>
          <w:t xml:space="preserve">d to other teams being copied on competition emails.  </w:t>
        </w:r>
      </w:ins>
      <w:r>
        <w:rPr>
          <w:color w:val="000000"/>
        </w:rPr>
        <w:t xml:space="preserve">Design features will not be published until </w:t>
      </w:r>
      <w:del w:id="836" w:author="F FLORENCE" w:date="2023-08-14T17:09:00Z">
        <w:r w:rsidDel="00021002">
          <w:rPr>
            <w:color w:val="000000"/>
          </w:rPr>
          <w:delText xml:space="preserve">after </w:delText>
        </w:r>
      </w:del>
      <w:r>
        <w:rPr>
          <w:color w:val="000000"/>
        </w:rPr>
        <w:t xml:space="preserve">all teams have been judged and a winner is announced.  Previous years’ submittals, reports, photos and similar documentation will be publicly available to foster an open exchange of information that will hopefully lead to faster learning for all participants, both new and experienced. </w:t>
      </w:r>
    </w:p>
    <w:p w14:paraId="0000011C" w14:textId="1169BA1C" w:rsidR="00B540A6" w:rsidRDefault="00000000">
      <w:pPr>
        <w:numPr>
          <w:ilvl w:val="1"/>
          <w:numId w:val="7"/>
        </w:numPr>
        <w:pBdr>
          <w:top w:val="nil"/>
          <w:left w:val="nil"/>
          <w:bottom w:val="nil"/>
          <w:right w:val="nil"/>
          <w:between w:val="nil"/>
        </w:pBdr>
      </w:pPr>
      <w:r>
        <w:rPr>
          <w:color w:val="000000"/>
        </w:rPr>
        <w:t>DSATS and the SPE cannot provide funding to sanctioned individuals and organization</w:t>
      </w:r>
      <w:r w:rsidR="005C3225">
        <w:rPr>
          <w:color w:val="000000"/>
        </w:rPr>
        <w:t>s</w:t>
      </w:r>
      <w:r>
        <w:rPr>
          <w:color w:val="000000"/>
        </w:rPr>
        <w:t xml:space="preserve"> per current US law</w:t>
      </w:r>
      <w:ins w:id="837" w:author="F FLORENCE" w:date="2023-08-14T17:09:00Z">
        <w:r w:rsidR="00021002">
          <w:rPr>
            <w:color w:val="000000"/>
          </w:rPr>
          <w:t xml:space="preserve"> or the laws of nations that may host local contests.</w:t>
        </w:r>
      </w:ins>
      <w:del w:id="838" w:author="F FLORENCE" w:date="2023-08-14T17:09:00Z">
        <w:r w:rsidDel="00021002">
          <w:rPr>
            <w:color w:val="000000"/>
          </w:rPr>
          <w:delText>.</w:delText>
        </w:r>
      </w:del>
    </w:p>
    <w:p w14:paraId="0000011D" w14:textId="77777777" w:rsidR="00B540A6" w:rsidRDefault="00000000">
      <w:pPr>
        <w:numPr>
          <w:ilvl w:val="1"/>
          <w:numId w:val="7"/>
        </w:numPr>
        <w:pBdr>
          <w:top w:val="nil"/>
          <w:left w:val="nil"/>
          <w:bottom w:val="nil"/>
          <w:right w:val="nil"/>
          <w:between w:val="nil"/>
        </w:pBdr>
      </w:pPr>
      <w:r>
        <w:rPr>
          <w:color w:val="000000"/>
        </w:rPr>
        <w:t>Participants must comply with all local laws applicable to this contest.</w:t>
      </w:r>
    </w:p>
    <w:p w14:paraId="0000011E" w14:textId="77777777" w:rsidR="00B540A6" w:rsidRDefault="00000000">
      <w:pPr>
        <w:pStyle w:val="Heading3"/>
        <w:numPr>
          <w:ilvl w:val="0"/>
          <w:numId w:val="7"/>
        </w:numPr>
        <w:rPr>
          <w:i/>
          <w:color w:val="243F61"/>
        </w:rPr>
      </w:pPr>
      <w:bookmarkStart w:id="839" w:name="_Toc143692329"/>
      <w:r>
        <w:rPr>
          <w:i/>
          <w:color w:val="243F61"/>
        </w:rPr>
        <w:t>Marketing</w:t>
      </w:r>
      <w:bookmarkEnd w:id="839"/>
      <w:r>
        <w:rPr>
          <w:i/>
          <w:color w:val="243F61"/>
        </w:rPr>
        <w:t xml:space="preserve"> </w:t>
      </w:r>
    </w:p>
    <w:p w14:paraId="0000011F" w14:textId="77777777" w:rsidR="00B540A6" w:rsidRDefault="00000000">
      <w:pPr>
        <w:numPr>
          <w:ilvl w:val="1"/>
          <w:numId w:val="7"/>
        </w:numPr>
        <w:pBdr>
          <w:top w:val="nil"/>
          <w:left w:val="nil"/>
          <w:bottom w:val="nil"/>
          <w:right w:val="nil"/>
          <w:between w:val="nil"/>
        </w:pBdr>
        <w:rPr>
          <w:color w:val="000000"/>
        </w:rPr>
      </w:pPr>
      <w:r>
        <w:rPr>
          <w:color w:val="000000"/>
        </w:rPr>
        <w:t>Upon request, DSATS will provide a link on its website to all participating universities.</w:t>
      </w:r>
    </w:p>
    <w:p w14:paraId="00000120" w14:textId="77777777" w:rsidR="00B540A6" w:rsidRDefault="00000000">
      <w:pPr>
        <w:numPr>
          <w:ilvl w:val="1"/>
          <w:numId w:val="7"/>
        </w:numPr>
        <w:pBdr>
          <w:top w:val="nil"/>
          <w:left w:val="nil"/>
          <w:bottom w:val="nil"/>
          <w:right w:val="nil"/>
          <w:between w:val="nil"/>
        </w:pBdr>
        <w:rPr>
          <w:color w:val="000000"/>
        </w:rPr>
      </w:pPr>
      <w:r>
        <w:rPr>
          <w:color w:val="000000"/>
        </w:rPr>
        <w:t>If university policy allows, various industry journals may send a reporter to witness the tests and interview students to publicize the project.</w:t>
      </w:r>
    </w:p>
    <w:p w14:paraId="00000121" w14:textId="77777777" w:rsidR="00B540A6" w:rsidRDefault="00000000">
      <w:pPr>
        <w:numPr>
          <w:ilvl w:val="1"/>
          <w:numId w:val="7"/>
        </w:numPr>
        <w:pBdr>
          <w:top w:val="nil"/>
          <w:left w:val="nil"/>
          <w:bottom w:val="nil"/>
          <w:right w:val="nil"/>
          <w:between w:val="nil"/>
        </w:pBdr>
        <w:rPr>
          <w:color w:val="000000"/>
        </w:rPr>
      </w:pPr>
      <w:r>
        <w:rPr>
          <w:color w:val="000000"/>
        </w:rPr>
        <w:t>Drillbotics is now a registered trademark.  According to international law, the proper reference is to use Drillbotics® instead of Drillbotics™.  The trademark reference is only needed the first time Drillbotics is referenced.</w:t>
      </w:r>
    </w:p>
    <w:p w14:paraId="00000122" w14:textId="14891AEE" w:rsidR="00B540A6" w:rsidRDefault="00000000">
      <w:pPr>
        <w:numPr>
          <w:ilvl w:val="1"/>
          <w:numId w:val="7"/>
        </w:numPr>
        <w:pBdr>
          <w:top w:val="nil"/>
          <w:left w:val="nil"/>
          <w:bottom w:val="nil"/>
          <w:right w:val="nil"/>
          <w:between w:val="nil"/>
        </w:pBdr>
        <w:rPr>
          <w:color w:val="000000"/>
        </w:rPr>
      </w:pPr>
      <w:r>
        <w:rPr>
          <w:color w:val="000000"/>
        </w:rPr>
        <w:t xml:space="preserve">Any team that wishes to use the trademark on signs, tee shirts, technical papers or for other purposes may receive a no-cost license upon request.  Send the request by email to the committee at </w:t>
      </w:r>
      <w:hyperlink r:id="rId19" w:history="1">
        <w:sdt>
          <w:sdtPr>
            <w:rPr>
              <w:rStyle w:val="Hyperlink"/>
            </w:rPr>
            <w:tag w:val="goog_rdk_39"/>
            <w:id w:val="987136586"/>
          </w:sdtPr>
          <w:sdtContent>
            <w:r w:rsidRPr="005C3225">
              <w:rPr>
                <w:rStyle w:val="Hyperlink"/>
              </w:rPr>
              <w:t>competition</w:t>
            </w:r>
          </w:sdtContent>
        </w:sdt>
        <w:r w:rsidRPr="005C3225">
          <w:rPr>
            <w:rStyle w:val="Hyperlink"/>
          </w:rPr>
          <w:t>@Drillbotics.com</w:t>
        </w:r>
      </w:hyperlink>
      <w:r>
        <w:rPr>
          <w:color w:val="000000"/>
        </w:rPr>
        <w:t>.  Upon completion of the license agreement, access to the files with the logo will be made available.</w:t>
      </w:r>
      <w:ins w:id="840" w:author="F FLORENCE" w:date="2023-08-14T17:10:00Z">
        <w:r w:rsidR="00021002">
          <w:rPr>
            <w:color w:val="000000"/>
          </w:rPr>
          <w:t xml:space="preserve">  Unfortunately, trademark law requires us to enforce this for everyone to mainta</w:t>
        </w:r>
      </w:ins>
      <w:ins w:id="841" w:author="F FLORENCE" w:date="2023-08-14T17:11:00Z">
        <w:r w:rsidR="00021002">
          <w:rPr>
            <w:color w:val="000000"/>
          </w:rPr>
          <w:t>in our trademark, so please ask for license before you use our mark.</w:t>
        </w:r>
      </w:ins>
    </w:p>
    <w:p w14:paraId="00000123" w14:textId="77777777" w:rsidR="00B540A6" w:rsidRDefault="00B540A6"/>
    <w:p w14:paraId="00000124" w14:textId="77777777" w:rsidR="00B540A6" w:rsidRDefault="00000000">
      <w:pPr>
        <w:spacing w:after="200"/>
        <w:ind w:left="0"/>
        <w:rPr>
          <w:rFonts w:ascii="Cambria" w:eastAsia="Cambria" w:hAnsi="Cambria" w:cs="Cambria"/>
          <w:color w:val="366091"/>
          <w:sz w:val="26"/>
          <w:szCs w:val="26"/>
        </w:rPr>
      </w:pPr>
      <w:bookmarkStart w:id="842" w:name="_heading=h.z337ya" w:colFirst="0" w:colLast="0"/>
      <w:bookmarkEnd w:id="842"/>
      <w:r>
        <w:br w:type="page"/>
      </w:r>
    </w:p>
    <w:p w14:paraId="00000125" w14:textId="77777777" w:rsidR="00B540A6" w:rsidRDefault="00000000">
      <w:pPr>
        <w:pStyle w:val="Heading2"/>
        <w:ind w:firstLine="720"/>
      </w:pPr>
      <w:bookmarkStart w:id="843" w:name="_Toc143692330"/>
      <w:r>
        <w:lastRenderedPageBreak/>
        <w:t>Appendix A:</w:t>
      </w:r>
      <w:r>
        <w:tab/>
        <w:t>Group A Project Definition</w:t>
      </w:r>
      <w:bookmarkEnd w:id="843"/>
    </w:p>
    <w:p w14:paraId="00000126" w14:textId="77777777" w:rsidR="00B540A6" w:rsidRDefault="00000000">
      <w:pPr>
        <w:pStyle w:val="Heading3"/>
        <w:numPr>
          <w:ilvl w:val="0"/>
          <w:numId w:val="2"/>
        </w:numPr>
        <w:rPr>
          <w:rFonts w:ascii="Cambria" w:eastAsia="Cambria" w:hAnsi="Cambria" w:cs="Cambria"/>
          <w:color w:val="366091"/>
          <w:sz w:val="22"/>
          <w:szCs w:val="22"/>
        </w:rPr>
      </w:pPr>
      <w:bookmarkStart w:id="844" w:name="_Toc143692331"/>
      <w:r>
        <w:t>Phase I – Design Competition</w:t>
      </w:r>
      <w:bookmarkEnd w:id="844"/>
      <w:r>
        <w:t xml:space="preserve"> </w:t>
      </w:r>
    </w:p>
    <w:p w14:paraId="00000127" w14:textId="77777777" w:rsidR="00B540A6" w:rsidRDefault="00000000">
      <w:pPr>
        <w:numPr>
          <w:ilvl w:val="0"/>
          <w:numId w:val="1"/>
        </w:numPr>
        <w:pBdr>
          <w:top w:val="nil"/>
          <w:left w:val="nil"/>
          <w:bottom w:val="nil"/>
          <w:right w:val="nil"/>
          <w:between w:val="nil"/>
        </w:pBdr>
      </w:pPr>
      <w:bookmarkStart w:id="845" w:name="_heading=h.4i7ojhp" w:colFirst="0" w:colLast="0"/>
      <w:bookmarkEnd w:id="845"/>
      <w:r>
        <w:rPr>
          <w:color w:val="000000"/>
        </w:rPr>
        <w:t>Prepare a safety plan at the beginning of the project and update it continually as needed.</w:t>
      </w:r>
    </w:p>
    <w:p w14:paraId="00000128" w14:textId="77777777" w:rsidR="00B540A6" w:rsidRDefault="00000000">
      <w:pPr>
        <w:numPr>
          <w:ilvl w:val="0"/>
          <w:numId w:val="1"/>
        </w:numPr>
        <w:pBdr>
          <w:top w:val="nil"/>
          <w:left w:val="nil"/>
          <w:bottom w:val="nil"/>
          <w:right w:val="nil"/>
          <w:between w:val="nil"/>
        </w:pBdr>
      </w:pPr>
      <w:r>
        <w:rPr>
          <w:color w:val="000000"/>
        </w:rPr>
        <w:t>Consider how you will use Human Factors within you</w:t>
      </w:r>
      <w:sdt>
        <w:sdtPr>
          <w:tag w:val="goog_rdk_41"/>
          <w:id w:val="522679885"/>
        </w:sdtPr>
        <w:sdtContent>
          <w:r>
            <w:rPr>
              <w:color w:val="000000"/>
            </w:rPr>
            <w:t>r</w:t>
          </w:r>
        </w:sdtContent>
      </w:sdt>
      <w:r>
        <w:rPr>
          <w:color w:val="000000"/>
        </w:rPr>
        <w:t xml:space="preserve"> project to improve your team processes and interactions with your model.  You should include such items as:</w:t>
      </w:r>
    </w:p>
    <w:p w14:paraId="00000129" w14:textId="77777777" w:rsidR="00B540A6" w:rsidRDefault="00000000">
      <w:pPr>
        <w:numPr>
          <w:ilvl w:val="2"/>
          <w:numId w:val="1"/>
        </w:numPr>
        <w:pBdr>
          <w:top w:val="nil"/>
          <w:left w:val="nil"/>
          <w:bottom w:val="nil"/>
          <w:right w:val="nil"/>
          <w:between w:val="nil"/>
        </w:pBdr>
      </w:pPr>
      <w:r>
        <w:rPr>
          <w:color w:val="000000"/>
        </w:rPr>
        <w:t>Who are the operators of your drilling rig and how do their characteristics impact the design?</w:t>
      </w:r>
    </w:p>
    <w:p w14:paraId="0000012A" w14:textId="77777777" w:rsidR="00B540A6" w:rsidRDefault="00000000">
      <w:pPr>
        <w:numPr>
          <w:ilvl w:val="2"/>
          <w:numId w:val="1"/>
        </w:numPr>
        <w:pBdr>
          <w:top w:val="nil"/>
          <w:left w:val="nil"/>
          <w:bottom w:val="nil"/>
          <w:right w:val="nil"/>
          <w:between w:val="nil"/>
        </w:pBdr>
      </w:pPr>
      <w:r>
        <w:rPr>
          <w:color w:val="000000"/>
        </w:rPr>
        <w:t>Which functions of your drilling rig will be automated, and which will be manual</w:t>
      </w:r>
      <w:sdt>
        <w:sdtPr>
          <w:tag w:val="goog_rdk_42"/>
          <w:id w:val="-1100027074"/>
        </w:sdtPr>
        <w:sdtContent/>
      </w:sdt>
      <w:r>
        <w:rPr>
          <w:color w:val="000000"/>
        </w:rPr>
        <w:t xml:space="preserve"> (refer to Ref. 2)?</w:t>
      </w:r>
    </w:p>
    <w:p w14:paraId="0000012B" w14:textId="77777777" w:rsidR="00B540A6" w:rsidRDefault="00000000">
      <w:pPr>
        <w:numPr>
          <w:ilvl w:val="2"/>
          <w:numId w:val="1"/>
        </w:numPr>
        <w:pBdr>
          <w:top w:val="nil"/>
          <w:left w:val="nil"/>
          <w:bottom w:val="nil"/>
          <w:right w:val="nil"/>
          <w:between w:val="nil"/>
        </w:pBdr>
      </w:pPr>
      <w:r>
        <w:rPr>
          <w:color w:val="000000"/>
        </w:rPr>
        <w:t>How are you going to ensure that the operator remains 'in the loop' at all times?</w:t>
      </w:r>
    </w:p>
    <w:p w14:paraId="0000012C" w14:textId="77777777" w:rsidR="00B540A6" w:rsidRDefault="00000000">
      <w:pPr>
        <w:numPr>
          <w:ilvl w:val="2"/>
          <w:numId w:val="1"/>
        </w:numPr>
        <w:pBdr>
          <w:top w:val="nil"/>
          <w:left w:val="nil"/>
          <w:bottom w:val="nil"/>
          <w:right w:val="nil"/>
          <w:between w:val="nil"/>
        </w:pBdr>
      </w:pPr>
      <w:r>
        <w:rPr>
          <w:color w:val="000000"/>
        </w:rPr>
        <w:t>The workflow that your drilling rig will follow (very important as this will guide your interface design).</w:t>
      </w:r>
    </w:p>
    <w:p w14:paraId="0000012D" w14:textId="77777777" w:rsidR="00B540A6" w:rsidRDefault="00000000">
      <w:pPr>
        <w:numPr>
          <w:ilvl w:val="2"/>
          <w:numId w:val="1"/>
        </w:numPr>
        <w:pBdr>
          <w:top w:val="nil"/>
          <w:left w:val="nil"/>
          <w:bottom w:val="nil"/>
          <w:right w:val="nil"/>
          <w:between w:val="nil"/>
        </w:pBdr>
      </w:pPr>
      <w:r>
        <w:rPr>
          <w:color w:val="000000"/>
        </w:rPr>
        <w:t>The control and feedback needs for your defined operators.</w:t>
      </w:r>
    </w:p>
    <w:p w14:paraId="018D868B" w14:textId="50F4CB49" w:rsidR="00B067FA" w:rsidRPr="00B067FA" w:rsidRDefault="00000000" w:rsidP="00B067FA">
      <w:pPr>
        <w:numPr>
          <w:ilvl w:val="2"/>
          <w:numId w:val="1"/>
        </w:numPr>
        <w:pBdr>
          <w:top w:val="nil"/>
          <w:left w:val="nil"/>
          <w:bottom w:val="nil"/>
          <w:right w:val="nil"/>
          <w:between w:val="nil"/>
        </w:pBdr>
        <w:rPr>
          <w:color w:val="000000"/>
        </w:rPr>
      </w:pPr>
      <w:r>
        <w:rPr>
          <w:color w:val="000000"/>
        </w:rPr>
        <w:t>The 'concept' of your interface design. This can be as simple as a 'wireframe' drawing with pen and paper, but it should show an appreciation of Human Factors Relevant Good Practice (refer to the resources provided below).</w:t>
      </w:r>
    </w:p>
    <w:p w14:paraId="74D8A366" w14:textId="544578D2" w:rsidR="00B067FA" w:rsidRDefault="00B067FA">
      <w:pPr>
        <w:numPr>
          <w:ilvl w:val="0"/>
          <w:numId w:val="1"/>
        </w:numPr>
        <w:pBdr>
          <w:top w:val="nil"/>
          <w:left w:val="nil"/>
          <w:bottom w:val="nil"/>
          <w:right w:val="nil"/>
          <w:between w:val="nil"/>
        </w:pBdr>
        <w:rPr>
          <w:ins w:id="846" w:author="F FLORENCE" w:date="2023-08-23T13:52:00Z"/>
        </w:rPr>
      </w:pPr>
      <w:bookmarkStart w:id="847" w:name="_heading=h.2xcytpi" w:colFirst="0" w:colLast="0"/>
      <w:bookmarkEnd w:id="847"/>
      <w:ins w:id="848" w:author="F FLORENCE" w:date="2023-08-23T13:52:00Z">
        <w:r>
          <w:t>Design Criteria</w:t>
        </w:r>
      </w:ins>
    </w:p>
    <w:p w14:paraId="0E50B972" w14:textId="7D504BE8" w:rsidR="00B067FA" w:rsidRDefault="00B067FA">
      <w:pPr>
        <w:pBdr>
          <w:top w:val="nil"/>
          <w:left w:val="nil"/>
          <w:bottom w:val="nil"/>
          <w:right w:val="nil"/>
          <w:between w:val="nil"/>
        </w:pBdr>
        <w:ind w:left="1800"/>
        <w:rPr>
          <w:ins w:id="849" w:author="F FLORENCE" w:date="2023-08-23T13:53:00Z"/>
        </w:rPr>
        <w:pPrChange w:id="850" w:author="F FLORENCE" w:date="2023-08-23T13:54:00Z">
          <w:pPr>
            <w:numPr>
              <w:ilvl w:val="2"/>
              <w:numId w:val="1"/>
            </w:numPr>
            <w:pBdr>
              <w:top w:val="nil"/>
              <w:left w:val="nil"/>
              <w:bottom w:val="nil"/>
              <w:right w:val="nil"/>
              <w:between w:val="nil"/>
            </w:pBdr>
            <w:ind w:left="2520" w:hanging="180"/>
          </w:pPr>
        </w:pPrChange>
      </w:pPr>
      <w:ins w:id="851" w:author="F FLORENCE" w:date="2023-08-23T13:52:00Z">
        <w:r>
          <w:t>Teams must show the fo</w:t>
        </w:r>
      </w:ins>
      <w:ins w:id="852" w:author="F FLORENCE" w:date="2023-08-23T13:53:00Z">
        <w:r>
          <w:t>rmulae used in their alrorithms.  Provide a table of the design calculations used.</w:t>
        </w:r>
      </w:ins>
    </w:p>
    <w:p w14:paraId="78DECB20" w14:textId="77777777" w:rsidR="00B067FA" w:rsidRDefault="00B067FA" w:rsidP="00B067FA">
      <w:pPr>
        <w:pStyle w:val="NormalWeb"/>
        <w:numPr>
          <w:ilvl w:val="1"/>
          <w:numId w:val="1"/>
        </w:numPr>
        <w:spacing w:before="0" w:beforeAutospacing="0" w:after="0" w:afterAutospacing="0"/>
        <w:ind w:left="2160"/>
        <w:textAlignment w:val="baseline"/>
        <w:rPr>
          <w:ins w:id="853" w:author="F FLORENCE" w:date="2023-08-23T13:55:00Z"/>
          <w:rFonts w:ascii="Calibri" w:hAnsi="Calibri" w:cs="Calibri"/>
          <w:color w:val="000000"/>
          <w:sz w:val="22"/>
          <w:szCs w:val="22"/>
        </w:rPr>
      </w:pPr>
      <w:ins w:id="854" w:author="F FLORENCE" w:date="2023-08-23T13:54:00Z">
        <w:r>
          <w:rPr>
            <w:rFonts w:ascii="Calibri" w:hAnsi="Calibri" w:cs="Calibri"/>
            <w:color w:val="000000"/>
            <w:sz w:val="22"/>
            <w:szCs w:val="22"/>
          </w:rPr>
          <w:t>Design submittal by the students shall include:</w:t>
        </w:r>
      </w:ins>
    </w:p>
    <w:p w14:paraId="19182684" w14:textId="46244ECF" w:rsidR="00B067FA" w:rsidRPr="00B067FA" w:rsidRDefault="00B067FA" w:rsidP="00B067FA">
      <w:pPr>
        <w:pStyle w:val="NormalWeb"/>
        <w:numPr>
          <w:ilvl w:val="2"/>
          <w:numId w:val="1"/>
        </w:numPr>
        <w:spacing w:before="0" w:beforeAutospacing="0" w:after="0" w:afterAutospacing="0"/>
        <w:textAlignment w:val="baseline"/>
        <w:rPr>
          <w:ins w:id="855" w:author="F FLORENCE" w:date="2023-08-23T13:54:00Z"/>
          <w:rFonts w:ascii="Calibri" w:hAnsi="Calibri" w:cs="Calibri"/>
          <w:color w:val="000000"/>
          <w:sz w:val="22"/>
          <w:szCs w:val="22"/>
        </w:rPr>
      </w:pPr>
      <w:ins w:id="856" w:author="F FLORENCE" w:date="2023-08-23T13:54:00Z">
        <w:r w:rsidRPr="00B067FA">
          <w:rPr>
            <w:rFonts w:ascii="Calibri" w:hAnsi="Calibri" w:cs="Calibri"/>
            <w:color w:val="000000"/>
            <w:sz w:val="22"/>
            <w:szCs w:val="22"/>
          </w:rPr>
          <w:t xml:space="preserve">Engineering drawings of the rig concept, </w:t>
        </w:r>
      </w:ins>
      <w:ins w:id="857" w:author="F FLORENCE" w:date="2023-08-23T13:55:00Z">
        <w:r>
          <w:rPr>
            <w:rFonts w:ascii="Calibri" w:hAnsi="Calibri" w:cs="Calibri"/>
            <w:color w:val="000000"/>
            <w:sz w:val="22"/>
            <w:szCs w:val="22"/>
          </w:rPr>
          <w:t xml:space="preserve">simulated </w:t>
        </w:r>
      </w:ins>
      <w:ins w:id="858" w:author="F FLORENCE" w:date="2023-08-23T13:54:00Z">
        <w:r w:rsidRPr="00B067FA">
          <w:rPr>
            <w:rFonts w:ascii="Calibri" w:hAnsi="Calibri" w:cs="Calibri"/>
            <w:color w:val="000000"/>
            <w:sz w:val="22"/>
            <w:szCs w:val="22"/>
          </w:rPr>
          <w:t>mechanical and electrical and auxiliary systems, if any</w:t>
        </w:r>
      </w:ins>
    </w:p>
    <w:p w14:paraId="573E14D1" w14:textId="77777777" w:rsidR="00B067FA" w:rsidRDefault="00B067FA" w:rsidP="00B067FA">
      <w:pPr>
        <w:pStyle w:val="NormalWeb"/>
        <w:numPr>
          <w:ilvl w:val="1"/>
          <w:numId w:val="1"/>
        </w:numPr>
        <w:spacing w:before="0" w:beforeAutospacing="0" w:after="0" w:afterAutospacing="0"/>
        <w:ind w:left="2160"/>
        <w:textAlignment w:val="baseline"/>
        <w:rPr>
          <w:ins w:id="859" w:author="F FLORENCE" w:date="2023-08-23T13:55:00Z"/>
          <w:rFonts w:ascii="Calibri" w:hAnsi="Calibri" w:cs="Calibri"/>
          <w:color w:val="000000"/>
          <w:sz w:val="22"/>
          <w:szCs w:val="22"/>
        </w:rPr>
      </w:pPr>
      <w:ins w:id="860" w:author="F FLORENCE" w:date="2023-08-23T13:54:00Z">
        <w:r>
          <w:rPr>
            <w:rFonts w:ascii="Calibri" w:hAnsi="Calibri" w:cs="Calibri"/>
            <w:color w:val="000000"/>
            <w:sz w:val="22"/>
            <w:szCs w:val="22"/>
          </w:rPr>
          <w:t>Design notes and calculations</w:t>
        </w:r>
      </w:ins>
    </w:p>
    <w:p w14:paraId="3A1DC7BE" w14:textId="77777777" w:rsidR="00B067FA" w:rsidRDefault="00B067FA" w:rsidP="00B067FA">
      <w:pPr>
        <w:pStyle w:val="NormalWeb"/>
        <w:numPr>
          <w:ilvl w:val="2"/>
          <w:numId w:val="1"/>
        </w:numPr>
        <w:spacing w:before="0" w:beforeAutospacing="0" w:after="0" w:afterAutospacing="0"/>
        <w:textAlignment w:val="baseline"/>
        <w:rPr>
          <w:ins w:id="861" w:author="F FLORENCE" w:date="2023-08-23T13:55:00Z"/>
          <w:rFonts w:ascii="Calibri" w:hAnsi="Calibri" w:cs="Calibri"/>
          <w:color w:val="000000"/>
          <w:sz w:val="22"/>
          <w:szCs w:val="22"/>
        </w:rPr>
      </w:pPr>
      <w:ins w:id="862" w:author="F FLORENCE" w:date="2023-08-23T13:54:00Z">
        <w:r w:rsidRPr="00B067FA">
          <w:rPr>
            <w:rFonts w:ascii="Calibri" w:hAnsi="Calibri" w:cs="Calibri"/>
            <w:color w:val="000000"/>
            <w:sz w:val="22"/>
            <w:szCs w:val="22"/>
          </w:rPr>
          <w:t>All engineering calculations shall be included in the Phase I report, even if the rig is built using previous years’ designs.  This ensures that the 2022 team reviewed and understood the previous design assumptions and calculations.</w:t>
        </w:r>
      </w:ins>
    </w:p>
    <w:p w14:paraId="08FBBCC6" w14:textId="70745640" w:rsidR="00B067FA" w:rsidRPr="00B067FA" w:rsidRDefault="00B067FA" w:rsidP="00B067FA">
      <w:pPr>
        <w:pStyle w:val="NormalWeb"/>
        <w:numPr>
          <w:ilvl w:val="2"/>
          <w:numId w:val="1"/>
        </w:numPr>
        <w:spacing w:before="0" w:beforeAutospacing="0" w:after="0" w:afterAutospacing="0"/>
        <w:textAlignment w:val="baseline"/>
        <w:rPr>
          <w:ins w:id="863" w:author="F FLORENCE" w:date="2023-08-23T13:54:00Z"/>
          <w:rFonts w:ascii="Calibri" w:hAnsi="Calibri" w:cs="Calibri"/>
          <w:color w:val="000000"/>
          <w:sz w:val="22"/>
          <w:szCs w:val="22"/>
        </w:rPr>
      </w:pPr>
      <w:ins w:id="864" w:author="F FLORENCE" w:date="2023-08-23T13:54:00Z">
        <w:r w:rsidRPr="00B067FA">
          <w:rPr>
            <w:rFonts w:ascii="Calibri" w:hAnsi="Calibri" w:cs="Calibri"/>
            <w:color w:val="000000"/>
            <w:sz w:val="22"/>
            <w:szCs w:val="22"/>
          </w:rPr>
          <w:t>Calculations should include each formula considered in the design, a reference that shows the origins of the formula, why is was chosen, what engineering assumptions were made, a definition of all variables and the values used in the calculation.  </w:t>
        </w:r>
      </w:ins>
    </w:p>
    <w:p w14:paraId="3C85B3F3" w14:textId="77777777" w:rsidR="00B067FA" w:rsidRDefault="00B067FA" w:rsidP="00B067FA">
      <w:pPr>
        <w:rPr>
          <w:ins w:id="865" w:author="F FLORENCE" w:date="2023-08-23T13:54:00Z"/>
          <w:rFonts w:ascii="Times New Roman" w:hAnsi="Times New Roman" w:cs="Times New Roman"/>
          <w:sz w:val="24"/>
          <w:szCs w:val="24"/>
        </w:rPr>
      </w:pPr>
    </w:p>
    <w:p w14:paraId="705537B5" w14:textId="77777777" w:rsidR="00B067FA" w:rsidRDefault="00B067FA" w:rsidP="00B067FA">
      <w:pPr>
        <w:pStyle w:val="NormalWeb"/>
        <w:spacing w:before="0" w:beforeAutospacing="0" w:after="0" w:afterAutospacing="0"/>
        <w:ind w:left="720"/>
        <w:rPr>
          <w:ins w:id="866" w:author="F FLORENCE" w:date="2023-08-23T13:54:00Z"/>
        </w:rPr>
      </w:pPr>
      <w:ins w:id="867" w:author="F FLORENCE" w:date="2023-08-23T13:54:00Z">
        <w:r>
          <w:rPr>
            <w:rFonts w:ascii="Cambria" w:hAnsi="Cambria"/>
            <w:color w:val="366091"/>
            <w:sz w:val="22"/>
            <w:szCs w:val="22"/>
          </w:rPr>
          <w:t>Example:</w:t>
        </w:r>
      </w:ins>
    </w:p>
    <w:p w14:paraId="10471112" w14:textId="77777777" w:rsidR="00B067FA" w:rsidRDefault="00B067FA" w:rsidP="00B067FA">
      <w:pPr>
        <w:rPr>
          <w:ins w:id="868" w:author="F FLORENCE" w:date="2023-08-23T13:54:00Z"/>
        </w:rPr>
      </w:pPr>
    </w:p>
    <w:p w14:paraId="11668BD3" w14:textId="77777777" w:rsidR="00B067FA" w:rsidRDefault="00B067FA" w:rsidP="00B067FA">
      <w:pPr>
        <w:pStyle w:val="NormalWeb"/>
        <w:spacing w:before="0" w:beforeAutospacing="0" w:after="0" w:afterAutospacing="0"/>
        <w:ind w:left="720"/>
        <w:rPr>
          <w:ins w:id="869" w:author="F FLORENCE" w:date="2023-08-23T13:54:00Z"/>
        </w:rPr>
      </w:pPr>
      <w:ins w:id="870" w:author="F FLORENCE" w:date="2023-08-23T13:54:00Z">
        <w:r>
          <w:rPr>
            <w:rFonts w:ascii="Calibri" w:hAnsi="Calibri" w:cs="Calibri"/>
            <w:color w:val="000000"/>
            <w:sz w:val="22"/>
            <w:szCs w:val="22"/>
          </w:rPr>
          <w:t xml:space="preserve">Buckling limit        Euler’s Equatio(1) </w:t>
        </w:r>
        <w:r>
          <w:rPr>
            <w:rFonts w:ascii="Calibri" w:hAnsi="Calibri" w:cs="Calibri"/>
            <w:color w:val="000000"/>
            <w:sz w:val="22"/>
            <w:szCs w:val="22"/>
          </w:rPr>
          <w:tab/>
        </w:r>
        <w:r>
          <w:rPr>
            <w:rFonts w:ascii="Calibri" w:hAnsi="Calibri" w:cs="Calibri"/>
            <w:color w:val="000000"/>
            <w:sz w:val="22"/>
            <w:szCs w:val="22"/>
          </w:rPr>
          <w:tab/>
          <w:t>cite a reference here or in the reference</w:t>
        </w:r>
      </w:ins>
    </w:p>
    <w:p w14:paraId="260EDE8B" w14:textId="77777777" w:rsidR="00B067FA" w:rsidRDefault="00B067FA" w:rsidP="00B067FA">
      <w:pPr>
        <w:pStyle w:val="NormalWeb"/>
        <w:spacing w:before="0" w:beforeAutospacing="0" w:after="0" w:afterAutospacing="0"/>
        <w:ind w:left="4320" w:firstLine="720"/>
        <w:rPr>
          <w:ins w:id="871" w:author="F FLORENCE" w:date="2023-08-23T13:54:00Z"/>
        </w:rPr>
      </w:pPr>
      <w:ins w:id="872" w:author="F FLORENCE" w:date="2023-08-23T13:54:00Z">
        <w:r>
          <w:rPr>
            <w:rFonts w:ascii="Calibri" w:hAnsi="Calibri" w:cs="Calibri"/>
            <w:color w:val="000000"/>
            <w:sz w:val="22"/>
            <w:szCs w:val="22"/>
          </w:rPr>
          <w:t>section of your design report</w:t>
        </w:r>
      </w:ins>
    </w:p>
    <w:p w14:paraId="237C3983" w14:textId="77777777" w:rsidR="00B067FA" w:rsidRDefault="00B067FA" w:rsidP="00B067FA">
      <w:pPr>
        <w:pStyle w:val="NormalWeb"/>
        <w:spacing w:before="0" w:beforeAutospacing="0" w:after="0" w:afterAutospacing="0"/>
        <w:ind w:left="720"/>
        <w:rPr>
          <w:ins w:id="873" w:author="F FLORENCE" w:date="2023-08-23T13:54:00Z"/>
        </w:rPr>
      </w:pPr>
      <w:ins w:id="874" w:author="F FLORENCE" w:date="2023-08-23T13:54:00Z">
        <w:r>
          <w:rPr>
            <w:rFonts w:ascii="Calibri" w:hAnsi="Calibri" w:cs="Calibri"/>
            <w:color w:val="000000"/>
            <w:sz w:val="22"/>
            <w:szCs w:val="22"/>
          </w:rPr>
          <w:t xml:space="preserve">The critical buckling load, </w:t>
        </w:r>
        <w:r>
          <w:rPr>
            <w:rFonts w:ascii="Cambria Math" w:hAnsi="Cambria Math"/>
            <w:i/>
            <w:iCs/>
            <w:color w:val="000000"/>
            <w:sz w:val="22"/>
            <w:szCs w:val="22"/>
          </w:rPr>
          <w:t>b</w:t>
        </w:r>
        <w:r>
          <w:rPr>
            <w:rFonts w:ascii="Cambria Math" w:hAnsi="Cambria Math"/>
            <w:color w:val="000000"/>
            <w:sz w:val="22"/>
            <w:szCs w:val="22"/>
          </w:rPr>
          <w:t>𝑐𝑟</w:t>
        </w:r>
        <w:r>
          <w:rPr>
            <w:rFonts w:ascii="Calibri" w:hAnsi="Calibri" w:cs="Calibri"/>
            <w:color w:val="000000"/>
            <w:sz w:val="22"/>
            <w:szCs w:val="22"/>
          </w:rPr>
          <w:t>, is calculated:  </w:t>
        </w:r>
      </w:ins>
    </w:p>
    <w:p w14:paraId="6FB72736" w14:textId="77777777" w:rsidR="00B067FA" w:rsidRDefault="00B067FA" w:rsidP="00B067FA">
      <w:pPr>
        <w:rPr>
          <w:ins w:id="875" w:author="F FLORENCE" w:date="2023-08-23T13:54:00Z"/>
        </w:rPr>
      </w:pPr>
    </w:p>
    <w:p w14:paraId="60682D8A" w14:textId="77777777" w:rsidR="00B067FA" w:rsidRDefault="00B067FA" w:rsidP="00B067FA">
      <w:pPr>
        <w:pStyle w:val="NormalWeb"/>
        <w:spacing w:before="0" w:beforeAutospacing="0" w:after="0" w:afterAutospacing="0"/>
        <w:ind w:left="360" w:firstLine="360"/>
        <w:rPr>
          <w:ins w:id="876" w:author="F FLORENCE" w:date="2023-08-23T13:54:00Z"/>
        </w:rPr>
      </w:pPr>
      <w:ins w:id="877" w:author="F FLORENCE" w:date="2023-08-23T13:54:00Z">
        <w:r>
          <w:rPr>
            <w:rFonts w:ascii="Cambria Math" w:hAnsi="Cambria Math"/>
            <w:color w:val="000000"/>
            <w:sz w:val="22"/>
            <w:szCs w:val="22"/>
          </w:rPr>
          <w:t>𝑃𝑏𝑐𝑟</w:t>
        </w:r>
        <w:r>
          <w:rPr>
            <w:rFonts w:ascii="Calibri" w:hAnsi="Calibri" w:cs="Calibri"/>
            <w:color w:val="000000"/>
            <w:sz w:val="22"/>
            <w:szCs w:val="22"/>
          </w:rPr>
          <w:t xml:space="preserve"> = </w:t>
        </w:r>
        <w:r>
          <w:rPr>
            <w:rFonts w:ascii="Cambria Math" w:hAnsi="Cambria Math"/>
            <w:color w:val="000000"/>
            <w:sz w:val="22"/>
            <w:szCs w:val="22"/>
          </w:rPr>
          <w:t>𝜋</w:t>
        </w:r>
        <w:r>
          <w:rPr>
            <w:rFonts w:ascii="Calibri" w:hAnsi="Calibri" w:cs="Calibri"/>
            <w:color w:val="000000"/>
            <w:sz w:val="22"/>
            <w:szCs w:val="22"/>
          </w:rPr>
          <w:t xml:space="preserve">2 </w:t>
        </w:r>
        <w:r>
          <w:rPr>
            <w:rFonts w:ascii="Cambria Math" w:hAnsi="Cambria Math"/>
            <w:color w:val="000000"/>
            <w:sz w:val="22"/>
            <w:szCs w:val="22"/>
          </w:rPr>
          <w:t>∗</w:t>
        </w:r>
        <w:r>
          <w:rPr>
            <w:rFonts w:ascii="Calibri" w:hAnsi="Calibri" w:cs="Calibri"/>
            <w:color w:val="000000"/>
            <w:sz w:val="22"/>
            <w:szCs w:val="22"/>
          </w:rPr>
          <w:t xml:space="preserve"> </w:t>
        </w:r>
        <w:r>
          <w:rPr>
            <w:rFonts w:ascii="Cambria Math" w:hAnsi="Cambria Math"/>
            <w:color w:val="000000"/>
            <w:sz w:val="22"/>
            <w:szCs w:val="22"/>
          </w:rPr>
          <w:t>𝐸</w:t>
        </w:r>
        <w:r>
          <w:rPr>
            <w:rFonts w:ascii="Calibri" w:hAnsi="Calibri" w:cs="Calibri"/>
            <w:color w:val="000000"/>
            <w:sz w:val="22"/>
            <w:szCs w:val="22"/>
          </w:rPr>
          <w:t xml:space="preserve"> </w:t>
        </w:r>
        <w:r>
          <w:rPr>
            <w:rFonts w:ascii="Cambria Math" w:hAnsi="Cambria Math"/>
            <w:color w:val="000000"/>
            <w:sz w:val="22"/>
            <w:szCs w:val="22"/>
          </w:rPr>
          <w:t>∗𝐼</w:t>
        </w:r>
        <w:r>
          <w:rPr>
            <w:rFonts w:ascii="Calibri" w:hAnsi="Calibri" w:cs="Calibri"/>
            <w:color w:val="000000"/>
            <w:sz w:val="22"/>
            <w:szCs w:val="22"/>
          </w:rPr>
          <w:t xml:space="preserve"> /(</w:t>
        </w:r>
        <w:r>
          <w:rPr>
            <w:rFonts w:ascii="Cambria Math" w:hAnsi="Cambria Math"/>
            <w:color w:val="000000"/>
            <w:sz w:val="22"/>
            <w:szCs w:val="22"/>
          </w:rPr>
          <w:t>𝐾∗</w:t>
        </w:r>
        <w:r>
          <w:rPr>
            <w:rFonts w:ascii="Calibri" w:hAnsi="Calibri" w:cs="Calibri"/>
            <w:color w:val="000000"/>
            <w:sz w:val="22"/>
            <w:szCs w:val="22"/>
          </w:rPr>
          <w:t xml:space="preserve"> </w:t>
        </w:r>
        <w:r>
          <w:rPr>
            <w:rFonts w:ascii="Cambria Math" w:hAnsi="Cambria Math"/>
            <w:color w:val="000000"/>
            <w:sz w:val="22"/>
            <w:szCs w:val="22"/>
          </w:rPr>
          <w:t>𝐿</w:t>
        </w:r>
        <w:r>
          <w:rPr>
            <w:rFonts w:ascii="Calibri" w:hAnsi="Calibri" w:cs="Calibri"/>
            <w:color w:val="000000"/>
            <w:sz w:val="22"/>
            <w:szCs w:val="22"/>
          </w:rPr>
          <w:t>)</w:t>
        </w:r>
        <w:r>
          <w:rPr>
            <w:rFonts w:ascii="Calibri" w:hAnsi="Calibri" w:cs="Calibri"/>
            <w:color w:val="000000"/>
            <w:sz w:val="13"/>
            <w:szCs w:val="13"/>
            <w:vertAlign w:val="superscript"/>
          </w:rPr>
          <w:t>2</w:t>
        </w:r>
      </w:ins>
    </w:p>
    <w:p w14:paraId="17A7E8C4" w14:textId="77777777" w:rsidR="00B067FA" w:rsidRDefault="00B067FA" w:rsidP="00B067FA">
      <w:pPr>
        <w:rPr>
          <w:ins w:id="878" w:author="F FLORENCE" w:date="2023-08-23T13:54:00Z"/>
        </w:rPr>
      </w:pPr>
    </w:p>
    <w:p w14:paraId="1F9974AE" w14:textId="77777777" w:rsidR="00B067FA" w:rsidRDefault="00B067FA" w:rsidP="00B067FA">
      <w:pPr>
        <w:pStyle w:val="NormalWeb"/>
        <w:spacing w:before="0" w:beforeAutospacing="0" w:after="0" w:afterAutospacing="0"/>
        <w:ind w:left="720"/>
        <w:rPr>
          <w:ins w:id="879" w:author="F FLORENCE" w:date="2023-08-23T13:54:00Z"/>
        </w:rPr>
      </w:pPr>
      <w:ins w:id="880" w:author="F FLORENCE" w:date="2023-08-23T13:54:00Z">
        <w:r>
          <w:rPr>
            <w:rFonts w:ascii="Cambria Math" w:hAnsi="Cambria Math"/>
            <w:color w:val="000000"/>
            <w:sz w:val="22"/>
            <w:szCs w:val="22"/>
          </w:rPr>
          <w:t>𝑃𝑏𝑐𝑟</w:t>
        </w:r>
        <w:r>
          <w:rPr>
            <w:rFonts w:ascii="Calibri" w:hAnsi="Calibri" w:cs="Calibri"/>
            <w:color w:val="000000"/>
            <w:sz w:val="22"/>
            <w:szCs w:val="22"/>
          </w:rPr>
          <w:t>:     Critical buckling load </w:t>
        </w:r>
      </w:ins>
    </w:p>
    <w:p w14:paraId="5D1E0A01" w14:textId="77777777" w:rsidR="00B067FA" w:rsidRDefault="00B067FA" w:rsidP="00B067FA">
      <w:pPr>
        <w:pStyle w:val="NormalWeb"/>
        <w:spacing w:before="0" w:beforeAutospacing="0" w:after="0" w:afterAutospacing="0"/>
        <w:ind w:left="720"/>
        <w:rPr>
          <w:ins w:id="881" w:author="F FLORENCE" w:date="2023-08-23T13:54:00Z"/>
        </w:rPr>
      </w:pPr>
      <w:ins w:id="882" w:author="F FLORENCE" w:date="2023-08-23T13:54:00Z">
        <w:r>
          <w:rPr>
            <w:rFonts w:ascii="Cambria Math" w:hAnsi="Cambria Math"/>
            <w:color w:val="000000"/>
            <w:sz w:val="22"/>
            <w:szCs w:val="22"/>
          </w:rPr>
          <w:t>𝐸</w:t>
        </w:r>
        <w:r>
          <w:rPr>
            <w:rFonts w:ascii="Calibri" w:hAnsi="Calibri" w:cs="Calibri"/>
            <w:color w:val="000000"/>
            <w:sz w:val="22"/>
            <w:szCs w:val="22"/>
          </w:rPr>
          <w:t>:          Modulus elasticity of the aluminum drill pipe </w:t>
        </w:r>
      </w:ins>
    </w:p>
    <w:p w14:paraId="6472BD8D" w14:textId="77777777" w:rsidR="00B067FA" w:rsidRDefault="00B067FA" w:rsidP="00B067FA">
      <w:pPr>
        <w:pStyle w:val="NormalWeb"/>
        <w:spacing w:before="0" w:beforeAutospacing="0" w:after="0" w:afterAutospacing="0"/>
        <w:ind w:left="720"/>
        <w:rPr>
          <w:ins w:id="883" w:author="F FLORENCE" w:date="2023-08-23T13:54:00Z"/>
        </w:rPr>
      </w:pPr>
      <w:ins w:id="884" w:author="F FLORENCE" w:date="2023-08-23T13:54:00Z">
        <w:r>
          <w:rPr>
            <w:rFonts w:ascii="Cambria Math" w:hAnsi="Cambria Math"/>
            <w:color w:val="000000"/>
            <w:sz w:val="22"/>
            <w:szCs w:val="22"/>
          </w:rPr>
          <w:t>𝐼</w:t>
        </w:r>
        <w:r>
          <w:rPr>
            <w:rFonts w:ascii="Calibri" w:hAnsi="Calibri" w:cs="Calibri"/>
            <w:color w:val="000000"/>
            <w:sz w:val="22"/>
            <w:szCs w:val="22"/>
          </w:rPr>
          <w:t>:          Area moment of inertia </w:t>
        </w:r>
      </w:ins>
    </w:p>
    <w:p w14:paraId="20DEA75C" w14:textId="77777777" w:rsidR="00B067FA" w:rsidRDefault="00B067FA" w:rsidP="00B067FA">
      <w:pPr>
        <w:pStyle w:val="NormalWeb"/>
        <w:spacing w:before="0" w:beforeAutospacing="0" w:after="0" w:afterAutospacing="0"/>
        <w:ind w:left="720"/>
        <w:rPr>
          <w:ins w:id="885" w:author="F FLORENCE" w:date="2023-08-23T13:54:00Z"/>
        </w:rPr>
      </w:pPr>
      <w:ins w:id="886" w:author="F FLORENCE" w:date="2023-08-23T13:54:00Z">
        <w:r>
          <w:rPr>
            <w:rFonts w:ascii="Cambria Math" w:hAnsi="Cambria Math"/>
            <w:color w:val="000000"/>
            <w:sz w:val="22"/>
            <w:szCs w:val="22"/>
          </w:rPr>
          <w:t>𝐿</w:t>
        </w:r>
        <w:r>
          <w:rPr>
            <w:rFonts w:ascii="Calibri" w:hAnsi="Calibri" w:cs="Calibri"/>
            <w:color w:val="000000"/>
            <w:sz w:val="22"/>
            <w:szCs w:val="22"/>
          </w:rPr>
          <w:t>:          Length of the column </w:t>
        </w:r>
      </w:ins>
    </w:p>
    <w:p w14:paraId="18C745CC" w14:textId="77777777" w:rsidR="00B067FA" w:rsidRDefault="00B067FA" w:rsidP="00B067FA">
      <w:pPr>
        <w:pStyle w:val="NormalWeb"/>
        <w:spacing w:before="0" w:beforeAutospacing="0" w:after="0" w:afterAutospacing="0"/>
        <w:ind w:left="720"/>
        <w:rPr>
          <w:ins w:id="887" w:author="F FLORENCE" w:date="2023-08-23T13:54:00Z"/>
        </w:rPr>
      </w:pPr>
      <w:ins w:id="888" w:author="F FLORENCE" w:date="2023-08-23T13:54:00Z">
        <w:r>
          <w:rPr>
            <w:rFonts w:ascii="Cambria Math" w:hAnsi="Cambria Math"/>
            <w:color w:val="000000"/>
            <w:sz w:val="22"/>
            <w:szCs w:val="22"/>
          </w:rPr>
          <w:lastRenderedPageBreak/>
          <w:t>𝐾</w:t>
        </w:r>
        <w:r>
          <w:rPr>
            <w:rFonts w:ascii="Calibri" w:hAnsi="Calibri" w:cs="Calibri"/>
            <w:color w:val="000000"/>
            <w:sz w:val="22"/>
            <w:szCs w:val="22"/>
          </w:rPr>
          <w:t>:          Column effective length factor (explain how you chose the appropriate k or n factor)</w:t>
        </w:r>
      </w:ins>
    </w:p>
    <w:p w14:paraId="2FCD60A0" w14:textId="77777777" w:rsidR="00B067FA" w:rsidRDefault="00B067FA" w:rsidP="00B067FA">
      <w:pPr>
        <w:rPr>
          <w:ins w:id="889" w:author="F FLORENCE" w:date="2023-08-23T13:54:00Z"/>
        </w:rPr>
      </w:pPr>
      <w:ins w:id="890" w:author="F FLORENCE" w:date="2023-08-23T13:54:00Z">
        <w:r>
          <w:br/>
        </w:r>
      </w:ins>
    </w:p>
    <w:p w14:paraId="7500B8D5" w14:textId="77777777" w:rsidR="00B067FA" w:rsidRDefault="00B067FA" w:rsidP="00B067FA">
      <w:pPr>
        <w:pStyle w:val="NormalWeb"/>
        <w:numPr>
          <w:ilvl w:val="1"/>
          <w:numId w:val="1"/>
        </w:numPr>
        <w:spacing w:before="0" w:beforeAutospacing="0" w:after="0" w:afterAutospacing="0"/>
        <w:textAlignment w:val="baseline"/>
        <w:rPr>
          <w:ins w:id="891" w:author="F FLORENCE" w:date="2023-08-23T13:54:00Z"/>
          <w:rFonts w:ascii="Calibri" w:hAnsi="Calibri" w:cs="Calibri"/>
          <w:color w:val="000000"/>
          <w:sz w:val="22"/>
          <w:szCs w:val="22"/>
        </w:rPr>
      </w:pPr>
      <w:ins w:id="892" w:author="F FLORENCE" w:date="2023-08-23T13:54:00Z">
        <w:r>
          <w:rPr>
            <w:rFonts w:ascii="Calibri" w:hAnsi="Calibri" w:cs="Calibri"/>
            <w:color w:val="000000"/>
            <w:sz w:val="22"/>
            <w:szCs w:val="22"/>
          </w:rPr>
          <w:t>The report should include a table that summarizes ALL calculations.</w:t>
        </w:r>
      </w:ins>
    </w:p>
    <w:p w14:paraId="2578566F" w14:textId="77777777" w:rsidR="00B067FA" w:rsidRDefault="00B067FA">
      <w:pPr>
        <w:pStyle w:val="NormalWeb"/>
        <w:spacing w:before="0" w:beforeAutospacing="0" w:after="0" w:afterAutospacing="0"/>
        <w:rPr>
          <w:ins w:id="893" w:author="F FLORENCE" w:date="2023-08-23T13:56:00Z"/>
        </w:rPr>
        <w:pPrChange w:id="894" w:author="F FLORENCE" w:date="2023-08-23T13:56:00Z">
          <w:pPr>
            <w:pStyle w:val="NormalWeb"/>
            <w:numPr>
              <w:numId w:val="1"/>
            </w:numPr>
            <w:spacing w:before="0" w:beforeAutospacing="0" w:after="0" w:afterAutospacing="0"/>
            <w:ind w:left="1800" w:hanging="360"/>
          </w:pPr>
        </w:pPrChange>
      </w:pPr>
      <w:ins w:id="895" w:author="F FLORENCE" w:date="2023-08-23T13:56:00Z">
        <w:r>
          <w:rPr>
            <w:rFonts w:ascii="Calibri" w:hAnsi="Calibri" w:cs="Calibri"/>
            <w:color w:val="000000"/>
            <w:sz w:val="22"/>
            <w:szCs w:val="22"/>
          </w:rPr>
          <w:t>Example</w:t>
        </w:r>
      </w:ins>
    </w:p>
    <w:p w14:paraId="1498A303" w14:textId="77777777" w:rsidR="00B067FA" w:rsidRDefault="00B067FA">
      <w:pPr>
        <w:pStyle w:val="ListParagraph"/>
        <w:ind w:left="1800"/>
        <w:rPr>
          <w:ins w:id="896" w:author="F FLORENCE" w:date="2023-08-23T13:56:00Z"/>
        </w:rPr>
        <w:pPrChange w:id="897" w:author="F FLORENCE" w:date="2023-08-23T13:56:00Z">
          <w:pPr>
            <w:pStyle w:val="ListParagraph"/>
            <w:numPr>
              <w:numId w:val="1"/>
            </w:numPr>
            <w:ind w:left="1800" w:hanging="360"/>
          </w:pPr>
        </w:pPrChange>
      </w:pPr>
    </w:p>
    <w:tbl>
      <w:tblPr>
        <w:tblW w:w="0" w:type="auto"/>
        <w:jc w:val="center"/>
        <w:tblCellMar>
          <w:top w:w="15" w:type="dxa"/>
          <w:left w:w="15" w:type="dxa"/>
          <w:bottom w:w="15" w:type="dxa"/>
          <w:right w:w="15" w:type="dxa"/>
        </w:tblCellMar>
        <w:tblLook w:val="04A0" w:firstRow="1" w:lastRow="0" w:firstColumn="1" w:lastColumn="0" w:noHBand="0" w:noVBand="1"/>
      </w:tblPr>
      <w:tblGrid>
        <w:gridCol w:w="1519"/>
        <w:gridCol w:w="875"/>
        <w:gridCol w:w="914"/>
        <w:gridCol w:w="1059"/>
        <w:gridCol w:w="1076"/>
        <w:gridCol w:w="914"/>
        <w:gridCol w:w="1059"/>
        <w:gridCol w:w="1126"/>
        <w:gridCol w:w="1384"/>
      </w:tblGrid>
      <w:tr w:rsidR="00B067FA" w14:paraId="2C3C89B7" w14:textId="77777777" w:rsidTr="0021318F">
        <w:trPr>
          <w:jc w:val="center"/>
          <w:ins w:id="898" w:author="F FLORENCE" w:date="2023-08-23T13:56:00Z"/>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B276E4" w14:textId="77777777" w:rsidR="00B067FA" w:rsidRDefault="00B067FA" w:rsidP="0021318F">
            <w:pPr>
              <w:pStyle w:val="NormalWeb"/>
              <w:spacing w:before="0" w:beforeAutospacing="0" w:after="0" w:afterAutospacing="0"/>
              <w:jc w:val="center"/>
              <w:rPr>
                <w:ins w:id="899" w:author="F FLORENCE" w:date="2023-08-23T13:56:00Z"/>
              </w:rPr>
            </w:pPr>
            <w:ins w:id="900" w:author="F FLORENCE" w:date="2023-08-23T13:56:00Z">
              <w:r>
                <w:rPr>
                  <w:rFonts w:ascii="Calibri" w:hAnsi="Calibri" w:cs="Calibri"/>
                  <w:color w:val="000000"/>
                  <w:sz w:val="22"/>
                  <w:szCs w:val="22"/>
                </w:rPr>
                <w:t>Parameter</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87E9A2" w14:textId="77777777" w:rsidR="00B067FA" w:rsidRDefault="00B067FA" w:rsidP="0021318F">
            <w:pPr>
              <w:pStyle w:val="NormalWeb"/>
              <w:spacing w:before="0" w:beforeAutospacing="0" w:after="0" w:afterAutospacing="0"/>
              <w:jc w:val="center"/>
              <w:rPr>
                <w:ins w:id="901" w:author="F FLORENCE" w:date="2023-08-23T13:56:00Z"/>
              </w:rPr>
            </w:pPr>
            <w:ins w:id="902" w:author="F FLORENCE" w:date="2023-08-23T13:56:00Z">
              <w:r>
                <w:rPr>
                  <w:rFonts w:ascii="Calibri" w:hAnsi="Calibri" w:cs="Calibri"/>
                  <w:color w:val="000000"/>
                  <w:sz w:val="22"/>
                  <w:szCs w:val="22"/>
                </w:rPr>
                <w:t>Symbol</w:t>
              </w:r>
            </w:ins>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DFC3" w14:textId="77777777" w:rsidR="00B067FA" w:rsidRDefault="00B067FA" w:rsidP="0021318F">
            <w:pPr>
              <w:pStyle w:val="NormalWeb"/>
              <w:spacing w:before="0" w:beforeAutospacing="0" w:after="0" w:afterAutospacing="0"/>
              <w:jc w:val="center"/>
              <w:rPr>
                <w:ins w:id="903" w:author="F FLORENCE" w:date="2023-08-23T13:56:00Z"/>
              </w:rPr>
            </w:pPr>
            <w:ins w:id="904" w:author="F FLORENCE" w:date="2023-08-23T13:56:00Z">
              <w:r>
                <w:rPr>
                  <w:rFonts w:ascii="Calibri" w:hAnsi="Calibri" w:cs="Calibri"/>
                  <w:color w:val="000000"/>
                  <w:sz w:val="22"/>
                  <w:szCs w:val="22"/>
                </w:rPr>
                <w:t>Calculated Results</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3BF8" w14:textId="77777777" w:rsidR="00B067FA" w:rsidRDefault="00B067FA" w:rsidP="0021318F">
            <w:pPr>
              <w:pStyle w:val="NormalWeb"/>
              <w:spacing w:before="0" w:beforeAutospacing="0" w:after="0" w:afterAutospacing="0"/>
              <w:jc w:val="center"/>
              <w:rPr>
                <w:ins w:id="905" w:author="F FLORENCE" w:date="2023-08-23T13:56:00Z"/>
              </w:rPr>
            </w:pPr>
            <w:ins w:id="906" w:author="F FLORENCE" w:date="2023-08-23T13:56:00Z">
              <w:r>
                <w:rPr>
                  <w:rFonts w:ascii="Calibri" w:hAnsi="Calibri" w:cs="Calibri"/>
                  <w:color w:val="000000"/>
                  <w:sz w:val="22"/>
                  <w:szCs w:val="22"/>
                </w:rPr>
                <w:t>Safety Factor</w:t>
              </w:r>
            </w:ins>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463F2" w14:textId="77777777" w:rsidR="00B067FA" w:rsidRDefault="00B067FA" w:rsidP="0021318F">
            <w:pPr>
              <w:pStyle w:val="NormalWeb"/>
              <w:spacing w:before="0" w:beforeAutospacing="0" w:after="0" w:afterAutospacing="0"/>
              <w:jc w:val="center"/>
              <w:rPr>
                <w:ins w:id="907" w:author="F FLORENCE" w:date="2023-08-23T13:56:00Z"/>
              </w:rPr>
            </w:pPr>
            <w:ins w:id="908" w:author="F FLORENCE" w:date="2023-08-23T13:56:00Z">
              <w:r>
                <w:rPr>
                  <w:rFonts w:ascii="Calibri" w:hAnsi="Calibri" w:cs="Calibri"/>
                  <w:color w:val="000000"/>
                  <w:sz w:val="22"/>
                  <w:szCs w:val="22"/>
                </w:rPr>
                <w:t>Max Allowable</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B265C" w14:textId="77777777" w:rsidR="00B067FA" w:rsidRDefault="00B067FA" w:rsidP="0021318F">
            <w:pPr>
              <w:pStyle w:val="NormalWeb"/>
              <w:spacing w:before="0" w:beforeAutospacing="0" w:after="0" w:afterAutospacing="0"/>
              <w:jc w:val="center"/>
              <w:rPr>
                <w:ins w:id="909" w:author="F FLORENCE" w:date="2023-08-23T13:56:00Z"/>
              </w:rPr>
            </w:pPr>
            <w:ins w:id="910" w:author="F FLORENCE" w:date="2023-08-23T13:56:00Z">
              <w:r>
                <w:rPr>
                  <w:rFonts w:ascii="Calibri" w:hAnsi="Calibri" w:cs="Calibri"/>
                  <w:color w:val="000000"/>
                  <w:sz w:val="22"/>
                  <w:szCs w:val="22"/>
                </w:rPr>
                <w:t>Reference</w:t>
              </w:r>
            </w:ins>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B8365" w14:textId="77777777" w:rsidR="00B067FA" w:rsidRDefault="00B067FA" w:rsidP="0021318F">
            <w:pPr>
              <w:pStyle w:val="NormalWeb"/>
              <w:spacing w:before="0" w:beforeAutospacing="0" w:after="0" w:afterAutospacing="0"/>
              <w:rPr>
                <w:ins w:id="911" w:author="F FLORENCE" w:date="2023-08-23T13:56:00Z"/>
              </w:rPr>
            </w:pPr>
            <w:ins w:id="912" w:author="F FLORENCE" w:date="2023-08-23T13:56:00Z">
              <w:r>
                <w:rPr>
                  <w:rFonts w:ascii="Calibri" w:hAnsi="Calibri" w:cs="Calibri"/>
                  <w:color w:val="000000"/>
                  <w:sz w:val="22"/>
                  <w:szCs w:val="22"/>
                </w:rPr>
                <w:t>(Other as needed)</w:t>
              </w:r>
            </w:ins>
          </w:p>
        </w:tc>
      </w:tr>
      <w:tr w:rsidR="00B067FA" w14:paraId="42FF59D0" w14:textId="77777777" w:rsidTr="0021318F">
        <w:trPr>
          <w:jc w:val="center"/>
          <w:ins w:id="913" w:author="F FLORENCE" w:date="2023-08-23T13:56:00Z"/>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7C0B05" w14:textId="77777777" w:rsidR="00B067FA" w:rsidRDefault="00B067FA" w:rsidP="0021318F">
            <w:pPr>
              <w:rPr>
                <w:ins w:id="914" w:author="F FLORENCE" w:date="2023-08-23T13:56: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BF9AFB" w14:textId="77777777" w:rsidR="00B067FA" w:rsidRDefault="00B067FA" w:rsidP="0021318F">
            <w:pPr>
              <w:rPr>
                <w:ins w:id="915" w:author="F FLORENCE" w:date="2023-08-23T13:56:00Z"/>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952B1" w14:textId="77777777" w:rsidR="00B067FA" w:rsidRDefault="00B067FA" w:rsidP="0021318F">
            <w:pPr>
              <w:pStyle w:val="NormalWeb"/>
              <w:spacing w:before="0" w:beforeAutospacing="0" w:after="0" w:afterAutospacing="0"/>
              <w:jc w:val="center"/>
              <w:rPr>
                <w:ins w:id="916" w:author="F FLORENCE" w:date="2023-08-23T13:56:00Z"/>
              </w:rPr>
            </w:pPr>
            <w:ins w:id="917" w:author="F FLORENCE" w:date="2023-08-23T13:56:00Z">
              <w:r>
                <w:rPr>
                  <w:rFonts w:ascii="Calibri" w:hAnsi="Calibri" w:cs="Calibri"/>
                  <w:color w:val="000000"/>
                  <w:sz w:val="22"/>
                  <w:szCs w:val="22"/>
                </w:rPr>
                <w:t>Field Units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64364" w14:textId="77777777" w:rsidR="00B067FA" w:rsidRDefault="00B067FA" w:rsidP="0021318F">
            <w:pPr>
              <w:pStyle w:val="NormalWeb"/>
              <w:spacing w:before="0" w:beforeAutospacing="0" w:after="0" w:afterAutospacing="0"/>
              <w:jc w:val="center"/>
              <w:rPr>
                <w:ins w:id="918" w:author="F FLORENCE" w:date="2023-08-23T13:56:00Z"/>
              </w:rPr>
            </w:pPr>
            <w:ins w:id="919" w:author="F FLORENCE" w:date="2023-08-23T13:56:00Z">
              <w:r>
                <w:rPr>
                  <w:rFonts w:ascii="Calibri" w:hAnsi="Calibri" w:cs="Calibri"/>
                  <w:color w:val="000000"/>
                  <w:sz w:val="22"/>
                  <w:szCs w:val="22"/>
                </w:rPr>
                <w:t>Metric Units</w:t>
              </w:r>
            </w:ins>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42D2C" w14:textId="77777777" w:rsidR="00B067FA" w:rsidRDefault="00B067FA" w:rsidP="0021318F">
            <w:pPr>
              <w:rPr>
                <w:ins w:id="920" w:author="F FLORENCE" w:date="2023-08-23T13:56:00Z"/>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59C4B" w14:textId="77777777" w:rsidR="00B067FA" w:rsidRDefault="00B067FA" w:rsidP="0021318F">
            <w:pPr>
              <w:pStyle w:val="NormalWeb"/>
              <w:spacing w:before="0" w:beforeAutospacing="0" w:after="0" w:afterAutospacing="0"/>
              <w:jc w:val="center"/>
              <w:rPr>
                <w:ins w:id="921" w:author="F FLORENCE" w:date="2023-08-23T13:56:00Z"/>
              </w:rPr>
            </w:pPr>
            <w:ins w:id="922" w:author="F FLORENCE" w:date="2023-08-23T13:56:00Z">
              <w:r>
                <w:rPr>
                  <w:rFonts w:ascii="Calibri" w:hAnsi="Calibri" w:cs="Calibri"/>
                  <w:color w:val="000000"/>
                  <w:sz w:val="22"/>
                  <w:szCs w:val="22"/>
                </w:rPr>
                <w:t>Field Units</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9C2A3" w14:textId="77777777" w:rsidR="00B067FA" w:rsidRDefault="00B067FA" w:rsidP="0021318F">
            <w:pPr>
              <w:pStyle w:val="NormalWeb"/>
              <w:spacing w:before="0" w:beforeAutospacing="0" w:after="0" w:afterAutospacing="0"/>
              <w:jc w:val="center"/>
              <w:rPr>
                <w:ins w:id="923" w:author="F FLORENCE" w:date="2023-08-23T13:56:00Z"/>
              </w:rPr>
            </w:pPr>
            <w:ins w:id="924" w:author="F FLORENCE" w:date="2023-08-23T13:56:00Z">
              <w:r>
                <w:rPr>
                  <w:rFonts w:ascii="Calibri" w:hAnsi="Calibri" w:cs="Calibri"/>
                  <w:color w:val="000000"/>
                  <w:sz w:val="22"/>
                  <w:szCs w:val="22"/>
                </w:rPr>
                <w:t>Metric Units</w:t>
              </w:r>
            </w:ins>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5CB571" w14:textId="77777777" w:rsidR="00B067FA" w:rsidRDefault="00B067FA" w:rsidP="0021318F">
            <w:pPr>
              <w:rPr>
                <w:ins w:id="925" w:author="F FLORENCE" w:date="2023-08-23T13:56:00Z"/>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A97BCE" w14:textId="77777777" w:rsidR="00B067FA" w:rsidRDefault="00B067FA" w:rsidP="0021318F">
            <w:pPr>
              <w:rPr>
                <w:ins w:id="926" w:author="F FLORENCE" w:date="2023-08-23T13:56:00Z"/>
                <w:sz w:val="24"/>
                <w:szCs w:val="24"/>
              </w:rPr>
            </w:pPr>
          </w:p>
        </w:tc>
      </w:tr>
      <w:tr w:rsidR="00B067FA" w14:paraId="2FE00DE7" w14:textId="77777777" w:rsidTr="0021318F">
        <w:trPr>
          <w:jc w:val="center"/>
          <w:ins w:id="927" w:author="F FLORENCE" w:date="2023-08-23T13:56: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56172" w14:textId="77777777" w:rsidR="00B067FA" w:rsidRDefault="00B067FA" w:rsidP="0021318F">
            <w:pPr>
              <w:pStyle w:val="NormalWeb"/>
              <w:spacing w:before="0" w:beforeAutospacing="0" w:after="0" w:afterAutospacing="0"/>
              <w:rPr>
                <w:ins w:id="928" w:author="F FLORENCE" w:date="2023-08-23T13:56:00Z"/>
              </w:rPr>
            </w:pPr>
            <w:ins w:id="929" w:author="F FLORENCE" w:date="2023-08-23T13:56:00Z">
              <w:r>
                <w:rPr>
                  <w:rFonts w:ascii="Calibri" w:hAnsi="Calibri" w:cs="Calibri"/>
                  <w:color w:val="000000"/>
                  <w:sz w:val="20"/>
                  <w:szCs w:val="20"/>
                </w:rPr>
                <w:t>Critical buckling load</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826F0" w14:textId="77777777" w:rsidR="00B067FA" w:rsidRDefault="00B067FA" w:rsidP="0021318F">
            <w:pPr>
              <w:rPr>
                <w:ins w:id="930"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7477" w14:textId="77777777" w:rsidR="00B067FA" w:rsidRDefault="00B067FA" w:rsidP="0021318F">
            <w:pPr>
              <w:rPr>
                <w:ins w:id="931"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EAAC" w14:textId="77777777" w:rsidR="00B067FA" w:rsidRDefault="00B067FA" w:rsidP="0021318F">
            <w:pPr>
              <w:rPr>
                <w:ins w:id="932"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1A27A" w14:textId="77777777" w:rsidR="00B067FA" w:rsidRDefault="00B067FA" w:rsidP="0021318F">
            <w:pPr>
              <w:rPr>
                <w:ins w:id="933"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2DB92" w14:textId="77777777" w:rsidR="00B067FA" w:rsidRDefault="00B067FA" w:rsidP="0021318F">
            <w:pPr>
              <w:rPr>
                <w:ins w:id="934"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E1AD2" w14:textId="77777777" w:rsidR="00B067FA" w:rsidRDefault="00B067FA" w:rsidP="0021318F">
            <w:pPr>
              <w:rPr>
                <w:ins w:id="935"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7DFA0" w14:textId="77777777" w:rsidR="00B067FA" w:rsidRDefault="00B067FA" w:rsidP="0021318F">
            <w:pPr>
              <w:rPr>
                <w:ins w:id="936"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AFF46" w14:textId="77777777" w:rsidR="00B067FA" w:rsidRDefault="00B067FA" w:rsidP="0021318F">
            <w:pPr>
              <w:rPr>
                <w:ins w:id="937" w:author="F FLORENCE" w:date="2023-08-23T13:56:00Z"/>
              </w:rPr>
            </w:pPr>
          </w:p>
        </w:tc>
      </w:tr>
      <w:tr w:rsidR="00B067FA" w14:paraId="249587C0" w14:textId="77777777" w:rsidTr="0021318F">
        <w:trPr>
          <w:jc w:val="center"/>
          <w:ins w:id="938" w:author="F FLORENCE" w:date="2023-08-23T13:56: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218DB" w14:textId="77777777" w:rsidR="00B067FA" w:rsidRDefault="00B067FA" w:rsidP="0021318F">
            <w:pPr>
              <w:pStyle w:val="NormalWeb"/>
              <w:spacing w:before="0" w:beforeAutospacing="0" w:after="0" w:afterAutospacing="0"/>
              <w:rPr>
                <w:ins w:id="939" w:author="F FLORENCE" w:date="2023-08-23T13:56:00Z"/>
              </w:rPr>
            </w:pPr>
            <w:ins w:id="940" w:author="F FLORENCE" w:date="2023-08-23T13:56:00Z">
              <w:r>
                <w:rPr>
                  <w:rFonts w:ascii="Calibri" w:hAnsi="Calibri" w:cs="Calibri"/>
                  <w:color w:val="000000"/>
                  <w:sz w:val="20"/>
                  <w:szCs w:val="20"/>
                </w:rPr>
                <w:t>Burst limit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05D67" w14:textId="77777777" w:rsidR="00B067FA" w:rsidRDefault="00B067FA" w:rsidP="0021318F">
            <w:pPr>
              <w:rPr>
                <w:ins w:id="941"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C1C13" w14:textId="77777777" w:rsidR="00B067FA" w:rsidRDefault="00B067FA" w:rsidP="0021318F">
            <w:pPr>
              <w:rPr>
                <w:ins w:id="942"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DCEB4" w14:textId="77777777" w:rsidR="00B067FA" w:rsidRDefault="00B067FA" w:rsidP="0021318F">
            <w:pPr>
              <w:rPr>
                <w:ins w:id="943"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FCC5E" w14:textId="77777777" w:rsidR="00B067FA" w:rsidRDefault="00B067FA" w:rsidP="0021318F">
            <w:pPr>
              <w:rPr>
                <w:ins w:id="944"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03173" w14:textId="77777777" w:rsidR="00B067FA" w:rsidRDefault="00B067FA" w:rsidP="0021318F">
            <w:pPr>
              <w:rPr>
                <w:ins w:id="945"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5F9EB" w14:textId="77777777" w:rsidR="00B067FA" w:rsidRDefault="00B067FA" w:rsidP="0021318F">
            <w:pPr>
              <w:rPr>
                <w:ins w:id="946"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190D9" w14:textId="77777777" w:rsidR="00B067FA" w:rsidRDefault="00B067FA" w:rsidP="0021318F">
            <w:pPr>
              <w:rPr>
                <w:ins w:id="947"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EC4EE" w14:textId="77777777" w:rsidR="00B067FA" w:rsidRDefault="00B067FA" w:rsidP="0021318F">
            <w:pPr>
              <w:rPr>
                <w:ins w:id="948" w:author="F FLORENCE" w:date="2023-08-23T13:56:00Z"/>
              </w:rPr>
            </w:pPr>
          </w:p>
        </w:tc>
      </w:tr>
      <w:tr w:rsidR="00B067FA" w14:paraId="3ABBAD97" w14:textId="77777777" w:rsidTr="0021318F">
        <w:trPr>
          <w:jc w:val="center"/>
          <w:ins w:id="949" w:author="F FLORENCE" w:date="2023-08-23T13:56: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58773" w14:textId="77777777" w:rsidR="00B067FA" w:rsidRDefault="00B067FA" w:rsidP="0021318F">
            <w:pPr>
              <w:pStyle w:val="NormalWeb"/>
              <w:spacing w:before="0" w:beforeAutospacing="0" w:after="0" w:afterAutospacing="0"/>
              <w:rPr>
                <w:ins w:id="950" w:author="F FLORENCE" w:date="2023-08-23T13:56:00Z"/>
              </w:rPr>
            </w:pPr>
            <w:ins w:id="951" w:author="F FLORENCE" w:date="2023-08-23T13:56:00Z">
              <w:r>
                <w:rPr>
                  <w:rFonts w:ascii="Calibri" w:hAnsi="Calibri" w:cs="Calibri"/>
                  <w:color w:val="000000"/>
                  <w:sz w:val="20"/>
                  <w:szCs w:val="20"/>
                </w:rPr>
                <w:t>Torque limit</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A112E" w14:textId="77777777" w:rsidR="00B067FA" w:rsidRDefault="00B067FA" w:rsidP="0021318F">
            <w:pPr>
              <w:rPr>
                <w:ins w:id="952"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1F9B6" w14:textId="77777777" w:rsidR="00B067FA" w:rsidRDefault="00B067FA" w:rsidP="0021318F">
            <w:pPr>
              <w:rPr>
                <w:ins w:id="953"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59973" w14:textId="77777777" w:rsidR="00B067FA" w:rsidRDefault="00B067FA" w:rsidP="0021318F">
            <w:pPr>
              <w:rPr>
                <w:ins w:id="954"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CC4EB" w14:textId="77777777" w:rsidR="00B067FA" w:rsidRDefault="00B067FA" w:rsidP="0021318F">
            <w:pPr>
              <w:rPr>
                <w:ins w:id="955"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B33AD" w14:textId="77777777" w:rsidR="00B067FA" w:rsidRDefault="00B067FA" w:rsidP="0021318F">
            <w:pPr>
              <w:rPr>
                <w:ins w:id="956"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A588E" w14:textId="77777777" w:rsidR="00B067FA" w:rsidRDefault="00B067FA" w:rsidP="0021318F">
            <w:pPr>
              <w:rPr>
                <w:ins w:id="957"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3F7DB" w14:textId="77777777" w:rsidR="00B067FA" w:rsidRDefault="00B067FA" w:rsidP="0021318F">
            <w:pPr>
              <w:rPr>
                <w:ins w:id="958"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87634" w14:textId="77777777" w:rsidR="00B067FA" w:rsidRDefault="00B067FA" w:rsidP="0021318F">
            <w:pPr>
              <w:rPr>
                <w:ins w:id="959" w:author="F FLORENCE" w:date="2023-08-23T13:56:00Z"/>
              </w:rPr>
            </w:pPr>
          </w:p>
        </w:tc>
      </w:tr>
      <w:tr w:rsidR="00B067FA" w14:paraId="7256D6AD" w14:textId="77777777" w:rsidTr="0021318F">
        <w:trPr>
          <w:jc w:val="center"/>
          <w:ins w:id="960" w:author="F FLORENCE" w:date="2023-08-23T13:56:00Z"/>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F47B5" w14:textId="77777777" w:rsidR="00B067FA" w:rsidRDefault="00B067FA" w:rsidP="0021318F">
            <w:pPr>
              <w:pStyle w:val="NormalWeb"/>
              <w:spacing w:before="0" w:beforeAutospacing="0" w:after="0" w:afterAutospacing="0"/>
              <w:rPr>
                <w:ins w:id="961" w:author="F FLORENCE" w:date="2023-08-23T13:56:00Z"/>
              </w:rPr>
            </w:pPr>
            <w:ins w:id="962" w:author="F FLORENCE" w:date="2023-08-23T13:56:00Z">
              <w:r>
                <w:rPr>
                  <w:rFonts w:ascii="Calibri" w:hAnsi="Calibri" w:cs="Calibri"/>
                  <w:color w:val="000000"/>
                  <w:sz w:val="20"/>
                  <w:szCs w:val="20"/>
                </w:rPr>
                <w:t>… Other</w:t>
              </w:r>
            </w:ins>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EBA06" w14:textId="77777777" w:rsidR="00B067FA" w:rsidRDefault="00B067FA" w:rsidP="0021318F">
            <w:pPr>
              <w:rPr>
                <w:ins w:id="963"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37F20" w14:textId="77777777" w:rsidR="00B067FA" w:rsidRDefault="00B067FA" w:rsidP="0021318F">
            <w:pPr>
              <w:rPr>
                <w:ins w:id="964"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0CDB6" w14:textId="77777777" w:rsidR="00B067FA" w:rsidRDefault="00B067FA" w:rsidP="0021318F">
            <w:pPr>
              <w:rPr>
                <w:ins w:id="965"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085DA" w14:textId="77777777" w:rsidR="00B067FA" w:rsidRDefault="00B067FA" w:rsidP="0021318F">
            <w:pPr>
              <w:rPr>
                <w:ins w:id="966"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BC1A7" w14:textId="77777777" w:rsidR="00B067FA" w:rsidRDefault="00B067FA" w:rsidP="0021318F">
            <w:pPr>
              <w:rPr>
                <w:ins w:id="967"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0C1F" w14:textId="77777777" w:rsidR="00B067FA" w:rsidRDefault="00B067FA" w:rsidP="0021318F">
            <w:pPr>
              <w:rPr>
                <w:ins w:id="968"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ABCAD" w14:textId="77777777" w:rsidR="00B067FA" w:rsidRDefault="00B067FA" w:rsidP="0021318F">
            <w:pPr>
              <w:rPr>
                <w:ins w:id="969" w:author="F FLORENCE" w:date="2023-08-23T13:56:00Z"/>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53A9F" w14:textId="77777777" w:rsidR="00B067FA" w:rsidRDefault="00B067FA" w:rsidP="0021318F">
            <w:pPr>
              <w:rPr>
                <w:ins w:id="970" w:author="F FLORENCE" w:date="2023-08-23T13:56:00Z"/>
              </w:rPr>
            </w:pPr>
          </w:p>
        </w:tc>
      </w:tr>
    </w:tbl>
    <w:p w14:paraId="29DDEA92" w14:textId="77777777" w:rsidR="00B067FA" w:rsidRPr="00B067FA" w:rsidRDefault="00B067FA">
      <w:pPr>
        <w:pBdr>
          <w:top w:val="nil"/>
          <w:left w:val="nil"/>
          <w:bottom w:val="nil"/>
          <w:right w:val="nil"/>
          <w:between w:val="nil"/>
        </w:pBdr>
        <w:rPr>
          <w:ins w:id="971" w:author="F FLORENCE" w:date="2023-08-23T13:52:00Z"/>
          <w:rPrChange w:id="972" w:author="F FLORENCE" w:date="2023-08-23T13:52:00Z">
            <w:rPr>
              <w:ins w:id="973" w:author="F FLORENCE" w:date="2023-08-23T13:52:00Z"/>
              <w:color w:val="000000"/>
            </w:rPr>
          </w:rPrChange>
        </w:rPr>
        <w:pPrChange w:id="974" w:author="F FLORENCE" w:date="2023-08-23T13:56:00Z">
          <w:pPr>
            <w:numPr>
              <w:numId w:val="1"/>
            </w:numPr>
            <w:pBdr>
              <w:top w:val="nil"/>
              <w:left w:val="nil"/>
              <w:bottom w:val="nil"/>
              <w:right w:val="nil"/>
              <w:between w:val="nil"/>
            </w:pBdr>
            <w:ind w:left="1800" w:hanging="360"/>
          </w:pPr>
        </w:pPrChange>
      </w:pPr>
    </w:p>
    <w:p w14:paraId="00000134" w14:textId="330F811A" w:rsidR="00B540A6" w:rsidRDefault="00000000">
      <w:pPr>
        <w:numPr>
          <w:ilvl w:val="0"/>
          <w:numId w:val="1"/>
        </w:numPr>
        <w:pBdr>
          <w:top w:val="nil"/>
          <w:left w:val="nil"/>
          <w:bottom w:val="nil"/>
          <w:right w:val="nil"/>
          <w:between w:val="nil"/>
        </w:pBdr>
      </w:pPr>
      <w:r>
        <w:rPr>
          <w:color w:val="000000"/>
        </w:rPr>
        <w:t>3D Steering Challenge:</w:t>
      </w:r>
    </w:p>
    <w:p w14:paraId="00000135" w14:textId="77777777" w:rsidR="00B540A6" w:rsidRDefault="00000000">
      <w:pPr>
        <w:numPr>
          <w:ilvl w:val="2"/>
          <w:numId w:val="1"/>
        </w:numPr>
        <w:pBdr>
          <w:top w:val="nil"/>
          <w:left w:val="nil"/>
          <w:bottom w:val="nil"/>
          <w:right w:val="nil"/>
          <w:between w:val="nil"/>
        </w:pBdr>
      </w:pPr>
      <w:r>
        <w:rPr>
          <w:color w:val="000000"/>
        </w:rPr>
        <w:t>Determine the level of complexity you want for your model.  Previous teams started with a plan to incorporate many complex features within their model but were unable to deliver a working system in time for the Phase II test.  The committee suggests you start out with an overall plan that allows you to first create a working model and later add modules to increase its functionality and fidelity.  Explain your choices.</w:t>
      </w:r>
    </w:p>
    <w:p w14:paraId="00000136" w14:textId="18AEA8A5" w:rsidR="00B540A6" w:rsidRPr="001D01CB" w:rsidRDefault="00000000">
      <w:pPr>
        <w:numPr>
          <w:ilvl w:val="2"/>
          <w:numId w:val="1"/>
        </w:numPr>
        <w:pBdr>
          <w:top w:val="nil"/>
          <w:left w:val="nil"/>
          <w:bottom w:val="nil"/>
          <w:right w:val="nil"/>
          <w:between w:val="nil"/>
        </w:pBdr>
        <w:rPr>
          <w:ins w:id="975" w:author="F FLORENCE" w:date="2023-08-14T18:02:00Z"/>
          <w:rPrChange w:id="976" w:author="F FLORENCE" w:date="2023-08-14T18:02:00Z">
            <w:rPr>
              <w:ins w:id="977" w:author="F FLORENCE" w:date="2023-08-14T18:02:00Z"/>
              <w:color w:val="000000"/>
            </w:rPr>
          </w:rPrChange>
        </w:rPr>
      </w:pPr>
      <w:bookmarkStart w:id="978" w:name="_heading=h.1ci93xb" w:colFirst="0" w:colLast="0"/>
      <w:bookmarkEnd w:id="978"/>
      <w:r>
        <w:rPr>
          <w:color w:val="000000"/>
        </w:rPr>
        <w:t>Develop a model of the rig’s equipment, drillstring, BHA and bit and model a directional well drilled through multiple targets.</w:t>
      </w:r>
      <w:ins w:id="979" w:author="F FLORENCE" w:date="2023-08-14T17:23:00Z">
        <w:r w:rsidR="00E82FF1">
          <w:rPr>
            <w:color w:val="000000"/>
          </w:rPr>
          <w:t xml:space="preserve">  Teams may choose a two-d</w:t>
        </w:r>
      </w:ins>
      <w:ins w:id="980" w:author="F FLORENCE" w:date="2023-08-14T17:24:00Z">
        <w:r w:rsidR="00E82FF1">
          <w:rPr>
            <w:color w:val="000000"/>
          </w:rPr>
          <w:t xml:space="preserve">imensional well path or opt for a three-dimensional trajectory.  Three targets will be provided just before the Phase II test </w:t>
        </w:r>
      </w:ins>
      <w:ins w:id="981" w:author="F FLORENCE" w:date="2023-08-14T17:25:00Z">
        <w:r w:rsidR="00E82FF1">
          <w:rPr>
            <w:color w:val="000000"/>
          </w:rPr>
          <w:t xml:space="preserve">with the third target in a different plane that requires a turn as well as a drop.  There could even be a build </w:t>
        </w:r>
      </w:ins>
      <w:ins w:id="982" w:author="F FLORENCE" w:date="2023-08-14T17:26:00Z">
        <w:r w:rsidR="00E82FF1">
          <w:rPr>
            <w:color w:val="000000"/>
          </w:rPr>
          <w:t>to reach a shallower depth.</w:t>
        </w:r>
      </w:ins>
    </w:p>
    <w:p w14:paraId="2C635B7D" w14:textId="77777777" w:rsidR="001D01CB" w:rsidRPr="000902C4" w:rsidRDefault="001D01CB" w:rsidP="001D01CB">
      <w:pPr>
        <w:numPr>
          <w:ilvl w:val="2"/>
          <w:numId w:val="1"/>
        </w:numPr>
        <w:pBdr>
          <w:top w:val="nil"/>
          <w:left w:val="nil"/>
          <w:bottom w:val="nil"/>
          <w:right w:val="nil"/>
          <w:between w:val="nil"/>
        </w:pBdr>
        <w:rPr>
          <w:ins w:id="983" w:author="F FLORENCE" w:date="2023-08-14T18:02:00Z"/>
        </w:rPr>
      </w:pPr>
      <w:ins w:id="984" w:author="F FLORENCE" w:date="2023-08-14T18:02:00Z">
        <w:r>
          <w:rPr>
            <w:color w:val="000000"/>
          </w:rPr>
          <w:t xml:space="preserve">The interface should use the vocabulary of the D-WIS semantics standard.  Please refer to </w:t>
        </w:r>
        <w:r>
          <w:rPr>
            <w:color w:val="000000"/>
          </w:rPr>
          <w:fldChar w:fldCharType="begin"/>
        </w:r>
        <w:r>
          <w:rPr>
            <w:color w:val="000000"/>
          </w:rPr>
          <w:instrText>HYPERLINK "</w:instrText>
        </w:r>
        <w:r w:rsidRPr="00E82FF1">
          <w:rPr>
            <w:color w:val="000000"/>
          </w:rPr>
          <w:instrText>https://d-wis.org/vocabulary-index/</w:instrText>
        </w:r>
        <w:r>
          <w:rPr>
            <w:color w:val="000000"/>
          </w:rPr>
          <w:instrText>"</w:instrText>
        </w:r>
        <w:r>
          <w:rPr>
            <w:color w:val="000000"/>
          </w:rPr>
        </w:r>
        <w:r>
          <w:rPr>
            <w:color w:val="000000"/>
          </w:rPr>
          <w:fldChar w:fldCharType="separate"/>
        </w:r>
        <w:r w:rsidRPr="00127693">
          <w:rPr>
            <w:rStyle w:val="Hyperlink"/>
          </w:rPr>
          <w:t>https://d-wis.org/vocabulary-index/</w:t>
        </w:r>
        <w:r>
          <w:rPr>
            <w:color w:val="000000"/>
          </w:rPr>
          <w:fldChar w:fldCharType="end"/>
        </w:r>
        <w:r>
          <w:rPr>
            <w:color w:val="000000"/>
          </w:rPr>
          <w:t>.</w:t>
        </w:r>
      </w:ins>
    </w:p>
    <w:p w14:paraId="47346FA1" w14:textId="0DE28DC9" w:rsidR="001D6C87" w:rsidRPr="00E82FF1" w:rsidRDefault="001D6C87">
      <w:pPr>
        <w:numPr>
          <w:ilvl w:val="2"/>
          <w:numId w:val="1"/>
        </w:numPr>
        <w:pBdr>
          <w:top w:val="nil"/>
          <w:left w:val="nil"/>
          <w:bottom w:val="nil"/>
          <w:right w:val="nil"/>
          <w:between w:val="nil"/>
        </w:pBdr>
        <w:rPr>
          <w:ins w:id="985" w:author="F FLORENCE" w:date="2023-08-14T17:26:00Z"/>
          <w:rPrChange w:id="986" w:author="F FLORENCE" w:date="2023-08-14T17:26:00Z">
            <w:rPr>
              <w:ins w:id="987" w:author="F FLORENCE" w:date="2023-08-14T17:26:00Z"/>
              <w:color w:val="000000"/>
            </w:rPr>
          </w:rPrChange>
        </w:rPr>
      </w:pPr>
      <w:ins w:id="988" w:author="F FLORENCE" w:date="2023-08-14T17:18:00Z">
        <w:r>
          <w:rPr>
            <w:color w:val="000000"/>
          </w:rPr>
          <w:t xml:space="preserve">See </w:t>
        </w:r>
      </w:ins>
      <w:ins w:id="989" w:author="F FLORENCE" w:date="2023-08-14T17:23:00Z">
        <w:r w:rsidR="00E82FF1">
          <w:rPr>
            <w:color w:val="000000"/>
          </w:rPr>
          <w:t>Section B</w:t>
        </w:r>
      </w:ins>
      <w:ins w:id="990" w:author="F FLORENCE" w:date="2023-08-14T17:18:00Z">
        <w:r>
          <w:rPr>
            <w:color w:val="000000"/>
          </w:rPr>
          <w:t xml:space="preserve"> below for additional info</w:t>
        </w:r>
      </w:ins>
      <w:ins w:id="991" w:author="F FLORENCE" w:date="2023-08-14T17:19:00Z">
        <w:r>
          <w:rPr>
            <w:color w:val="000000"/>
          </w:rPr>
          <w:t>rmation.</w:t>
        </w:r>
      </w:ins>
    </w:p>
    <w:p w14:paraId="55C983A2" w14:textId="77777777" w:rsidR="00E82FF1" w:rsidRPr="00E82FF1" w:rsidRDefault="00E82FF1">
      <w:pPr>
        <w:pBdr>
          <w:top w:val="nil"/>
          <w:left w:val="nil"/>
          <w:bottom w:val="nil"/>
          <w:right w:val="nil"/>
          <w:between w:val="nil"/>
        </w:pBdr>
        <w:ind w:left="2160"/>
        <w:rPr>
          <w:ins w:id="992" w:author="F FLORENCE" w:date="2023-08-14T17:21:00Z"/>
          <w:rPrChange w:id="993" w:author="F FLORENCE" w:date="2023-08-14T17:21:00Z">
            <w:rPr>
              <w:ins w:id="994" w:author="F FLORENCE" w:date="2023-08-14T17:21:00Z"/>
              <w:color w:val="000000"/>
            </w:rPr>
          </w:rPrChange>
        </w:rPr>
        <w:pPrChange w:id="995" w:author="F FLORENCE" w:date="2023-08-14T17:26:00Z">
          <w:pPr>
            <w:numPr>
              <w:ilvl w:val="2"/>
              <w:numId w:val="1"/>
            </w:numPr>
            <w:pBdr>
              <w:top w:val="nil"/>
              <w:left w:val="nil"/>
              <w:bottom w:val="nil"/>
              <w:right w:val="nil"/>
              <w:between w:val="nil"/>
            </w:pBdr>
            <w:ind w:left="2520" w:hanging="180"/>
          </w:pPr>
        </w:pPrChange>
      </w:pPr>
    </w:p>
    <w:p w14:paraId="0350C13F" w14:textId="77777777" w:rsidR="00E82FF1" w:rsidRDefault="00E82FF1" w:rsidP="00E82FF1">
      <w:pPr>
        <w:numPr>
          <w:ilvl w:val="0"/>
          <w:numId w:val="1"/>
        </w:numPr>
        <w:pBdr>
          <w:top w:val="nil"/>
          <w:left w:val="nil"/>
          <w:bottom w:val="nil"/>
          <w:right w:val="nil"/>
          <w:between w:val="nil"/>
        </w:pBdr>
        <w:rPr>
          <w:ins w:id="996" w:author="F FLORENCE" w:date="2023-08-14T17:21:00Z"/>
        </w:rPr>
      </w:pPr>
      <w:ins w:id="997" w:author="F FLORENCE" w:date="2023-08-14T17:21:00Z">
        <w:r>
          <w:rPr>
            <w:color w:val="000000"/>
          </w:rPr>
          <w:t>Well Control Challenge:</w:t>
        </w:r>
      </w:ins>
    </w:p>
    <w:p w14:paraId="4C1232AD" w14:textId="77777777" w:rsidR="00E82FF1" w:rsidRPr="00E82FF1" w:rsidRDefault="00E82FF1" w:rsidP="00E82FF1">
      <w:pPr>
        <w:numPr>
          <w:ilvl w:val="2"/>
          <w:numId w:val="1"/>
        </w:numPr>
        <w:pBdr>
          <w:top w:val="nil"/>
          <w:left w:val="nil"/>
          <w:bottom w:val="nil"/>
          <w:right w:val="nil"/>
          <w:between w:val="nil"/>
        </w:pBdr>
        <w:rPr>
          <w:ins w:id="998" w:author="F FLORENCE" w:date="2023-08-14T17:26:00Z"/>
          <w:rPrChange w:id="999" w:author="F FLORENCE" w:date="2023-08-14T17:26:00Z">
            <w:rPr>
              <w:ins w:id="1000" w:author="F FLORENCE" w:date="2023-08-14T17:26:00Z"/>
              <w:color w:val="000000"/>
            </w:rPr>
          </w:rPrChange>
        </w:rPr>
      </w:pPr>
      <w:ins w:id="1001" w:author="F FLORENCE" w:date="2023-08-14T17:21:00Z">
        <w:r>
          <w:rPr>
            <w:color w:val="000000"/>
          </w:rPr>
          <w:t>Review the OpenLab Drilling simulator (</w:t>
        </w:r>
        <w:r>
          <w:fldChar w:fldCharType="begin"/>
        </w:r>
        <w:r>
          <w:instrText>HYPERLINK "https://openlab.app/" \h</w:instrText>
        </w:r>
        <w:r>
          <w:fldChar w:fldCharType="separate"/>
        </w:r>
        <w:r>
          <w:rPr>
            <w:color w:val="0000FF"/>
            <w:u w:val="single"/>
          </w:rPr>
          <w:t>https://openlab.app/</w:t>
        </w:r>
        <w:r>
          <w:rPr>
            <w:color w:val="0000FF"/>
            <w:u w:val="single"/>
          </w:rPr>
          <w:fldChar w:fldCharType="end"/>
        </w:r>
        <w:r>
          <w:rPr>
            <w:color w:val="000000"/>
          </w:rPr>
          <w:t>) application.  This will be the simulator we will use for the well control challenge.</w:t>
        </w:r>
      </w:ins>
    </w:p>
    <w:p w14:paraId="4C6DB958" w14:textId="6EA6E325" w:rsidR="00E82FF1" w:rsidRPr="00E82FF1" w:rsidRDefault="00E82FF1" w:rsidP="00E82FF1">
      <w:pPr>
        <w:numPr>
          <w:ilvl w:val="2"/>
          <w:numId w:val="1"/>
        </w:numPr>
        <w:pBdr>
          <w:top w:val="nil"/>
          <w:left w:val="nil"/>
          <w:bottom w:val="nil"/>
          <w:right w:val="nil"/>
          <w:between w:val="nil"/>
        </w:pBdr>
        <w:rPr>
          <w:ins w:id="1002" w:author="F FLORENCE" w:date="2023-08-14T17:27:00Z"/>
          <w:rPrChange w:id="1003" w:author="F FLORENCE" w:date="2023-08-14T17:27:00Z">
            <w:rPr>
              <w:ins w:id="1004" w:author="F FLORENCE" w:date="2023-08-14T17:27:00Z"/>
              <w:color w:val="000000"/>
            </w:rPr>
          </w:rPrChange>
        </w:rPr>
      </w:pPr>
      <w:ins w:id="1005" w:author="F FLORENCE" w:date="2023-08-14T17:26:00Z">
        <w:r>
          <w:rPr>
            <w:color w:val="000000"/>
          </w:rPr>
          <w:t xml:space="preserve">The interface should use the vocabulary of the D-WIS </w:t>
        </w:r>
      </w:ins>
      <w:ins w:id="1006" w:author="F FLORENCE" w:date="2023-08-14T17:27:00Z">
        <w:r>
          <w:rPr>
            <w:color w:val="000000"/>
          </w:rPr>
          <w:t xml:space="preserve">semantics standard.  Please refer to </w:t>
        </w:r>
        <w:r>
          <w:rPr>
            <w:color w:val="000000"/>
          </w:rPr>
          <w:fldChar w:fldCharType="begin"/>
        </w:r>
        <w:r>
          <w:rPr>
            <w:color w:val="000000"/>
          </w:rPr>
          <w:instrText>HYPERLINK "</w:instrText>
        </w:r>
        <w:r w:rsidRPr="00E82FF1">
          <w:rPr>
            <w:color w:val="000000"/>
          </w:rPr>
          <w:instrText>https://d-wis.org/vocabulary-index/</w:instrText>
        </w:r>
        <w:r>
          <w:rPr>
            <w:color w:val="000000"/>
          </w:rPr>
          <w:instrText>"</w:instrText>
        </w:r>
        <w:r>
          <w:rPr>
            <w:color w:val="000000"/>
          </w:rPr>
        </w:r>
        <w:r>
          <w:rPr>
            <w:color w:val="000000"/>
          </w:rPr>
          <w:fldChar w:fldCharType="separate"/>
        </w:r>
        <w:r w:rsidRPr="00127693">
          <w:rPr>
            <w:rStyle w:val="Hyperlink"/>
          </w:rPr>
          <w:t>https://d-wis.org/vocabulary-index/</w:t>
        </w:r>
        <w:r>
          <w:rPr>
            <w:color w:val="000000"/>
          </w:rPr>
          <w:fldChar w:fldCharType="end"/>
        </w:r>
        <w:r>
          <w:rPr>
            <w:color w:val="000000"/>
          </w:rPr>
          <w:t>.</w:t>
        </w:r>
      </w:ins>
    </w:p>
    <w:p w14:paraId="712EF7CE" w14:textId="77777777" w:rsidR="00E82FF1" w:rsidRDefault="00E82FF1" w:rsidP="00E82FF1">
      <w:pPr>
        <w:numPr>
          <w:ilvl w:val="2"/>
          <w:numId w:val="1"/>
        </w:numPr>
        <w:pBdr>
          <w:top w:val="nil"/>
          <w:left w:val="nil"/>
          <w:bottom w:val="nil"/>
          <w:right w:val="nil"/>
          <w:between w:val="nil"/>
        </w:pBdr>
        <w:rPr>
          <w:ins w:id="1007" w:author="F FLORENCE" w:date="2023-08-14T17:21:00Z"/>
        </w:rPr>
      </w:pPr>
      <w:ins w:id="1008" w:author="F FLORENCE" w:date="2023-08-14T17:21:00Z">
        <w:r>
          <w:rPr>
            <w:color w:val="000000"/>
          </w:rPr>
          <w:t xml:space="preserve">Teams will develop appropriate controls to detect and react to a well control issue (e.g. </w:t>
        </w:r>
      </w:ins>
      <w:customXmlInsRangeStart w:id="1009" w:author="F FLORENCE" w:date="2023-08-14T17:21:00Z"/>
      <w:sdt>
        <w:sdtPr>
          <w:tag w:val="goog_rdk_43"/>
          <w:id w:val="-1784878748"/>
        </w:sdtPr>
        <w:sdtContent>
          <w:customXmlInsRangeEnd w:id="1009"/>
          <w:ins w:id="1010" w:author="F FLORENCE" w:date="2023-08-14T17:21:00Z">
            <w:r>
              <w:rPr>
                <w:color w:val="000000"/>
              </w:rPr>
              <w:t xml:space="preserve">a </w:t>
            </w:r>
          </w:ins>
          <w:customXmlInsRangeStart w:id="1011" w:author="F FLORENCE" w:date="2023-08-14T17:21:00Z"/>
        </w:sdtContent>
      </w:sdt>
      <w:customXmlInsRangeEnd w:id="1011"/>
      <w:ins w:id="1012" w:author="F FLORENCE" w:date="2023-08-14T17:21:00Z">
        <w:r>
          <w:rPr>
            <w:color w:val="000000"/>
          </w:rPr>
          <w:t>kick).</w:t>
        </w:r>
      </w:ins>
    </w:p>
    <w:p w14:paraId="31E58C54" w14:textId="63CDD9BA" w:rsidR="00E82FF1" w:rsidRDefault="00E82FF1" w:rsidP="00E82FF1">
      <w:pPr>
        <w:numPr>
          <w:ilvl w:val="2"/>
          <w:numId w:val="1"/>
        </w:numPr>
        <w:pBdr>
          <w:top w:val="nil"/>
          <w:left w:val="nil"/>
          <w:bottom w:val="nil"/>
          <w:right w:val="nil"/>
          <w:between w:val="nil"/>
        </w:pBdr>
        <w:rPr>
          <w:ins w:id="1013" w:author="F FLORENCE" w:date="2023-08-14T17:21:00Z"/>
        </w:rPr>
      </w:pPr>
      <w:ins w:id="1014" w:author="F FLORENCE" w:date="2023-08-14T17:21:00Z">
        <w:r>
          <w:rPr>
            <w:color w:val="000000"/>
          </w:rPr>
          <w:t>Test cases will be provided to the teams to test their control algorithm</w:t>
        </w:r>
      </w:ins>
      <w:ins w:id="1015" w:author="F FLORENCE" w:date="2023-08-14T17:28:00Z">
        <w:r>
          <w:rPr>
            <w:color w:val="000000"/>
          </w:rPr>
          <w:t xml:space="preserve"> prior to the Phase II test</w:t>
        </w:r>
      </w:ins>
      <w:ins w:id="1016" w:author="F FLORENCE" w:date="2023-08-14T17:21:00Z">
        <w:r>
          <w:rPr>
            <w:color w:val="000000"/>
          </w:rPr>
          <w:t>.</w:t>
        </w:r>
      </w:ins>
    </w:p>
    <w:p w14:paraId="4E453AF9" w14:textId="1E2F6BC9" w:rsidR="00E82FF1" w:rsidRPr="000902C4" w:rsidRDefault="00E82FF1" w:rsidP="00E82FF1">
      <w:pPr>
        <w:numPr>
          <w:ilvl w:val="2"/>
          <w:numId w:val="1"/>
        </w:numPr>
        <w:pBdr>
          <w:top w:val="nil"/>
          <w:left w:val="nil"/>
          <w:bottom w:val="nil"/>
          <w:right w:val="nil"/>
          <w:between w:val="nil"/>
        </w:pBdr>
        <w:rPr>
          <w:ins w:id="1017" w:author="F FLORENCE" w:date="2023-08-14T17:21:00Z"/>
        </w:rPr>
      </w:pPr>
      <w:ins w:id="1018" w:author="F FLORENCE" w:date="2023-08-14T17:21:00Z">
        <w:r>
          <w:rPr>
            <w:color w:val="000000"/>
          </w:rPr>
          <w:lastRenderedPageBreak/>
          <w:t>Teams will have to develop a user interface</w:t>
        </w:r>
      </w:ins>
      <w:ins w:id="1019" w:author="F FLORENCE" w:date="2023-08-14T17:28:00Z">
        <w:r>
          <w:rPr>
            <w:color w:val="000000"/>
          </w:rPr>
          <w:t xml:space="preserve"> allowing the judges</w:t>
        </w:r>
      </w:ins>
      <w:ins w:id="1020" w:author="F FLORENCE" w:date="2023-08-14T17:21:00Z">
        <w:r>
          <w:rPr>
            <w:color w:val="000000"/>
          </w:rPr>
          <w:t xml:space="preserve"> to monitor the drilling state.</w:t>
        </w:r>
      </w:ins>
      <w:ins w:id="1021" w:author="F FLORENCE" w:date="2023-08-14T17:28:00Z">
        <w:r>
          <w:rPr>
            <w:color w:val="000000"/>
          </w:rPr>
          <w:t xml:space="preserve">  </w:t>
        </w:r>
      </w:ins>
    </w:p>
    <w:p w14:paraId="73B9A19E" w14:textId="65A541BC" w:rsidR="00E82FF1" w:rsidDel="00AB1F20" w:rsidRDefault="00E82FF1" w:rsidP="00AB1F20">
      <w:pPr>
        <w:pBdr>
          <w:top w:val="nil"/>
          <w:left w:val="nil"/>
          <w:bottom w:val="nil"/>
          <w:right w:val="nil"/>
          <w:between w:val="nil"/>
        </w:pBdr>
        <w:spacing w:line="360" w:lineRule="auto"/>
        <w:ind w:left="0"/>
        <w:rPr>
          <w:del w:id="1022" w:author="F FLORENCE" w:date="2023-08-23T13:18:00Z"/>
        </w:rPr>
      </w:pPr>
      <w:ins w:id="1023" w:author="F FLORENCE" w:date="2023-08-14T17:21:00Z">
        <w:r>
          <w:rPr>
            <w:color w:val="000000"/>
          </w:rPr>
          <w:t xml:space="preserve">See </w:t>
        </w:r>
      </w:ins>
      <w:ins w:id="1024" w:author="F FLORENCE" w:date="2023-08-14T17:23:00Z">
        <w:r>
          <w:rPr>
            <w:color w:val="000000"/>
          </w:rPr>
          <w:t>Section C</w:t>
        </w:r>
      </w:ins>
      <w:ins w:id="1025" w:author="F FLORENCE" w:date="2023-08-14T17:21:00Z">
        <w:r>
          <w:rPr>
            <w:color w:val="000000"/>
          </w:rPr>
          <w:t xml:space="preserve"> below for additional information.</w:t>
        </w:r>
      </w:ins>
    </w:p>
    <w:p w14:paraId="00000137" w14:textId="65A0AA16" w:rsidR="00B540A6" w:rsidDel="00AB1F20" w:rsidRDefault="00AB1F20" w:rsidP="00AB1F20">
      <w:pPr>
        <w:pBdr>
          <w:top w:val="nil"/>
          <w:left w:val="nil"/>
          <w:bottom w:val="nil"/>
          <w:right w:val="nil"/>
          <w:between w:val="nil"/>
        </w:pBdr>
        <w:spacing w:line="360" w:lineRule="auto"/>
        <w:ind w:left="0"/>
        <w:rPr>
          <w:del w:id="1026" w:author="F FLORENCE" w:date="2023-08-14T17:19:00Z"/>
        </w:rPr>
      </w:pPr>
      <w:ins w:id="1027" w:author="F FLORENCE" w:date="2023-08-23T13:18:00Z">
        <w:r>
          <w:t xml:space="preserve"> </w:t>
        </w:r>
      </w:ins>
      <w:del w:id="1028" w:author="F FLORENCE" w:date="2023-08-14T17:19:00Z">
        <w:r w:rsidRPr="00AB1F20" w:rsidDel="00E82FF1">
          <w:rPr>
            <w:color w:val="000000"/>
          </w:rPr>
          <w:delText xml:space="preserve">Teams should list key rig equipment used in their model and describe any specific equipment limitations.  For example, if the team uses a top drive for torque and rotation, indicate what model top drive is modeled.  Consider items such as maximum torque at a specific RPM.  Teams should understand if their model requests torque or speed in excess of the equipment limits it negatively affects the fidelity of their model. </w:delText>
        </w:r>
      </w:del>
    </w:p>
    <w:p w14:paraId="09AA75D7" w14:textId="77777777" w:rsidR="00AB1F20" w:rsidRPr="00AB1F20" w:rsidRDefault="00AB1F20">
      <w:pPr>
        <w:numPr>
          <w:ilvl w:val="2"/>
          <w:numId w:val="1"/>
        </w:numPr>
        <w:pBdr>
          <w:top w:val="nil"/>
          <w:left w:val="nil"/>
          <w:bottom w:val="nil"/>
          <w:right w:val="nil"/>
          <w:between w:val="nil"/>
        </w:pBdr>
        <w:rPr>
          <w:ins w:id="1029" w:author="F FLORENCE" w:date="2023-08-23T13:18:00Z"/>
          <w:rFonts w:ascii="Cambria" w:eastAsia="Cambria" w:hAnsi="Cambria" w:cs="Cambria"/>
          <w:color w:val="366091"/>
        </w:rPr>
        <w:pPrChange w:id="1030" w:author="F FLORENCE" w:date="2023-08-23T13:18:00Z">
          <w:pPr>
            <w:numPr>
              <w:ilvl w:val="4"/>
              <w:numId w:val="1"/>
            </w:numPr>
            <w:pBdr>
              <w:top w:val="nil"/>
              <w:left w:val="nil"/>
              <w:bottom w:val="nil"/>
              <w:right w:val="nil"/>
              <w:between w:val="nil"/>
            </w:pBdr>
            <w:ind w:left="3960" w:hanging="360"/>
          </w:pPr>
        </w:pPrChange>
      </w:pPr>
    </w:p>
    <w:p w14:paraId="00000138" w14:textId="5F2769C7" w:rsidR="00B540A6" w:rsidRPr="00076821" w:rsidDel="00E82FF1" w:rsidRDefault="00000000">
      <w:pPr>
        <w:pStyle w:val="ListParagraph"/>
        <w:numPr>
          <w:ilvl w:val="0"/>
          <w:numId w:val="1"/>
        </w:numPr>
        <w:rPr>
          <w:del w:id="1031" w:author="F FLORENCE" w:date="2023-08-14T17:19:00Z"/>
          <w:rPrChange w:id="1032" w:author="F FLORENCE" w:date="2023-08-23T13:20:00Z">
            <w:rPr>
              <w:del w:id="1033" w:author="F FLORENCE" w:date="2023-08-14T17:19:00Z"/>
              <w:rFonts w:ascii="Cambria" w:eastAsia="Cambria" w:hAnsi="Cambria" w:cs="Cambria"/>
              <w:color w:val="366091"/>
            </w:rPr>
          </w:rPrChange>
        </w:rPr>
        <w:pPrChange w:id="1034" w:author="F FLORENCE" w:date="2023-08-23T13:21:00Z">
          <w:pPr>
            <w:numPr>
              <w:ilvl w:val="4"/>
              <w:numId w:val="1"/>
            </w:numPr>
            <w:pBdr>
              <w:top w:val="nil"/>
              <w:left w:val="nil"/>
              <w:bottom w:val="nil"/>
              <w:right w:val="nil"/>
              <w:between w:val="nil"/>
            </w:pBdr>
            <w:ind w:left="3960" w:hanging="360"/>
          </w:pPr>
        </w:pPrChange>
      </w:pPr>
      <w:del w:id="1035" w:author="F FLORENCE" w:date="2023-08-14T17:19:00Z">
        <w:r w:rsidRPr="00076821" w:rsidDel="00E82FF1">
          <w:delText>The rig model will typically consist of a hoist, usually a drawworks with drill line on a drum, a top drive providing the torque and RPM.  The RPM, Torque, and Hookload are measurements taken at the rig model and will be inputs into the Control System.</w:delText>
        </w:r>
      </w:del>
    </w:p>
    <w:p w14:paraId="00000139" w14:textId="2582D804" w:rsidR="00B540A6" w:rsidDel="00E82FF1" w:rsidRDefault="00000000">
      <w:pPr>
        <w:pStyle w:val="ListParagraph"/>
        <w:numPr>
          <w:ilvl w:val="0"/>
          <w:numId w:val="1"/>
        </w:numPr>
        <w:rPr>
          <w:del w:id="1036" w:author="F FLORENCE" w:date="2023-08-14T17:19:00Z"/>
        </w:rPr>
        <w:pPrChange w:id="1037" w:author="F FLORENCE" w:date="2023-08-23T13:21:00Z">
          <w:pPr>
            <w:numPr>
              <w:ilvl w:val="4"/>
              <w:numId w:val="1"/>
            </w:numPr>
            <w:pBdr>
              <w:top w:val="nil"/>
              <w:left w:val="nil"/>
              <w:bottom w:val="nil"/>
              <w:right w:val="nil"/>
              <w:between w:val="nil"/>
            </w:pBdr>
            <w:ind w:left="3960" w:hanging="360"/>
          </w:pPr>
        </w:pPrChange>
      </w:pPr>
      <w:del w:id="1038" w:author="F FLORENCE" w:date="2023-08-14T17:19:00Z">
        <w:r w:rsidDel="00E82FF1">
          <w:delText>The downhole drilling system model should predict bit trajectory for given WOB, RPM, drive mechanism parameters (e.g. steering force, AKO angle), and rock strength – as a function of measured depth. While the teams are empowered to decide on the complexity of the simulation model, the minimum requirements are stated below.</w:delText>
        </w:r>
      </w:del>
    </w:p>
    <w:p w14:paraId="57DA7377" w14:textId="3A59704B" w:rsidR="001D6C87" w:rsidRPr="00076821" w:rsidDel="00E82FF1" w:rsidRDefault="00000000">
      <w:pPr>
        <w:pStyle w:val="ListParagraph"/>
        <w:numPr>
          <w:ilvl w:val="0"/>
          <w:numId w:val="1"/>
        </w:numPr>
        <w:rPr>
          <w:del w:id="1039" w:author="F FLORENCE" w:date="2023-08-14T17:19:00Z"/>
          <w:rPrChange w:id="1040" w:author="F FLORENCE" w:date="2023-08-23T13:20:00Z">
            <w:rPr>
              <w:del w:id="1041" w:author="F FLORENCE" w:date="2023-08-14T17:19:00Z"/>
              <w:rFonts w:ascii="Cambria" w:eastAsia="Cambria" w:hAnsi="Cambria" w:cs="Cambria"/>
              <w:color w:val="366091"/>
            </w:rPr>
          </w:rPrChange>
        </w:rPr>
        <w:pPrChange w:id="1042" w:author="F FLORENCE" w:date="2023-08-23T13:21:00Z">
          <w:pPr>
            <w:numPr>
              <w:ilvl w:val="4"/>
              <w:numId w:val="1"/>
            </w:numPr>
            <w:pBdr>
              <w:top w:val="nil"/>
              <w:left w:val="nil"/>
              <w:bottom w:val="nil"/>
              <w:right w:val="nil"/>
              <w:between w:val="nil"/>
            </w:pBdr>
            <w:ind w:left="3960" w:hanging="360"/>
          </w:pPr>
        </w:pPrChange>
      </w:pPr>
      <w:del w:id="1043" w:author="F FLORENCE" w:date="2023-08-14T17:19:00Z">
        <w:r w:rsidDel="00E82FF1">
          <w:delText>Another consideration is the delays inherent in taking surveys.  If your model assumes continuous surveys only available with high-speed telemetry systems, that should be stated in your list of assumptions.  If you assume that the survey is coming from a MWD or RSS tool, use frequencies and intervals that are more realistic to those systems.</w:delText>
        </w:r>
      </w:del>
    </w:p>
    <w:p w14:paraId="0000013B" w14:textId="5C82E49A" w:rsidR="00B540A6" w:rsidDel="00E82FF1" w:rsidRDefault="00000000">
      <w:pPr>
        <w:pStyle w:val="ListParagraph"/>
        <w:numPr>
          <w:ilvl w:val="0"/>
          <w:numId w:val="1"/>
        </w:numPr>
        <w:rPr>
          <w:del w:id="1044" w:author="F FLORENCE" w:date="2023-08-14T17:19:00Z"/>
        </w:rPr>
        <w:pPrChange w:id="1045" w:author="F FLORENCE" w:date="2023-08-23T13:21:00Z">
          <w:pPr>
            <w:numPr>
              <w:ilvl w:val="2"/>
              <w:numId w:val="1"/>
            </w:numPr>
            <w:pBdr>
              <w:top w:val="nil"/>
              <w:left w:val="nil"/>
              <w:bottom w:val="nil"/>
              <w:right w:val="nil"/>
              <w:between w:val="nil"/>
            </w:pBdr>
            <w:ind w:left="2520" w:hanging="180"/>
          </w:pPr>
        </w:pPrChange>
      </w:pPr>
      <w:del w:id="1046" w:author="F FLORENCE" w:date="2023-08-14T17:19:00Z">
        <w:r w:rsidDel="00E82FF1">
          <w:delText>Determine the appropriate update rates for each cycle within you</w:delText>
        </w:r>
      </w:del>
      <w:customXmlDelRangeStart w:id="1047" w:author="F FLORENCE" w:date="2023-08-14T17:19:00Z"/>
      <w:sdt>
        <w:sdtPr>
          <w:tag w:val="goog_rdk_44"/>
          <w:id w:val="-888643977"/>
        </w:sdtPr>
        <w:sdtContent>
          <w:customXmlDelRangeEnd w:id="1047"/>
          <w:del w:id="1048" w:author="F FLORENCE" w:date="2023-08-14T17:19:00Z">
            <w:r w:rsidDel="00E82FF1">
              <w:delText>r</w:delText>
            </w:r>
          </w:del>
          <w:customXmlDelRangeStart w:id="1049" w:author="F FLORENCE" w:date="2023-08-14T17:19:00Z"/>
        </w:sdtContent>
      </w:sdt>
      <w:customXmlDelRangeEnd w:id="1049"/>
      <w:del w:id="1050" w:author="F FLORENCE" w:date="2023-08-14T17:19:00Z">
        <w:r w:rsidDel="00E82FF1">
          <w:delText xml:space="preserve"> model.  Depending on how simple or complex you design your system, this may be one rate for the entire model or you may have some modules running at a different rate.  If so, explain how you manage the synchronization of time across various modules.</w:delText>
        </w:r>
      </w:del>
    </w:p>
    <w:p w14:paraId="0000013C" w14:textId="1D852577" w:rsidR="00B540A6" w:rsidDel="00E82FF1" w:rsidRDefault="00000000">
      <w:pPr>
        <w:pStyle w:val="ListParagraph"/>
        <w:numPr>
          <w:ilvl w:val="0"/>
          <w:numId w:val="1"/>
        </w:numPr>
        <w:rPr>
          <w:del w:id="1051" w:author="F FLORENCE" w:date="2023-08-14T17:19:00Z"/>
        </w:rPr>
        <w:pPrChange w:id="1052" w:author="F FLORENCE" w:date="2023-08-23T13:21:00Z">
          <w:pPr>
            <w:numPr>
              <w:ilvl w:val="4"/>
              <w:numId w:val="1"/>
            </w:numPr>
            <w:pBdr>
              <w:top w:val="nil"/>
              <w:left w:val="nil"/>
              <w:bottom w:val="nil"/>
              <w:right w:val="nil"/>
              <w:between w:val="nil"/>
            </w:pBdr>
            <w:ind w:left="3960" w:hanging="360"/>
          </w:pPr>
        </w:pPrChange>
      </w:pPr>
      <w:del w:id="1053" w:author="F FLORENCE" w:date="2023-08-14T17:19:00Z">
        <w:r w:rsidDel="00E82FF1">
          <w:delText>Teams may choose to iterate based on time or depth, but they must ensure that survey course lengths are appropriate for the dogleg severities being surveyed. It’s typically recommended to not have survey intervals exceed 10m-13m (30ft – 50ft) in length for accurate wellbore placement. This should be considered in the control scheme if time-based survey intervals are being used.</w:delText>
        </w:r>
      </w:del>
    </w:p>
    <w:p w14:paraId="0000013D" w14:textId="163A97C5" w:rsidR="00B540A6" w:rsidDel="00E82FF1" w:rsidRDefault="00000000">
      <w:pPr>
        <w:pStyle w:val="ListParagraph"/>
        <w:numPr>
          <w:ilvl w:val="0"/>
          <w:numId w:val="1"/>
        </w:numPr>
        <w:rPr>
          <w:del w:id="1054" w:author="F FLORENCE" w:date="2023-08-14T17:19:00Z"/>
        </w:rPr>
        <w:pPrChange w:id="1055" w:author="F FLORENCE" w:date="2023-08-23T13:21:00Z">
          <w:pPr>
            <w:numPr>
              <w:ilvl w:val="4"/>
              <w:numId w:val="1"/>
            </w:numPr>
            <w:pBdr>
              <w:top w:val="nil"/>
              <w:left w:val="nil"/>
              <w:bottom w:val="nil"/>
              <w:right w:val="nil"/>
              <w:between w:val="nil"/>
            </w:pBdr>
            <w:ind w:left="3960" w:hanging="360"/>
          </w:pPr>
        </w:pPrChange>
      </w:pPr>
      <w:del w:id="1056" w:author="F FLORENCE" w:date="2023-08-14T17:19:00Z">
        <w:r w:rsidDel="00E82FF1">
          <w:delText xml:space="preserve">If you include modules to introduce drilling dysfunction and mitigation techniques, you may increase the functionality of your overall model but risk not meeting the project timeline or ending up with stability issues with you model.  Explain how you chose which items to include or exclude.  </w:delText>
        </w:r>
      </w:del>
    </w:p>
    <w:p w14:paraId="0000013E" w14:textId="0557D960" w:rsidR="00B540A6" w:rsidDel="00E82FF1" w:rsidRDefault="00000000">
      <w:pPr>
        <w:pStyle w:val="ListParagraph"/>
        <w:numPr>
          <w:ilvl w:val="0"/>
          <w:numId w:val="1"/>
        </w:numPr>
        <w:rPr>
          <w:del w:id="1057" w:author="F FLORENCE" w:date="2023-08-14T17:19:00Z"/>
        </w:rPr>
        <w:pPrChange w:id="1058" w:author="F FLORENCE" w:date="2023-08-23T13:21:00Z">
          <w:pPr>
            <w:numPr>
              <w:ilvl w:val="4"/>
              <w:numId w:val="1"/>
            </w:numPr>
            <w:pBdr>
              <w:top w:val="nil"/>
              <w:left w:val="nil"/>
              <w:bottom w:val="nil"/>
              <w:right w:val="nil"/>
              <w:between w:val="nil"/>
            </w:pBdr>
            <w:ind w:left="3960" w:hanging="360"/>
          </w:pPr>
        </w:pPrChange>
      </w:pPr>
      <w:del w:id="1059" w:author="F FLORENCE" w:date="2023-08-14T17:19:00Z">
        <w:r w:rsidDel="00E82FF1">
          <w:delText>If you do choose to simulate full-scale rig effects, explain what frequencies you selected appropriate for the dynamics of the drilling system both at surface and downhole.  Or you may have chosen a simpler design just for lab use.  Discussion of such choices should be included in the design report.</w:delText>
        </w:r>
      </w:del>
    </w:p>
    <w:p w14:paraId="0000013F" w14:textId="19FFDFCB" w:rsidR="00B540A6" w:rsidDel="00E82FF1" w:rsidRDefault="00000000">
      <w:pPr>
        <w:pStyle w:val="ListParagraph"/>
        <w:numPr>
          <w:ilvl w:val="0"/>
          <w:numId w:val="1"/>
        </w:numPr>
        <w:rPr>
          <w:del w:id="1060" w:author="F FLORENCE" w:date="2023-08-14T17:19:00Z"/>
        </w:rPr>
        <w:pPrChange w:id="1061" w:author="F FLORENCE" w:date="2023-08-23T13:21:00Z">
          <w:pPr>
            <w:numPr>
              <w:ilvl w:val="4"/>
              <w:numId w:val="1"/>
            </w:numPr>
            <w:pBdr>
              <w:top w:val="nil"/>
              <w:left w:val="nil"/>
              <w:bottom w:val="nil"/>
              <w:right w:val="nil"/>
              <w:between w:val="nil"/>
            </w:pBdr>
            <w:ind w:left="3960" w:hanging="360"/>
          </w:pPr>
        </w:pPrChange>
      </w:pPr>
      <w:del w:id="1062" w:author="F FLORENCE" w:date="2023-08-14T17:19:00Z">
        <w:r w:rsidDel="00E82FF1">
          <w:delText>If you choose to include alerts for equipment or drilling dysfunctions, consider a plan for managing alerts that inform the observer without overwhelming them with too many alerts.  Consider some of the references in Appendix C.</w:delText>
        </w:r>
      </w:del>
    </w:p>
    <w:p w14:paraId="00000140" w14:textId="083934A8" w:rsidR="00B540A6" w:rsidDel="00E82FF1" w:rsidRDefault="00B540A6">
      <w:pPr>
        <w:pStyle w:val="ListParagraph"/>
        <w:numPr>
          <w:ilvl w:val="0"/>
          <w:numId w:val="1"/>
        </w:numPr>
        <w:rPr>
          <w:del w:id="1063" w:author="F FLORENCE" w:date="2023-08-14T17:19:00Z"/>
        </w:rPr>
        <w:pPrChange w:id="1064" w:author="F FLORENCE" w:date="2023-08-23T13:21:00Z">
          <w:pPr>
            <w:pBdr>
              <w:top w:val="nil"/>
              <w:left w:val="nil"/>
              <w:bottom w:val="nil"/>
              <w:right w:val="nil"/>
              <w:between w:val="nil"/>
            </w:pBdr>
            <w:ind w:left="2160"/>
          </w:pPr>
        </w:pPrChange>
      </w:pPr>
    </w:p>
    <w:p w14:paraId="783D86C6" w14:textId="162541BC" w:rsidR="00551A11" w:rsidDel="00E82FF1" w:rsidRDefault="00551A11">
      <w:pPr>
        <w:pStyle w:val="ListParagraph"/>
        <w:numPr>
          <w:ilvl w:val="0"/>
          <w:numId w:val="1"/>
        </w:numPr>
        <w:rPr>
          <w:del w:id="1065" w:author="F FLORENCE" w:date="2023-08-14T17:19:00Z"/>
        </w:rPr>
        <w:pPrChange w:id="1066" w:author="F FLORENCE" w:date="2023-08-23T13:21:00Z">
          <w:pPr/>
        </w:pPrChange>
      </w:pPr>
      <w:del w:id="1067" w:author="F FLORENCE" w:date="2023-08-14T17:19:00Z">
        <w:r w:rsidDel="00E82FF1">
          <w:br w:type="page"/>
        </w:r>
      </w:del>
    </w:p>
    <w:p w14:paraId="00000141" w14:textId="396BD0FF" w:rsidR="00B540A6" w:rsidRDefault="00000000">
      <w:pPr>
        <w:pStyle w:val="ListParagraph"/>
        <w:numPr>
          <w:ilvl w:val="0"/>
          <w:numId w:val="1"/>
        </w:numPr>
        <w:pPrChange w:id="1068" w:author="F FLORENCE" w:date="2023-08-23T13:21:00Z">
          <w:pPr>
            <w:numPr>
              <w:ilvl w:val="1"/>
              <w:numId w:val="1"/>
            </w:numPr>
            <w:pBdr>
              <w:top w:val="nil"/>
              <w:left w:val="nil"/>
              <w:bottom w:val="nil"/>
              <w:right w:val="nil"/>
              <w:between w:val="nil"/>
            </w:pBdr>
            <w:spacing w:line="360" w:lineRule="auto"/>
            <w:ind w:left="1800" w:hanging="360"/>
          </w:pPr>
        </w:pPrChange>
      </w:pPr>
      <w:r>
        <w:t>Phase I Design Report</w:t>
      </w:r>
      <w:r>
        <w:tab/>
      </w:r>
    </w:p>
    <w:p w14:paraId="00000142" w14:textId="77777777" w:rsidR="00B540A6" w:rsidRDefault="00000000">
      <w:pPr>
        <w:ind w:firstLine="360"/>
      </w:pPr>
      <w:r>
        <w:t>The design submittal by the students shall include:</w:t>
      </w:r>
    </w:p>
    <w:p w14:paraId="00000143" w14:textId="77777777" w:rsidR="00B540A6" w:rsidDel="00D15058" w:rsidRDefault="00000000">
      <w:pPr>
        <w:numPr>
          <w:ilvl w:val="2"/>
          <w:numId w:val="1"/>
        </w:numPr>
        <w:pBdr>
          <w:top w:val="nil"/>
          <w:left w:val="nil"/>
          <w:bottom w:val="nil"/>
          <w:right w:val="nil"/>
          <w:between w:val="nil"/>
        </w:pBdr>
        <w:ind w:left="2250" w:hanging="270"/>
        <w:rPr>
          <w:del w:id="1069" w:author="F FLORENCE" w:date="2023-08-14T17:46:00Z"/>
          <w:color w:val="000000"/>
        </w:rPr>
        <w:pPrChange w:id="1070" w:author="F FLORENCE" w:date="2023-08-23T13:22:00Z">
          <w:pPr>
            <w:numPr>
              <w:ilvl w:val="2"/>
              <w:numId w:val="8"/>
            </w:numPr>
            <w:pBdr>
              <w:top w:val="nil"/>
              <w:left w:val="nil"/>
              <w:bottom w:val="nil"/>
              <w:right w:val="nil"/>
              <w:between w:val="nil"/>
            </w:pBdr>
            <w:ind w:left="2160" w:hanging="360"/>
          </w:pPr>
        </w:pPrChange>
      </w:pPr>
      <w:r>
        <w:rPr>
          <w:color w:val="000000"/>
        </w:rPr>
        <w:t>Student Biographies</w:t>
      </w:r>
    </w:p>
    <w:p w14:paraId="6B407B32" w14:textId="77777777" w:rsidR="00D15058" w:rsidRDefault="00D15058">
      <w:pPr>
        <w:numPr>
          <w:ilvl w:val="2"/>
          <w:numId w:val="1"/>
        </w:numPr>
        <w:pBdr>
          <w:top w:val="nil"/>
          <w:left w:val="nil"/>
          <w:bottom w:val="nil"/>
          <w:right w:val="nil"/>
          <w:between w:val="nil"/>
        </w:pBdr>
        <w:ind w:left="2250" w:hanging="270"/>
        <w:rPr>
          <w:ins w:id="1071" w:author="F FLORENCE" w:date="2023-08-14T17:46:00Z"/>
          <w:color w:val="000000"/>
        </w:rPr>
        <w:pPrChange w:id="1072" w:author="F FLORENCE" w:date="2023-08-23T13:22:00Z">
          <w:pPr>
            <w:numPr>
              <w:ilvl w:val="2"/>
              <w:numId w:val="8"/>
            </w:numPr>
            <w:pBdr>
              <w:top w:val="nil"/>
              <w:left w:val="nil"/>
              <w:bottom w:val="nil"/>
              <w:right w:val="nil"/>
              <w:between w:val="nil"/>
            </w:pBdr>
            <w:ind w:left="2160" w:hanging="360"/>
          </w:pPr>
        </w:pPrChange>
      </w:pPr>
    </w:p>
    <w:p w14:paraId="6739333A" w14:textId="1A9C0687" w:rsidR="00D15058" w:rsidDel="00D15058" w:rsidRDefault="00000000">
      <w:pPr>
        <w:numPr>
          <w:ilvl w:val="2"/>
          <w:numId w:val="1"/>
        </w:numPr>
        <w:pBdr>
          <w:top w:val="nil"/>
          <w:left w:val="nil"/>
          <w:bottom w:val="nil"/>
          <w:right w:val="nil"/>
          <w:between w:val="nil"/>
        </w:pBdr>
        <w:ind w:left="2250" w:hanging="270"/>
        <w:rPr>
          <w:del w:id="1073" w:author="F FLORENCE" w:date="2023-08-14T17:46:00Z"/>
          <w:color w:val="000000"/>
        </w:rPr>
        <w:pPrChange w:id="1074" w:author="F FLORENCE" w:date="2023-08-23T13:22:00Z">
          <w:pPr>
            <w:numPr>
              <w:numId w:val="12"/>
            </w:numPr>
            <w:pBdr>
              <w:top w:val="nil"/>
              <w:left w:val="nil"/>
              <w:bottom w:val="nil"/>
              <w:right w:val="nil"/>
              <w:between w:val="nil"/>
            </w:pBdr>
            <w:ind w:left="1080" w:hanging="360"/>
          </w:pPr>
        </w:pPrChange>
      </w:pPr>
      <w:r w:rsidRPr="00D15058">
        <w:rPr>
          <w:color w:val="000000"/>
        </w:rPr>
        <w:t>Name</w:t>
      </w:r>
    </w:p>
    <w:p w14:paraId="44773004" w14:textId="77777777" w:rsidR="00D15058" w:rsidRPr="00D15058" w:rsidRDefault="00D15058">
      <w:pPr>
        <w:numPr>
          <w:ilvl w:val="2"/>
          <w:numId w:val="1"/>
        </w:numPr>
        <w:pBdr>
          <w:top w:val="nil"/>
          <w:left w:val="nil"/>
          <w:bottom w:val="nil"/>
          <w:right w:val="nil"/>
          <w:between w:val="nil"/>
        </w:pBdr>
        <w:ind w:left="2250" w:hanging="270"/>
        <w:rPr>
          <w:ins w:id="1075" w:author="F FLORENCE" w:date="2023-08-14T17:47:00Z"/>
          <w:color w:val="000000"/>
        </w:rPr>
        <w:pPrChange w:id="1076" w:author="F FLORENCE" w:date="2023-08-23T13:22:00Z">
          <w:pPr>
            <w:numPr>
              <w:numId w:val="12"/>
            </w:numPr>
            <w:pBdr>
              <w:top w:val="nil"/>
              <w:left w:val="nil"/>
              <w:bottom w:val="nil"/>
              <w:right w:val="nil"/>
              <w:between w:val="nil"/>
            </w:pBdr>
            <w:ind w:left="1080" w:hanging="360"/>
          </w:pPr>
        </w:pPrChange>
      </w:pPr>
    </w:p>
    <w:p w14:paraId="00000145" w14:textId="77777777" w:rsidR="00B540A6" w:rsidRDefault="00000000">
      <w:pPr>
        <w:numPr>
          <w:ilvl w:val="2"/>
          <w:numId w:val="1"/>
        </w:numPr>
        <w:pBdr>
          <w:top w:val="nil"/>
          <w:left w:val="nil"/>
          <w:bottom w:val="nil"/>
          <w:right w:val="nil"/>
          <w:between w:val="nil"/>
        </w:pBdr>
        <w:ind w:left="2250" w:hanging="270"/>
        <w:rPr>
          <w:color w:val="000000"/>
        </w:rPr>
        <w:pPrChange w:id="1077" w:author="F FLORENCE" w:date="2023-08-23T13:22:00Z">
          <w:pPr>
            <w:numPr>
              <w:numId w:val="12"/>
            </w:numPr>
            <w:pBdr>
              <w:top w:val="nil"/>
              <w:left w:val="nil"/>
              <w:bottom w:val="nil"/>
              <w:right w:val="nil"/>
              <w:between w:val="nil"/>
            </w:pBdr>
            <w:ind w:left="1080" w:hanging="360"/>
          </w:pPr>
        </w:pPrChange>
      </w:pPr>
      <w:r>
        <w:rPr>
          <w:color w:val="000000"/>
        </w:rPr>
        <w:t>Previous degree attained – major</w:t>
      </w:r>
    </w:p>
    <w:p w14:paraId="00000146" w14:textId="77777777" w:rsidR="00B540A6" w:rsidRDefault="00000000">
      <w:pPr>
        <w:numPr>
          <w:ilvl w:val="2"/>
          <w:numId w:val="1"/>
        </w:numPr>
        <w:pBdr>
          <w:top w:val="nil"/>
          <w:left w:val="nil"/>
          <w:bottom w:val="nil"/>
          <w:right w:val="nil"/>
          <w:between w:val="nil"/>
        </w:pBdr>
        <w:ind w:left="2250" w:hanging="270"/>
        <w:rPr>
          <w:color w:val="000000"/>
        </w:rPr>
        <w:pPrChange w:id="1078" w:author="F FLORENCE" w:date="2023-08-23T13:22:00Z">
          <w:pPr>
            <w:numPr>
              <w:numId w:val="12"/>
            </w:numPr>
            <w:pBdr>
              <w:top w:val="nil"/>
              <w:left w:val="nil"/>
              <w:bottom w:val="nil"/>
              <w:right w:val="nil"/>
              <w:between w:val="nil"/>
            </w:pBdr>
            <w:ind w:left="1080" w:hanging="360"/>
          </w:pPr>
        </w:pPrChange>
      </w:pPr>
      <w:r>
        <w:rPr>
          <w:color w:val="000000"/>
        </w:rPr>
        <w:t>Current degree and expected graduation date (month/year)</w:t>
      </w:r>
    </w:p>
    <w:p w14:paraId="00000147" w14:textId="77777777" w:rsidR="00B540A6" w:rsidRDefault="00000000">
      <w:pPr>
        <w:numPr>
          <w:ilvl w:val="2"/>
          <w:numId w:val="1"/>
        </w:numPr>
        <w:pBdr>
          <w:top w:val="nil"/>
          <w:left w:val="nil"/>
          <w:bottom w:val="nil"/>
          <w:right w:val="nil"/>
          <w:between w:val="nil"/>
        </w:pBdr>
        <w:ind w:left="2250" w:hanging="270"/>
        <w:rPr>
          <w:color w:val="000000"/>
        </w:rPr>
        <w:pPrChange w:id="1079" w:author="F FLORENCE" w:date="2023-08-23T13:22:00Z">
          <w:pPr>
            <w:numPr>
              <w:numId w:val="12"/>
            </w:numPr>
            <w:pBdr>
              <w:top w:val="nil"/>
              <w:left w:val="nil"/>
              <w:bottom w:val="nil"/>
              <w:right w:val="nil"/>
              <w:between w:val="nil"/>
            </w:pBdr>
            <w:ind w:left="1080" w:hanging="360"/>
          </w:pPr>
        </w:pPrChange>
      </w:pPr>
      <w:r>
        <w:rPr>
          <w:color w:val="000000"/>
        </w:rPr>
        <w:t>Main area of contribution to the project</w:t>
      </w:r>
    </w:p>
    <w:p w14:paraId="00000148" w14:textId="77777777" w:rsidR="00B540A6" w:rsidRDefault="00000000">
      <w:pPr>
        <w:numPr>
          <w:ilvl w:val="2"/>
          <w:numId w:val="1"/>
        </w:numPr>
        <w:pBdr>
          <w:top w:val="nil"/>
          <w:left w:val="nil"/>
          <w:bottom w:val="nil"/>
          <w:right w:val="nil"/>
          <w:between w:val="nil"/>
        </w:pBdr>
        <w:ind w:left="2250" w:hanging="270"/>
        <w:rPr>
          <w:color w:val="000000"/>
        </w:rPr>
        <w:pPrChange w:id="1080" w:author="F FLORENCE" w:date="2023-08-23T13:22:00Z">
          <w:pPr>
            <w:numPr>
              <w:numId w:val="12"/>
            </w:numPr>
            <w:pBdr>
              <w:top w:val="nil"/>
              <w:left w:val="nil"/>
              <w:bottom w:val="nil"/>
              <w:right w:val="nil"/>
              <w:between w:val="nil"/>
            </w:pBdr>
            <w:ind w:left="1080" w:hanging="360"/>
          </w:pPr>
        </w:pPrChange>
      </w:pPr>
      <w:r>
        <w:rPr>
          <w:color w:val="000000"/>
        </w:rPr>
        <w:t>Other information as deemed appropriate by the team</w:t>
      </w:r>
    </w:p>
    <w:p w14:paraId="00000149" w14:textId="342B7C1B" w:rsidR="00B540A6" w:rsidRPr="00AB1F20" w:rsidRDefault="00000000">
      <w:pPr>
        <w:numPr>
          <w:ilvl w:val="2"/>
          <w:numId w:val="1"/>
        </w:numPr>
        <w:pBdr>
          <w:top w:val="nil"/>
          <w:left w:val="nil"/>
          <w:bottom w:val="nil"/>
          <w:right w:val="nil"/>
          <w:between w:val="nil"/>
        </w:pBdr>
        <w:ind w:left="2250" w:hanging="270"/>
        <w:rPr>
          <w:color w:val="000000"/>
          <w:rPrChange w:id="1081" w:author="F FLORENCE" w:date="2023-08-23T13:16:00Z">
            <w:rPr>
              <w:i/>
              <w:color w:val="000000"/>
            </w:rPr>
          </w:rPrChange>
        </w:rPr>
        <w:pPrChange w:id="1082" w:author="F FLORENCE" w:date="2023-08-23T13:22:00Z">
          <w:pPr>
            <w:numPr>
              <w:ilvl w:val="2"/>
              <w:numId w:val="8"/>
            </w:numPr>
            <w:pBdr>
              <w:top w:val="nil"/>
              <w:left w:val="nil"/>
              <w:bottom w:val="nil"/>
              <w:right w:val="nil"/>
              <w:between w:val="nil"/>
            </w:pBdr>
            <w:ind w:left="2160" w:hanging="360"/>
          </w:pPr>
        </w:pPrChange>
      </w:pPr>
      <w:r>
        <w:rPr>
          <w:color w:val="000000"/>
        </w:rPr>
        <w:t>A description of your safety plan that is appropriate for the project</w:t>
      </w:r>
      <w:del w:id="1083" w:author="F FLORENCE" w:date="2023-08-14T17:29:00Z">
        <w:r w:rsidRPr="00AB1F20" w:rsidDel="002D6854">
          <w:rPr>
            <w:color w:val="000000"/>
            <w:rPrChange w:id="1084" w:author="F FLORENCE" w:date="2023-08-23T13:16:00Z">
              <w:rPr>
                <w:i/>
                <w:color w:val="000000"/>
              </w:rPr>
            </w:rPrChange>
          </w:rPr>
          <w:delText xml:space="preserve"> </w:delText>
        </w:r>
      </w:del>
    </w:p>
    <w:p w14:paraId="394079AF" w14:textId="55072045" w:rsidR="002D6854" w:rsidRPr="002D6854" w:rsidRDefault="002D6854">
      <w:pPr>
        <w:numPr>
          <w:ilvl w:val="2"/>
          <w:numId w:val="1"/>
        </w:numPr>
        <w:pBdr>
          <w:top w:val="nil"/>
          <w:left w:val="nil"/>
          <w:bottom w:val="nil"/>
          <w:right w:val="nil"/>
          <w:between w:val="nil"/>
        </w:pBdr>
        <w:ind w:left="2250" w:hanging="270"/>
        <w:rPr>
          <w:ins w:id="1085" w:author="F FLORENCE" w:date="2023-08-14T17:29:00Z"/>
          <w:color w:val="000000"/>
        </w:rPr>
        <w:pPrChange w:id="1086" w:author="F FLORENCE" w:date="2023-08-23T13:22:00Z">
          <w:pPr>
            <w:numPr>
              <w:ilvl w:val="2"/>
              <w:numId w:val="8"/>
            </w:numPr>
            <w:pBdr>
              <w:top w:val="nil"/>
              <w:left w:val="nil"/>
              <w:bottom w:val="nil"/>
              <w:right w:val="nil"/>
              <w:between w:val="nil"/>
            </w:pBdr>
            <w:ind w:left="2160" w:hanging="360"/>
          </w:pPr>
        </w:pPrChange>
      </w:pPr>
      <w:ins w:id="1087" w:author="F FLORENCE" w:date="2023-08-14T17:29:00Z">
        <w:r>
          <w:rPr>
            <w:color w:val="000000"/>
          </w:rPr>
          <w:t xml:space="preserve">Your process for </w:t>
        </w:r>
      </w:ins>
      <w:ins w:id="1088" w:author="F FLORENCE" w:date="2023-08-14T17:30:00Z">
        <w:r>
          <w:rPr>
            <w:color w:val="000000"/>
          </w:rPr>
          <w:t>including human factors in the design and implementation of the model.</w:t>
        </w:r>
      </w:ins>
    </w:p>
    <w:p w14:paraId="0000014A" w14:textId="21241708" w:rsidR="00B540A6" w:rsidRPr="00076821" w:rsidRDefault="00000000">
      <w:pPr>
        <w:numPr>
          <w:ilvl w:val="2"/>
          <w:numId w:val="1"/>
        </w:numPr>
        <w:pBdr>
          <w:top w:val="nil"/>
          <w:left w:val="nil"/>
          <w:bottom w:val="nil"/>
          <w:right w:val="nil"/>
          <w:between w:val="nil"/>
        </w:pBdr>
        <w:ind w:left="2250" w:hanging="270"/>
        <w:rPr>
          <w:ins w:id="1089" w:author="F FLORENCE" w:date="2023-08-14T17:36:00Z"/>
          <w:color w:val="000000"/>
        </w:rPr>
        <w:pPrChange w:id="1090" w:author="F FLORENCE" w:date="2023-08-23T13:22:00Z">
          <w:pPr>
            <w:numPr>
              <w:ilvl w:val="2"/>
              <w:numId w:val="8"/>
            </w:numPr>
            <w:pBdr>
              <w:top w:val="nil"/>
              <w:left w:val="nil"/>
              <w:bottom w:val="nil"/>
              <w:right w:val="nil"/>
              <w:between w:val="nil"/>
            </w:pBdr>
            <w:ind w:left="2160" w:hanging="360"/>
          </w:pPr>
        </w:pPrChange>
      </w:pPr>
      <w:r>
        <w:rPr>
          <w:color w:val="000000"/>
        </w:rPr>
        <w:t>Simplified engineering sketches or drawings of the rig concept, mechanical and electrical and auxiliary systems, if any, that explain your design assumptions</w:t>
      </w:r>
      <w:ins w:id="1091" w:author="F FLORENCE" w:date="2023-08-14T17:30:00Z">
        <w:r w:rsidR="002D6854">
          <w:rPr>
            <w:color w:val="000000"/>
          </w:rPr>
          <w:t xml:space="preserve">.  </w:t>
        </w:r>
      </w:ins>
      <w:ins w:id="1092" w:author="F FLORENCE" w:date="2023-08-14T17:34:00Z">
        <w:r w:rsidR="002D6854">
          <w:rPr>
            <w:color w:val="000000"/>
          </w:rPr>
          <w:t>T</w:t>
        </w:r>
      </w:ins>
      <w:ins w:id="1093" w:author="F FLORENCE" w:date="2023-08-14T17:33:00Z">
        <w:r w:rsidR="002D6854">
          <w:rPr>
            <w:color w:val="000000"/>
          </w:rPr>
          <w:t>eams should r</w:t>
        </w:r>
      </w:ins>
      <w:ins w:id="1094" w:author="F FLORENCE" w:date="2023-08-14T17:30:00Z">
        <w:r w:rsidR="002D6854">
          <w:rPr>
            <w:color w:val="000000"/>
          </w:rPr>
          <w:t xml:space="preserve">ecognize that </w:t>
        </w:r>
      </w:ins>
      <w:ins w:id="1095" w:author="F FLORENCE" w:date="2023-08-14T17:35:00Z">
        <w:r w:rsidR="002D6854">
          <w:rPr>
            <w:color w:val="000000"/>
          </w:rPr>
          <w:t>they</w:t>
        </w:r>
      </w:ins>
      <w:ins w:id="1096" w:author="F FLORENCE" w:date="2023-08-14T17:30:00Z">
        <w:r w:rsidR="002D6854">
          <w:rPr>
            <w:color w:val="000000"/>
          </w:rPr>
          <w:t xml:space="preserve"> should model the rig capabilities w</w:t>
        </w:r>
      </w:ins>
      <w:ins w:id="1097" w:author="F FLORENCE" w:date="2023-08-14T17:31:00Z">
        <w:r w:rsidR="002D6854">
          <w:rPr>
            <w:color w:val="000000"/>
          </w:rPr>
          <w:t>ith realistic limits for surface equipment and downhole tools.  Consideration of time delays</w:t>
        </w:r>
      </w:ins>
      <w:ins w:id="1098" w:author="F FLORENCE" w:date="2023-08-14T17:32:00Z">
        <w:r w:rsidR="002D6854">
          <w:rPr>
            <w:color w:val="000000"/>
          </w:rPr>
          <w:t xml:space="preserve"> and measurement errors</w:t>
        </w:r>
      </w:ins>
      <w:ins w:id="1099" w:author="F FLORENCE" w:date="2023-08-14T17:31:00Z">
        <w:r w:rsidR="002D6854">
          <w:rPr>
            <w:color w:val="000000"/>
          </w:rPr>
          <w:t xml:space="preserve"> that mimic realistic </w:t>
        </w:r>
      </w:ins>
      <w:ins w:id="1100" w:author="F FLORENCE" w:date="2023-08-14T17:32:00Z">
        <w:r w:rsidR="002D6854">
          <w:rPr>
            <w:color w:val="000000"/>
          </w:rPr>
          <w:t>rig systems increase the fidelity of your model.</w:t>
        </w:r>
      </w:ins>
    </w:p>
    <w:p w14:paraId="774E84B4" w14:textId="5495B181" w:rsidR="002D6854" w:rsidRPr="00076821" w:rsidDel="00D15058" w:rsidRDefault="002D6854">
      <w:pPr>
        <w:numPr>
          <w:ilvl w:val="2"/>
          <w:numId w:val="1"/>
        </w:numPr>
        <w:pBdr>
          <w:top w:val="nil"/>
          <w:left w:val="nil"/>
          <w:bottom w:val="nil"/>
          <w:right w:val="nil"/>
          <w:between w:val="nil"/>
        </w:pBdr>
        <w:ind w:left="2250" w:hanging="270"/>
        <w:rPr>
          <w:del w:id="1101" w:author="F FLORENCE" w:date="2023-08-14T17:40:00Z"/>
          <w:color w:val="000000"/>
          <w:rPrChange w:id="1102" w:author="F FLORENCE" w:date="2023-08-23T13:22:00Z">
            <w:rPr>
              <w:del w:id="1103" w:author="F FLORENCE" w:date="2023-08-14T17:40:00Z"/>
              <w:i/>
              <w:color w:val="000000"/>
            </w:rPr>
          </w:rPrChange>
        </w:rPr>
        <w:pPrChange w:id="1104" w:author="F FLORENCE" w:date="2023-08-23T13:22:00Z">
          <w:pPr>
            <w:numPr>
              <w:ilvl w:val="2"/>
              <w:numId w:val="8"/>
            </w:numPr>
            <w:pBdr>
              <w:top w:val="nil"/>
              <w:left w:val="nil"/>
              <w:bottom w:val="nil"/>
              <w:right w:val="nil"/>
              <w:between w:val="nil"/>
            </w:pBdr>
            <w:ind w:left="2160" w:hanging="360"/>
          </w:pPr>
        </w:pPrChange>
      </w:pPr>
    </w:p>
    <w:p w14:paraId="0000014B" w14:textId="4B691E67" w:rsidR="00B540A6" w:rsidRDefault="00000000">
      <w:pPr>
        <w:numPr>
          <w:ilvl w:val="2"/>
          <w:numId w:val="1"/>
        </w:numPr>
        <w:pBdr>
          <w:top w:val="nil"/>
          <w:left w:val="nil"/>
          <w:bottom w:val="nil"/>
          <w:right w:val="nil"/>
          <w:between w:val="nil"/>
        </w:pBdr>
        <w:ind w:left="2250" w:hanging="270"/>
        <w:rPr>
          <w:color w:val="000000"/>
        </w:rPr>
        <w:pPrChange w:id="1105" w:author="F FLORENCE" w:date="2023-08-23T13:22:00Z">
          <w:pPr>
            <w:numPr>
              <w:ilvl w:val="2"/>
              <w:numId w:val="8"/>
            </w:numPr>
            <w:pBdr>
              <w:top w:val="nil"/>
              <w:left w:val="nil"/>
              <w:bottom w:val="nil"/>
              <w:right w:val="nil"/>
              <w:between w:val="nil"/>
            </w:pBdr>
            <w:ind w:left="2160" w:hanging="360"/>
          </w:pPr>
        </w:pPrChange>
      </w:pPr>
      <w:del w:id="1106" w:author="F FLORENCE" w:date="2023-08-14T17:37:00Z">
        <w:r w:rsidDel="002D6854">
          <w:rPr>
            <w:color w:val="000000"/>
          </w:rPr>
          <w:delText>Only w</w:delText>
        </w:r>
      </w:del>
      <w:ins w:id="1107" w:author="F FLORENCE" w:date="2023-08-14T17:37:00Z">
        <w:r w:rsidR="002D6854">
          <w:rPr>
            <w:color w:val="000000"/>
          </w:rPr>
          <w:t>W</w:t>
        </w:r>
      </w:ins>
      <w:r>
        <w:rPr>
          <w:color w:val="000000"/>
        </w:rPr>
        <w:t xml:space="preserve">here applicable, include any design notes and calculations regarding </w:t>
      </w:r>
      <w:ins w:id="1108" w:author="F FLORENCE" w:date="2023-08-14T17:33:00Z">
        <w:r w:rsidR="002D6854">
          <w:rPr>
            <w:color w:val="000000"/>
          </w:rPr>
          <w:t xml:space="preserve">the </w:t>
        </w:r>
      </w:ins>
      <w:r>
        <w:rPr>
          <w:color w:val="000000"/>
        </w:rPr>
        <w:t>rig, drillstring and other limitations for the particular modules used in your models.  For example, if the model has a module to adjust drilling parameters to avoid buckling of the drillstring, show how you calculated the weight on bit limits.</w:t>
      </w:r>
    </w:p>
    <w:p w14:paraId="0000014C" w14:textId="0BCC88C2" w:rsidR="00B540A6" w:rsidRDefault="00000000">
      <w:pPr>
        <w:numPr>
          <w:ilvl w:val="2"/>
          <w:numId w:val="1"/>
        </w:numPr>
        <w:pBdr>
          <w:top w:val="nil"/>
          <w:left w:val="nil"/>
          <w:bottom w:val="nil"/>
          <w:right w:val="nil"/>
          <w:between w:val="nil"/>
        </w:pBdr>
        <w:ind w:left="2250" w:hanging="270"/>
        <w:rPr>
          <w:color w:val="000000"/>
        </w:rPr>
        <w:pPrChange w:id="1109" w:author="F FLORENCE" w:date="2023-08-23T13:22:00Z">
          <w:pPr>
            <w:numPr>
              <w:ilvl w:val="2"/>
              <w:numId w:val="8"/>
            </w:numPr>
            <w:pBdr>
              <w:top w:val="nil"/>
              <w:left w:val="nil"/>
              <w:bottom w:val="nil"/>
              <w:right w:val="nil"/>
              <w:between w:val="nil"/>
            </w:pBdr>
            <w:ind w:left="2160" w:hanging="360"/>
          </w:pPr>
        </w:pPrChange>
      </w:pPr>
      <w:r>
        <w:rPr>
          <w:color w:val="000000"/>
        </w:rPr>
        <w:t>A block diagram/flowchart of the modeled control system architecture</w:t>
      </w:r>
      <w:ins w:id="1110" w:author="F FLORENCE" w:date="2023-08-14T17:34:00Z">
        <w:r w:rsidR="002D6854">
          <w:rPr>
            <w:color w:val="000000"/>
          </w:rPr>
          <w:t xml:space="preserve"> is </w:t>
        </w:r>
        <w:r w:rsidR="002D6854" w:rsidRPr="00076821">
          <w:rPr>
            <w:color w:val="000000"/>
          </w:rPr>
          <w:t>required</w:t>
        </w:r>
      </w:ins>
      <w:r>
        <w:rPr>
          <w:color w:val="000000"/>
        </w:rPr>
        <w:t xml:space="preserve">.  </w:t>
      </w:r>
      <w:del w:id="1111" w:author="F FLORENCE" w:date="2023-08-14T17:34:00Z">
        <w:r w:rsidDel="002D6854">
          <w:rPr>
            <w:color w:val="000000"/>
          </w:rPr>
          <w:delText>Then d</w:delText>
        </w:r>
      </w:del>
      <w:ins w:id="1112" w:author="F FLORENCE" w:date="2023-08-14T17:34:00Z">
        <w:r w:rsidR="002D6854">
          <w:rPr>
            <w:color w:val="000000"/>
          </w:rPr>
          <w:t>D</w:t>
        </w:r>
      </w:ins>
      <w:r>
        <w:rPr>
          <w:color w:val="000000"/>
        </w:rPr>
        <w:t xml:space="preserve">escribe the key features.  The response time of measurements, data aggregation and control algorithms should be estimated. Explain how individual measurements are used </w:t>
      </w:r>
      <w:del w:id="1113" w:author="F FLORENCE" w:date="2023-08-14T17:35:00Z">
        <w:r w:rsidDel="002D6854">
          <w:rPr>
            <w:color w:val="000000"/>
          </w:rPr>
          <w:delText xml:space="preserve">are </w:delText>
        </w:r>
      </w:del>
      <w:r>
        <w:rPr>
          <w:color w:val="000000"/>
        </w:rPr>
        <w:t>in the control code.  Are they all given equal weight, and if not, what criteria is used to assign importance?</w:t>
      </w:r>
    </w:p>
    <w:p w14:paraId="0000014D" w14:textId="5EDE2DBB" w:rsidR="00B540A6" w:rsidDel="00D15058" w:rsidRDefault="00000000">
      <w:pPr>
        <w:numPr>
          <w:ilvl w:val="2"/>
          <w:numId w:val="1"/>
        </w:numPr>
        <w:pBdr>
          <w:top w:val="nil"/>
          <w:left w:val="nil"/>
          <w:bottom w:val="nil"/>
          <w:right w:val="nil"/>
          <w:between w:val="nil"/>
        </w:pBdr>
        <w:ind w:left="2250" w:hanging="270"/>
        <w:rPr>
          <w:del w:id="1114" w:author="F FLORENCE" w:date="2023-08-14T17:41:00Z"/>
          <w:color w:val="000000"/>
        </w:rPr>
        <w:pPrChange w:id="1115" w:author="F FLORENCE" w:date="2023-08-23T13:22:00Z">
          <w:pPr>
            <w:numPr>
              <w:ilvl w:val="2"/>
              <w:numId w:val="8"/>
            </w:numPr>
            <w:pBdr>
              <w:top w:val="nil"/>
              <w:left w:val="nil"/>
              <w:bottom w:val="nil"/>
              <w:right w:val="nil"/>
              <w:between w:val="nil"/>
            </w:pBdr>
            <w:ind w:left="2160" w:hanging="360"/>
          </w:pPr>
        </w:pPrChange>
      </w:pPr>
      <w:del w:id="1116" w:author="F FLORENCE" w:date="2023-08-14T17:41:00Z">
        <w:r w:rsidDel="00D15058">
          <w:rPr>
            <w:color w:val="000000"/>
          </w:rPr>
          <w:delText>Since this is a directional drilling problem, be sure to include how simulated downhole data is used for steering and other drilling aspects?  Judges are looking for a description of the principles being applied to directionally steer the wellbore and hit the required targets</w:delText>
        </w:r>
      </w:del>
      <w:del w:id="1117" w:author="F FLORENCE" w:date="2023-08-14T17:38:00Z">
        <w:r w:rsidDel="002D6854">
          <w:rPr>
            <w:color w:val="000000"/>
          </w:rPr>
          <w:delText xml:space="preserve"> with the intent to score the maximum number of points</w:delText>
        </w:r>
      </w:del>
      <w:del w:id="1118" w:author="F FLORENCE" w:date="2023-08-14T17:41:00Z">
        <w:r w:rsidDel="00D15058">
          <w:rPr>
            <w:color w:val="000000"/>
          </w:rPr>
          <w:delText>.</w:delText>
        </w:r>
      </w:del>
    </w:p>
    <w:p w14:paraId="0000014E" w14:textId="77777777" w:rsidR="00B540A6" w:rsidRDefault="00000000">
      <w:pPr>
        <w:numPr>
          <w:ilvl w:val="2"/>
          <w:numId w:val="1"/>
        </w:numPr>
        <w:pBdr>
          <w:top w:val="nil"/>
          <w:left w:val="nil"/>
          <w:bottom w:val="nil"/>
          <w:right w:val="nil"/>
          <w:between w:val="nil"/>
        </w:pBdr>
        <w:ind w:left="2250" w:hanging="270"/>
        <w:rPr>
          <w:color w:val="000000"/>
        </w:rPr>
        <w:pPrChange w:id="1119" w:author="F FLORENCE" w:date="2023-08-23T13:22:00Z">
          <w:pPr>
            <w:numPr>
              <w:ilvl w:val="2"/>
              <w:numId w:val="8"/>
            </w:numPr>
            <w:pBdr>
              <w:top w:val="nil"/>
              <w:left w:val="nil"/>
              <w:bottom w:val="nil"/>
              <w:right w:val="nil"/>
              <w:between w:val="nil"/>
            </w:pBdr>
            <w:ind w:left="2160" w:hanging="360"/>
          </w:pPr>
        </w:pPrChange>
      </w:pPr>
      <w:r>
        <w:rPr>
          <w:color w:val="000000"/>
        </w:rPr>
        <w:t>Proposed user interface/data display that shows the progress of the model in real time.</w:t>
      </w:r>
    </w:p>
    <w:p w14:paraId="0000014F" w14:textId="77777777" w:rsidR="00B540A6" w:rsidRDefault="00000000">
      <w:pPr>
        <w:numPr>
          <w:ilvl w:val="2"/>
          <w:numId w:val="1"/>
        </w:numPr>
        <w:pBdr>
          <w:top w:val="nil"/>
          <w:left w:val="nil"/>
          <w:bottom w:val="nil"/>
          <w:right w:val="nil"/>
          <w:between w:val="nil"/>
        </w:pBdr>
        <w:ind w:left="2250" w:hanging="270"/>
        <w:rPr>
          <w:color w:val="000000"/>
        </w:rPr>
        <w:pPrChange w:id="1120" w:author="F FLORENCE" w:date="2023-08-23T13:22:00Z">
          <w:pPr>
            <w:numPr>
              <w:ilvl w:val="2"/>
              <w:numId w:val="8"/>
            </w:numPr>
            <w:pBdr>
              <w:top w:val="nil"/>
              <w:left w:val="nil"/>
              <w:bottom w:val="nil"/>
              <w:right w:val="nil"/>
              <w:between w:val="nil"/>
            </w:pBdr>
            <w:ind w:left="2160" w:hanging="360"/>
          </w:pPr>
        </w:pPrChange>
      </w:pPr>
      <w:r>
        <w:rPr>
          <w:color w:val="000000"/>
        </w:rPr>
        <w:t>Cost estimate and funding plan</w:t>
      </w:r>
    </w:p>
    <w:p w14:paraId="00000151" w14:textId="00E2CD8D" w:rsidR="00B540A6" w:rsidDel="00D15058" w:rsidRDefault="00B540A6">
      <w:pPr>
        <w:numPr>
          <w:ilvl w:val="2"/>
          <w:numId w:val="1"/>
        </w:numPr>
        <w:pBdr>
          <w:top w:val="nil"/>
          <w:left w:val="nil"/>
          <w:bottom w:val="nil"/>
          <w:right w:val="nil"/>
          <w:between w:val="nil"/>
        </w:pBdr>
        <w:ind w:left="2250" w:hanging="270"/>
        <w:rPr>
          <w:del w:id="1121" w:author="F FLORENCE" w:date="2023-08-14T17:44:00Z"/>
          <w:color w:val="000000"/>
        </w:rPr>
        <w:pPrChange w:id="1122" w:author="F FLORENCE" w:date="2023-08-23T13:22:00Z">
          <w:pPr>
            <w:pBdr>
              <w:top w:val="nil"/>
              <w:left w:val="nil"/>
              <w:bottom w:val="nil"/>
              <w:right w:val="nil"/>
              <w:between w:val="nil"/>
            </w:pBdr>
            <w:ind w:left="0"/>
          </w:pPr>
        </w:pPrChange>
      </w:pPr>
    </w:p>
    <w:p w14:paraId="062C7430" w14:textId="7F9C141B" w:rsidR="00D15058" w:rsidDel="00D15058" w:rsidRDefault="00000000">
      <w:pPr>
        <w:numPr>
          <w:ilvl w:val="2"/>
          <w:numId w:val="1"/>
        </w:numPr>
        <w:pBdr>
          <w:top w:val="nil"/>
          <w:left w:val="nil"/>
          <w:bottom w:val="nil"/>
          <w:right w:val="nil"/>
          <w:between w:val="nil"/>
        </w:pBdr>
        <w:ind w:left="2250" w:hanging="270"/>
        <w:rPr>
          <w:del w:id="1123" w:author="F FLORENCE" w:date="2023-08-14T17:44:00Z"/>
          <w:color w:val="000000"/>
        </w:rPr>
        <w:pPrChange w:id="1124" w:author="F FLORENCE" w:date="2023-08-23T13:22:00Z">
          <w:pPr>
            <w:pBdr>
              <w:top w:val="nil"/>
              <w:left w:val="nil"/>
              <w:bottom w:val="nil"/>
              <w:right w:val="nil"/>
              <w:between w:val="nil"/>
            </w:pBdr>
            <w:ind w:left="2160"/>
          </w:pPr>
        </w:pPrChange>
      </w:pPr>
      <w:del w:id="1125" w:author="F FLORENCE" w:date="2023-08-14T17:42:00Z">
        <w:r w:rsidRPr="00D15058" w:rsidDel="00D15058">
          <w:rPr>
            <w:color w:val="000000"/>
          </w:rPr>
          <w:delText>Additional optional items</w:delText>
        </w:r>
      </w:del>
    </w:p>
    <w:p w14:paraId="00000153" w14:textId="0F54226E" w:rsidR="00B540A6" w:rsidRPr="00D15058" w:rsidRDefault="00000000">
      <w:pPr>
        <w:numPr>
          <w:ilvl w:val="2"/>
          <w:numId w:val="1"/>
        </w:numPr>
        <w:pBdr>
          <w:top w:val="nil"/>
          <w:left w:val="nil"/>
          <w:bottom w:val="nil"/>
          <w:right w:val="nil"/>
          <w:between w:val="nil"/>
        </w:pBdr>
        <w:ind w:left="2250" w:hanging="270"/>
        <w:rPr>
          <w:color w:val="000000"/>
        </w:rPr>
        <w:pPrChange w:id="1126" w:author="F FLORENCE" w:date="2023-08-23T13:22:00Z">
          <w:pPr>
            <w:numPr>
              <w:ilvl w:val="2"/>
              <w:numId w:val="8"/>
            </w:numPr>
            <w:pBdr>
              <w:top w:val="nil"/>
              <w:left w:val="nil"/>
              <w:bottom w:val="nil"/>
              <w:right w:val="nil"/>
              <w:between w:val="nil"/>
            </w:pBdr>
            <w:ind w:left="2160" w:hanging="360"/>
          </w:pPr>
        </w:pPrChange>
      </w:pPr>
      <w:r w:rsidRPr="00D15058">
        <w:rPr>
          <w:color w:val="000000"/>
        </w:rPr>
        <w:t>A design summary video used to outline the design submittal not to exceed five (5) minutes in length.  Videos shall be the property of the university, but DSATS shall have the right</w:t>
      </w:r>
      <w:del w:id="1127" w:author="F FLORENCE" w:date="2023-08-14T17:39:00Z">
        <w:r w:rsidRPr="00D15058" w:rsidDel="00D15058">
          <w:rPr>
            <w:color w:val="000000"/>
          </w:rPr>
          <w:delText>s</w:delText>
        </w:r>
      </w:del>
      <w:r w:rsidRPr="00D15058">
        <w:rPr>
          <w:color w:val="000000"/>
        </w:rPr>
        <w:t xml:space="preserve"> to use the videos on its websites and in its meetings or events.</w:t>
      </w:r>
    </w:p>
    <w:p w14:paraId="00000154" w14:textId="77777777" w:rsidR="00B540A6" w:rsidRPr="00D15058" w:rsidRDefault="00000000">
      <w:pPr>
        <w:numPr>
          <w:ilvl w:val="2"/>
          <w:numId w:val="1"/>
        </w:numPr>
        <w:pBdr>
          <w:top w:val="nil"/>
          <w:left w:val="nil"/>
          <w:bottom w:val="nil"/>
          <w:right w:val="nil"/>
          <w:between w:val="nil"/>
        </w:pBdr>
        <w:ind w:left="2250" w:hanging="270"/>
        <w:rPr>
          <w:color w:val="000000"/>
          <w:rPrChange w:id="1128" w:author="F FLORENCE" w:date="2023-08-14T17:45:00Z">
            <w:rPr>
              <w:i/>
              <w:color w:val="000000"/>
            </w:rPr>
          </w:rPrChange>
        </w:rPr>
        <w:pPrChange w:id="1129" w:author="F FLORENCE" w:date="2023-08-23T13:22:00Z">
          <w:pPr>
            <w:numPr>
              <w:ilvl w:val="2"/>
              <w:numId w:val="8"/>
            </w:numPr>
            <w:pBdr>
              <w:top w:val="nil"/>
              <w:left w:val="nil"/>
              <w:bottom w:val="nil"/>
              <w:right w:val="nil"/>
              <w:between w:val="nil"/>
            </w:pBdr>
            <w:ind w:left="2174" w:hanging="186"/>
          </w:pPr>
        </w:pPrChange>
      </w:pPr>
      <w:r>
        <w:rPr>
          <w:color w:val="000000"/>
        </w:rPr>
        <w:t>Key features for any models and control software.  What drilling dysfunctions are modeled and how are they mitigated?</w:t>
      </w:r>
    </w:p>
    <w:p w14:paraId="00000155" w14:textId="77777777" w:rsidR="00B540A6" w:rsidRDefault="00000000">
      <w:pPr>
        <w:numPr>
          <w:ilvl w:val="2"/>
          <w:numId w:val="1"/>
        </w:numPr>
        <w:pBdr>
          <w:top w:val="nil"/>
          <w:left w:val="nil"/>
          <w:bottom w:val="nil"/>
          <w:right w:val="nil"/>
          <w:between w:val="nil"/>
        </w:pBdr>
        <w:ind w:left="2250" w:hanging="270"/>
        <w:rPr>
          <w:color w:val="000000"/>
        </w:rPr>
        <w:pPrChange w:id="1130" w:author="F FLORENCE" w:date="2023-08-23T13:22:00Z">
          <w:pPr>
            <w:numPr>
              <w:ilvl w:val="2"/>
              <w:numId w:val="8"/>
            </w:numPr>
            <w:pBdr>
              <w:top w:val="nil"/>
              <w:left w:val="nil"/>
              <w:bottom w:val="nil"/>
              <w:right w:val="nil"/>
              <w:between w:val="nil"/>
            </w:pBdr>
            <w:ind w:left="2160" w:hanging="360"/>
          </w:pPr>
        </w:pPrChange>
      </w:pPr>
      <w:r>
        <w:rPr>
          <w:color w:val="000000"/>
        </w:rPr>
        <w:t xml:space="preserve">If you are modeling sensors, explain how specific sensors and sensor data is modeled.  What did you learn from modeling sensors?  </w:t>
      </w:r>
    </w:p>
    <w:p w14:paraId="00000156" w14:textId="77777777" w:rsidR="00B540A6" w:rsidRDefault="00000000">
      <w:pPr>
        <w:numPr>
          <w:ilvl w:val="2"/>
          <w:numId w:val="1"/>
        </w:numPr>
        <w:pBdr>
          <w:top w:val="nil"/>
          <w:left w:val="nil"/>
          <w:bottom w:val="nil"/>
          <w:right w:val="nil"/>
          <w:between w:val="nil"/>
        </w:pBdr>
        <w:ind w:left="2250" w:hanging="270"/>
        <w:rPr>
          <w:color w:val="000000"/>
        </w:rPr>
        <w:pPrChange w:id="1131" w:author="F FLORENCE" w:date="2023-08-23T13:22:00Z">
          <w:pPr>
            <w:numPr>
              <w:ilvl w:val="2"/>
              <w:numId w:val="8"/>
            </w:numPr>
            <w:pBdr>
              <w:top w:val="nil"/>
              <w:left w:val="nil"/>
              <w:bottom w:val="nil"/>
              <w:right w:val="nil"/>
              <w:between w:val="nil"/>
            </w:pBdr>
            <w:ind w:left="2160" w:hanging="360"/>
          </w:pPr>
        </w:pPrChange>
      </w:pPr>
      <w:r>
        <w:rPr>
          <w:color w:val="000000"/>
        </w:rPr>
        <w:t>Proposed model for data handling, i.e., inherent time delays and uncertainty.</w:t>
      </w:r>
    </w:p>
    <w:p w14:paraId="00000157" w14:textId="77777777" w:rsidR="00B540A6" w:rsidRDefault="00000000">
      <w:pPr>
        <w:numPr>
          <w:ilvl w:val="2"/>
          <w:numId w:val="8"/>
        </w:numPr>
        <w:pBdr>
          <w:top w:val="nil"/>
          <w:left w:val="nil"/>
          <w:bottom w:val="nil"/>
          <w:right w:val="nil"/>
          <w:between w:val="nil"/>
        </w:pBdr>
        <w:rPr>
          <w:color w:val="000000"/>
        </w:rPr>
      </w:pPr>
      <w:r>
        <w:rPr>
          <w:color w:val="000000"/>
        </w:rPr>
        <w:lastRenderedPageBreak/>
        <w:t>The speed or rate of time of the model versus the simulated drilling time.  Is this continuous or can certain intervals be slowed as needed?</w:t>
      </w:r>
    </w:p>
    <w:p w14:paraId="00000158" w14:textId="77777777" w:rsidR="00B540A6" w:rsidRDefault="00000000">
      <w:pPr>
        <w:numPr>
          <w:ilvl w:val="2"/>
          <w:numId w:val="8"/>
        </w:numPr>
        <w:pBdr>
          <w:top w:val="nil"/>
          <w:left w:val="nil"/>
          <w:bottom w:val="nil"/>
          <w:right w:val="nil"/>
          <w:between w:val="nil"/>
        </w:pBdr>
        <w:ind w:left="1980" w:hanging="180"/>
        <w:rPr>
          <w:color w:val="000000"/>
        </w:rPr>
        <w:pPrChange w:id="1132" w:author="F FLORENCE" w:date="2023-08-14T17:45:00Z">
          <w:pPr>
            <w:numPr>
              <w:ilvl w:val="2"/>
              <w:numId w:val="8"/>
            </w:numPr>
            <w:pBdr>
              <w:top w:val="nil"/>
              <w:left w:val="nil"/>
              <w:bottom w:val="nil"/>
              <w:right w:val="nil"/>
              <w:between w:val="nil"/>
            </w:pBdr>
            <w:ind w:left="2174" w:hanging="186"/>
          </w:pPr>
        </w:pPrChange>
      </w:pPr>
      <w:r>
        <w:rPr>
          <w:color w:val="000000"/>
        </w:rPr>
        <w:t>The Phase I design report should include a discussion regarding the major design concept as modeled (mechanical and otherwise) with respect to the feasibility for use on today’s working rigs?  If not, what would be needed to allow implementation?</w:t>
      </w:r>
    </w:p>
    <w:p w14:paraId="00000159" w14:textId="77777777" w:rsidR="00B540A6" w:rsidRDefault="00B540A6">
      <w:pPr>
        <w:pBdr>
          <w:top w:val="nil"/>
          <w:left w:val="nil"/>
          <w:bottom w:val="nil"/>
          <w:right w:val="nil"/>
          <w:between w:val="nil"/>
        </w:pBdr>
        <w:spacing w:line="360" w:lineRule="auto"/>
        <w:ind w:left="1224"/>
        <w:rPr>
          <w:i/>
          <w:color w:val="000000"/>
        </w:rPr>
      </w:pPr>
    </w:p>
    <w:p w14:paraId="0000015A" w14:textId="4FFEF9C8" w:rsidR="00B540A6" w:rsidRPr="00076821" w:rsidRDefault="00000000">
      <w:pPr>
        <w:pStyle w:val="ListParagraph"/>
        <w:numPr>
          <w:ilvl w:val="0"/>
          <w:numId w:val="1"/>
        </w:numPr>
        <w:pBdr>
          <w:top w:val="nil"/>
          <w:left w:val="nil"/>
          <w:bottom w:val="nil"/>
          <w:right w:val="nil"/>
          <w:between w:val="nil"/>
        </w:pBdr>
        <w:rPr>
          <w:color w:val="000000"/>
          <w:rPrChange w:id="1133" w:author="F FLORENCE" w:date="2023-08-23T13:23:00Z">
            <w:rPr/>
          </w:rPrChange>
        </w:rPr>
        <w:pPrChange w:id="1134" w:author="F FLORENCE" w:date="2023-08-23T13:23:00Z">
          <w:pPr>
            <w:numPr>
              <w:ilvl w:val="1"/>
              <w:numId w:val="8"/>
            </w:numPr>
            <w:pBdr>
              <w:top w:val="nil"/>
              <w:left w:val="nil"/>
              <w:bottom w:val="nil"/>
              <w:right w:val="nil"/>
              <w:between w:val="nil"/>
            </w:pBdr>
            <w:ind w:left="1440" w:hanging="360"/>
          </w:pPr>
        </w:pPrChange>
      </w:pPr>
      <w:bookmarkStart w:id="1135" w:name="_heading=h.3whwml4" w:colFirst="0" w:colLast="0"/>
      <w:bookmarkEnd w:id="1135"/>
      <w:r w:rsidRPr="00076821">
        <w:rPr>
          <w:color w:val="000000"/>
          <w:rPrChange w:id="1136" w:author="F FLORENCE" w:date="2023-08-23T13:23:00Z">
            <w:rPr/>
          </w:rPrChange>
        </w:rPr>
        <w:t>Phase I Evaluation</w:t>
      </w:r>
    </w:p>
    <w:p w14:paraId="0000015B" w14:textId="77777777" w:rsidR="00B540A6" w:rsidRDefault="00000000">
      <w:pPr>
        <w:numPr>
          <w:ilvl w:val="2"/>
          <w:numId w:val="1"/>
        </w:numPr>
        <w:pBdr>
          <w:top w:val="nil"/>
          <w:left w:val="nil"/>
          <w:bottom w:val="nil"/>
          <w:right w:val="nil"/>
          <w:between w:val="nil"/>
        </w:pBdr>
        <w:ind w:left="2070"/>
        <w:rPr>
          <w:color w:val="000000"/>
        </w:rPr>
        <w:pPrChange w:id="1137" w:author="F FLORENCE" w:date="2023-08-23T13:23:00Z">
          <w:pPr>
            <w:numPr>
              <w:ilvl w:val="2"/>
              <w:numId w:val="8"/>
            </w:numPr>
            <w:pBdr>
              <w:top w:val="nil"/>
              <w:left w:val="nil"/>
              <w:bottom w:val="nil"/>
              <w:right w:val="nil"/>
              <w:between w:val="nil"/>
            </w:pBdr>
            <w:ind w:left="2160" w:hanging="360"/>
          </w:pPr>
        </w:pPrChange>
      </w:pPr>
      <w:r>
        <w:rPr>
          <w:color w:val="000000"/>
        </w:rPr>
        <w:t>The judges will review the design reports and rank teams using the same criteria as the Phase II evaluation information below.</w:t>
      </w:r>
    </w:p>
    <w:p w14:paraId="0000015C" w14:textId="77777777" w:rsidR="00B540A6" w:rsidRDefault="00000000">
      <w:pPr>
        <w:numPr>
          <w:ilvl w:val="2"/>
          <w:numId w:val="1"/>
        </w:numPr>
        <w:pBdr>
          <w:top w:val="nil"/>
          <w:left w:val="nil"/>
          <w:bottom w:val="nil"/>
          <w:right w:val="nil"/>
          <w:between w:val="nil"/>
        </w:pBdr>
        <w:ind w:left="2070"/>
        <w:rPr>
          <w:color w:val="000000"/>
        </w:rPr>
        <w:pPrChange w:id="1138" w:author="F FLORENCE" w:date="2023-08-23T13:23:00Z">
          <w:pPr>
            <w:numPr>
              <w:ilvl w:val="2"/>
              <w:numId w:val="8"/>
            </w:numPr>
            <w:pBdr>
              <w:top w:val="nil"/>
              <w:left w:val="nil"/>
              <w:bottom w:val="nil"/>
              <w:right w:val="nil"/>
              <w:between w:val="nil"/>
            </w:pBdr>
            <w:ind w:left="2160" w:hanging="360"/>
          </w:pPr>
        </w:pPrChange>
      </w:pPr>
      <w:r>
        <w:rPr>
          <w:color w:val="000000"/>
        </w:rPr>
        <w:t>The results will be announced in mid-February with comments that teams may want to incorporate into their Phase II efforts.</w:t>
      </w:r>
    </w:p>
    <w:p w14:paraId="0000015D" w14:textId="7C534055" w:rsidR="00B540A6" w:rsidDel="00E82FF1" w:rsidRDefault="00000000">
      <w:pPr>
        <w:numPr>
          <w:ilvl w:val="2"/>
          <w:numId w:val="1"/>
        </w:numPr>
        <w:pBdr>
          <w:top w:val="nil"/>
          <w:left w:val="nil"/>
          <w:bottom w:val="nil"/>
          <w:right w:val="nil"/>
          <w:between w:val="nil"/>
        </w:pBdr>
        <w:spacing w:after="200"/>
        <w:ind w:left="2070"/>
        <w:rPr>
          <w:del w:id="1139" w:author="F FLORENCE" w:date="2023-08-14T17:22:00Z"/>
          <w:color w:val="000000"/>
        </w:rPr>
        <w:pPrChange w:id="1140" w:author="F FLORENCE" w:date="2023-08-23T13:23:00Z">
          <w:pPr>
            <w:numPr>
              <w:ilvl w:val="2"/>
              <w:numId w:val="8"/>
            </w:numPr>
            <w:pBdr>
              <w:top w:val="nil"/>
              <w:left w:val="nil"/>
              <w:bottom w:val="nil"/>
              <w:right w:val="nil"/>
              <w:between w:val="nil"/>
            </w:pBdr>
            <w:spacing w:after="200"/>
            <w:ind w:left="2160" w:hanging="360"/>
          </w:pPr>
        </w:pPrChange>
      </w:pPr>
      <w:r>
        <w:rPr>
          <w:color w:val="000000"/>
        </w:rPr>
        <w:t>The committee will advance as many teams as is economically possible as finalists for Phase II.</w:t>
      </w:r>
    </w:p>
    <w:p w14:paraId="0000015E" w14:textId="238EB448" w:rsidR="00B540A6" w:rsidDel="00E82FF1" w:rsidRDefault="00000000">
      <w:pPr>
        <w:numPr>
          <w:ilvl w:val="2"/>
          <w:numId w:val="1"/>
        </w:numPr>
        <w:pBdr>
          <w:top w:val="nil"/>
          <w:left w:val="nil"/>
          <w:bottom w:val="nil"/>
          <w:right w:val="nil"/>
          <w:between w:val="nil"/>
        </w:pBdr>
        <w:spacing w:after="200"/>
        <w:ind w:left="2070"/>
        <w:rPr>
          <w:moveFrom w:id="1141" w:author="F FLORENCE" w:date="2023-08-14T17:22:00Z"/>
        </w:rPr>
        <w:pPrChange w:id="1142" w:author="F FLORENCE" w:date="2023-08-23T13:23:00Z">
          <w:pPr>
            <w:pStyle w:val="Heading3"/>
            <w:numPr>
              <w:numId w:val="2"/>
            </w:numPr>
            <w:ind w:left="720" w:hanging="360"/>
          </w:pPr>
        </w:pPrChange>
      </w:pPr>
      <w:del w:id="1143" w:author="F FLORENCE" w:date="2023-08-14T17:22:00Z">
        <w:r w:rsidDel="00E82FF1">
          <w:delText>Well Control Criteria</w:delText>
        </w:r>
      </w:del>
      <w:moveFromRangeStart w:id="1144" w:author="F FLORENCE" w:date="2023-08-14T17:22:00Z" w:name="move142926157"/>
    </w:p>
    <w:p w14:paraId="0000015F" w14:textId="55BED2A8" w:rsidR="00B540A6" w:rsidDel="00E82FF1" w:rsidRDefault="00000000">
      <w:pPr>
        <w:numPr>
          <w:ilvl w:val="2"/>
          <w:numId w:val="1"/>
        </w:numPr>
        <w:pBdr>
          <w:top w:val="nil"/>
          <w:left w:val="nil"/>
          <w:bottom w:val="nil"/>
          <w:right w:val="nil"/>
          <w:between w:val="nil"/>
        </w:pBdr>
        <w:spacing w:after="200"/>
        <w:ind w:left="2070"/>
        <w:rPr>
          <w:moveFrom w:id="1145" w:author="F FLORENCE" w:date="2023-08-14T17:22:00Z"/>
        </w:rPr>
        <w:pPrChange w:id="1146" w:author="F FLORENCE" w:date="2023-08-23T13:23:00Z">
          <w:pPr>
            <w:pStyle w:val="Heading4"/>
            <w:numPr>
              <w:ilvl w:val="1"/>
              <w:numId w:val="2"/>
            </w:numPr>
            <w:ind w:left="1440" w:hanging="360"/>
          </w:pPr>
        </w:pPrChange>
      </w:pPr>
      <w:moveFrom w:id="1147" w:author="F FLORENCE" w:date="2023-08-14T17:22:00Z">
        <w:r w:rsidDel="00E82FF1">
          <w:t>Overview</w:t>
        </w:r>
      </w:moveFrom>
    </w:p>
    <w:p w14:paraId="00000160" w14:textId="1F7C8996" w:rsidR="00B540A6" w:rsidDel="00E82FF1" w:rsidRDefault="00000000">
      <w:pPr>
        <w:numPr>
          <w:ilvl w:val="2"/>
          <w:numId w:val="1"/>
        </w:numPr>
        <w:pBdr>
          <w:top w:val="nil"/>
          <w:left w:val="nil"/>
          <w:bottom w:val="nil"/>
          <w:right w:val="nil"/>
          <w:between w:val="nil"/>
        </w:pBdr>
        <w:spacing w:after="200"/>
        <w:ind w:left="2070"/>
        <w:rPr>
          <w:moveFrom w:id="1148" w:author="F FLORENCE" w:date="2023-08-14T17:22:00Z"/>
        </w:rPr>
        <w:pPrChange w:id="1149" w:author="F FLORENCE" w:date="2023-08-23T13:23:00Z">
          <w:pPr/>
        </w:pPrChange>
      </w:pPr>
      <w:moveFrom w:id="1150" w:author="F FLORENCE" w:date="2023-08-14T17:22:00Z">
        <w:r w:rsidDel="00E82FF1">
          <w:t>Teams will use the OpenLab Drilling simulator (</w:t>
        </w:r>
        <w:r w:rsidDel="00E82FF1">
          <w:fldChar w:fldCharType="begin"/>
        </w:r>
        <w:r w:rsidDel="00E82FF1">
          <w:instrText>HYPERLINK "https://openlab.app/" \h</w:instrText>
        </w:r>
      </w:moveFrom>
      <w:del w:id="1151" w:author="F FLORENCE" w:date="2023-08-14T17:22:00Z"/>
      <w:moveFrom w:id="1152" w:author="F FLORENCE" w:date="2023-08-14T17:22:00Z">
        <w:r w:rsidDel="00E82FF1">
          <w:fldChar w:fldCharType="separate"/>
        </w:r>
        <w:r w:rsidDel="00E82FF1">
          <w:rPr>
            <w:color w:val="0000FF"/>
            <w:u w:val="single"/>
          </w:rPr>
          <w:t>https://openlab.app/</w:t>
        </w:r>
        <w:r w:rsidDel="00E82FF1">
          <w:rPr>
            <w:color w:val="0000FF"/>
            <w:u w:val="single"/>
          </w:rPr>
          <w:fldChar w:fldCharType="end"/>
        </w:r>
        <w:r w:rsidDel="00E82FF1">
          <w:t>) as the model for the drilling process and develop appropriate controls to detect and control a well control issue.</w:t>
        </w:r>
      </w:moveFrom>
    </w:p>
    <w:p w14:paraId="00000161" w14:textId="13290806" w:rsidR="00B540A6" w:rsidDel="00E82FF1" w:rsidRDefault="00000000">
      <w:pPr>
        <w:numPr>
          <w:ilvl w:val="2"/>
          <w:numId w:val="1"/>
        </w:numPr>
        <w:pBdr>
          <w:top w:val="nil"/>
          <w:left w:val="nil"/>
          <w:bottom w:val="nil"/>
          <w:right w:val="nil"/>
          <w:between w:val="nil"/>
        </w:pBdr>
        <w:spacing w:after="200"/>
        <w:ind w:left="2070"/>
        <w:rPr>
          <w:moveFrom w:id="1153" w:author="F FLORENCE" w:date="2023-08-14T17:22:00Z"/>
        </w:rPr>
        <w:pPrChange w:id="1154" w:author="F FLORENCE" w:date="2023-08-23T13:23:00Z">
          <w:pPr/>
        </w:pPrChange>
      </w:pPr>
      <w:moveFrom w:id="1155" w:author="F FLORENCE" w:date="2023-08-14T17:22:00Z">
        <w:r w:rsidDel="00E82FF1">
          <w:t xml:space="preserve">  </w:t>
        </w:r>
      </w:moveFrom>
    </w:p>
    <w:p w14:paraId="00000162" w14:textId="107DE663" w:rsidR="00B540A6" w:rsidDel="00E82FF1" w:rsidRDefault="00000000">
      <w:pPr>
        <w:numPr>
          <w:ilvl w:val="2"/>
          <w:numId w:val="1"/>
        </w:numPr>
        <w:pBdr>
          <w:top w:val="nil"/>
          <w:left w:val="nil"/>
          <w:bottom w:val="nil"/>
          <w:right w:val="nil"/>
          <w:between w:val="nil"/>
        </w:pBdr>
        <w:spacing w:after="200"/>
        <w:ind w:left="2070"/>
        <w:rPr>
          <w:moveFrom w:id="1156" w:author="F FLORENCE" w:date="2023-08-14T17:22:00Z"/>
        </w:rPr>
        <w:pPrChange w:id="1157" w:author="F FLORENCE" w:date="2023-08-23T13:23:00Z">
          <w:pPr>
            <w:numPr>
              <w:ilvl w:val="2"/>
              <w:numId w:val="2"/>
            </w:numPr>
            <w:pBdr>
              <w:top w:val="nil"/>
              <w:left w:val="nil"/>
              <w:bottom w:val="nil"/>
              <w:right w:val="nil"/>
              <w:between w:val="nil"/>
            </w:pBdr>
            <w:ind w:left="2160" w:hanging="180"/>
          </w:pPr>
        </w:pPrChange>
      </w:pPr>
      <w:moveFrom w:id="1158" w:author="F FLORENCE" w:date="2023-08-14T17:22:00Z">
        <w:r w:rsidDel="00E82FF1">
          <w:rPr>
            <w:color w:val="000000"/>
          </w:rPr>
          <w:t>We will package in a Docker container an OPC</w:t>
        </w:r>
        <w:r w:rsidR="00551A11" w:rsidDel="00E82FF1">
          <w:rPr>
            <w:color w:val="000000"/>
          </w:rPr>
          <w:t xml:space="preserve"> </w:t>
        </w:r>
        <w:r w:rsidDel="00E82FF1">
          <w:rPr>
            <w:color w:val="000000"/>
          </w:rPr>
          <w:t>UA se</w:t>
        </w:r>
      </w:moveFrom>
      <w:sdt>
        <w:sdtPr>
          <w:tag w:val="goog_rdk_45"/>
          <w:id w:val="1256332190"/>
        </w:sdtPr>
        <w:sdtContent>
          <w:moveFrom w:id="1159" w:author="F FLORENCE" w:date="2023-08-14T17:22:00Z">
            <w:r w:rsidDel="00E82FF1">
              <w:rPr>
                <w:color w:val="000000"/>
              </w:rPr>
              <w:t>r</w:t>
            </w:r>
          </w:moveFrom>
        </w:sdtContent>
      </w:sdt>
      <w:moveFrom w:id="1160" w:author="F FLORENCE" w:date="2023-08-14T17:22:00Z">
        <w:r w:rsidDel="00E82FF1">
          <w:rPr>
            <w:color w:val="000000"/>
          </w:rPr>
          <w:t xml:space="preserve">ver with the D-WIS connectivity from which the students can connect to the OpenLab Drilling simulator. </w:t>
        </w:r>
      </w:moveFrom>
    </w:p>
    <w:p w14:paraId="00000163" w14:textId="45E1FED0" w:rsidR="00B540A6" w:rsidDel="00E82FF1" w:rsidRDefault="00000000">
      <w:pPr>
        <w:numPr>
          <w:ilvl w:val="2"/>
          <w:numId w:val="1"/>
        </w:numPr>
        <w:pBdr>
          <w:top w:val="nil"/>
          <w:left w:val="nil"/>
          <w:bottom w:val="nil"/>
          <w:right w:val="nil"/>
          <w:between w:val="nil"/>
        </w:pBdr>
        <w:spacing w:after="200"/>
        <w:ind w:left="2070"/>
        <w:rPr>
          <w:moveFrom w:id="1161" w:author="F FLORENCE" w:date="2023-08-14T17:22:00Z"/>
        </w:rPr>
        <w:pPrChange w:id="1162" w:author="F FLORENCE" w:date="2023-08-23T13:23:00Z">
          <w:pPr>
            <w:numPr>
              <w:ilvl w:val="2"/>
              <w:numId w:val="2"/>
            </w:numPr>
            <w:pBdr>
              <w:top w:val="nil"/>
              <w:left w:val="nil"/>
              <w:bottom w:val="nil"/>
              <w:right w:val="nil"/>
              <w:between w:val="nil"/>
            </w:pBdr>
            <w:ind w:left="2160" w:hanging="180"/>
          </w:pPr>
        </w:pPrChange>
      </w:pPr>
      <w:moveFrom w:id="1163" w:author="F FLORENCE" w:date="2023-08-14T17:22:00Z">
        <w:r w:rsidDel="00E82FF1">
          <w:rPr>
            <w:color w:val="000000"/>
          </w:rPr>
          <w:t>Each team will run the</w:t>
        </w:r>
      </w:moveFrom>
      <w:sdt>
        <w:sdtPr>
          <w:tag w:val="goog_rdk_46"/>
          <w:id w:val="-619995733"/>
        </w:sdtPr>
        <w:sdtContent>
          <w:moveFrom w:id="1164" w:author="F FLORENCE" w:date="2023-08-14T17:22:00Z">
            <w:r w:rsidR="00551A11" w:rsidDel="00E82FF1">
              <w:t xml:space="preserve"> </w:t>
            </w:r>
          </w:moveFrom>
        </w:sdtContent>
      </w:sdt>
      <w:sdt>
        <w:sdtPr>
          <w:tag w:val="goog_rdk_47"/>
          <w:id w:val="476582963"/>
        </w:sdtPr>
        <w:sdtContent>
          <w:moveFrom w:id="1165" w:author="F FLORENCE" w:date="2023-08-14T17:22:00Z">
            <w:r w:rsidDel="00E82FF1">
              <w:rPr>
                <w:color w:val="000000"/>
              </w:rPr>
              <w:t>D</w:t>
            </w:r>
          </w:moveFrom>
        </w:sdtContent>
      </w:sdt>
      <w:moveFrom w:id="1166" w:author="F FLORENCE" w:date="2023-08-14T17:22:00Z">
        <w:r w:rsidDel="00E82FF1">
          <w:rPr>
            <w:color w:val="000000"/>
          </w:rPr>
          <w:t xml:space="preserve">ocker image on their computer. </w:t>
        </w:r>
      </w:moveFrom>
    </w:p>
    <w:p w14:paraId="00000164" w14:textId="6A3C1887" w:rsidR="00B540A6" w:rsidDel="00E82FF1" w:rsidRDefault="00000000">
      <w:pPr>
        <w:numPr>
          <w:ilvl w:val="2"/>
          <w:numId w:val="1"/>
        </w:numPr>
        <w:pBdr>
          <w:top w:val="nil"/>
          <w:left w:val="nil"/>
          <w:bottom w:val="nil"/>
          <w:right w:val="nil"/>
          <w:between w:val="nil"/>
        </w:pBdr>
        <w:spacing w:after="200"/>
        <w:ind w:left="2070"/>
        <w:rPr>
          <w:moveFrom w:id="1167" w:author="F FLORENCE" w:date="2023-08-14T17:22:00Z"/>
        </w:rPr>
        <w:pPrChange w:id="1168" w:author="F FLORENCE" w:date="2023-08-23T13:23:00Z">
          <w:pPr>
            <w:numPr>
              <w:ilvl w:val="2"/>
              <w:numId w:val="2"/>
            </w:numPr>
            <w:pBdr>
              <w:top w:val="nil"/>
              <w:left w:val="nil"/>
              <w:bottom w:val="nil"/>
              <w:right w:val="nil"/>
              <w:between w:val="nil"/>
            </w:pBdr>
            <w:ind w:left="2160" w:hanging="180"/>
          </w:pPr>
        </w:pPrChange>
      </w:pPr>
      <w:moveFrom w:id="1169" w:author="F FLORENCE" w:date="2023-08-14T17:22:00Z">
        <w:r w:rsidDel="00E82FF1">
          <w:rPr>
            <w:color w:val="000000"/>
          </w:rPr>
          <w:t>Their program can access the local OPC-UA following the D-WIS interface and they can send set-points to the simulator and receive measurements from the virtual sensors on the simulator.</w:t>
        </w:r>
      </w:moveFrom>
    </w:p>
    <w:p w14:paraId="00000165" w14:textId="1008D525" w:rsidR="00B540A6" w:rsidDel="00E82FF1" w:rsidRDefault="00000000">
      <w:pPr>
        <w:numPr>
          <w:ilvl w:val="2"/>
          <w:numId w:val="1"/>
        </w:numPr>
        <w:pBdr>
          <w:top w:val="nil"/>
          <w:left w:val="nil"/>
          <w:bottom w:val="nil"/>
          <w:right w:val="nil"/>
          <w:between w:val="nil"/>
        </w:pBdr>
        <w:spacing w:after="200"/>
        <w:ind w:left="2070"/>
        <w:rPr>
          <w:moveFrom w:id="1170" w:author="F FLORENCE" w:date="2023-08-14T17:22:00Z"/>
        </w:rPr>
        <w:pPrChange w:id="1171" w:author="F FLORENCE" w:date="2023-08-23T13:23:00Z">
          <w:pPr>
            <w:numPr>
              <w:ilvl w:val="2"/>
              <w:numId w:val="2"/>
            </w:numPr>
            <w:pBdr>
              <w:top w:val="nil"/>
              <w:left w:val="nil"/>
              <w:bottom w:val="nil"/>
              <w:right w:val="nil"/>
              <w:between w:val="nil"/>
            </w:pBdr>
            <w:ind w:left="2160" w:hanging="180"/>
          </w:pPr>
        </w:pPrChange>
      </w:pPr>
      <w:moveFrom w:id="1172" w:author="F FLORENCE" w:date="2023-08-14T17:22:00Z">
        <w:r w:rsidDel="00E82FF1">
          <w:rPr>
            <w:color w:val="000000"/>
          </w:rPr>
          <w:t>The Docker image will make it possible to access a few different test cases.</w:t>
        </w:r>
      </w:moveFrom>
    </w:p>
    <w:p w14:paraId="00000166" w14:textId="13F13CD4" w:rsidR="00B540A6" w:rsidDel="00E82FF1" w:rsidRDefault="00000000">
      <w:pPr>
        <w:numPr>
          <w:ilvl w:val="2"/>
          <w:numId w:val="1"/>
        </w:numPr>
        <w:pBdr>
          <w:top w:val="nil"/>
          <w:left w:val="nil"/>
          <w:bottom w:val="nil"/>
          <w:right w:val="nil"/>
          <w:between w:val="nil"/>
        </w:pBdr>
        <w:spacing w:after="200"/>
        <w:ind w:left="2070"/>
        <w:rPr>
          <w:moveFrom w:id="1173" w:author="F FLORENCE" w:date="2023-08-14T17:22:00Z"/>
        </w:rPr>
        <w:pPrChange w:id="1174" w:author="F FLORENCE" w:date="2023-08-23T13:23:00Z">
          <w:pPr>
            <w:numPr>
              <w:ilvl w:val="2"/>
              <w:numId w:val="2"/>
            </w:numPr>
            <w:pBdr>
              <w:top w:val="nil"/>
              <w:left w:val="nil"/>
              <w:bottom w:val="nil"/>
              <w:right w:val="nil"/>
              <w:between w:val="nil"/>
            </w:pBdr>
            <w:ind w:left="2160" w:hanging="180"/>
          </w:pPr>
        </w:pPrChange>
      </w:pPr>
      <w:moveFrom w:id="1175" w:author="F FLORENCE" w:date="2023-08-14T17:22:00Z">
        <w:r w:rsidDel="00E82FF1">
          <w:rPr>
            <w:color w:val="000000"/>
          </w:rPr>
          <w:t>The day of the competition, we will change the access to the simulator on one of the accessible test case</w:t>
        </w:r>
      </w:moveFrom>
      <w:sdt>
        <w:sdtPr>
          <w:tag w:val="goog_rdk_48"/>
          <w:id w:val="956065470"/>
        </w:sdtPr>
        <w:sdtContent>
          <w:moveFrom w:id="1176" w:author="F FLORENCE" w:date="2023-08-14T17:22:00Z">
            <w:r w:rsidDel="00E82FF1">
              <w:rPr>
                <w:color w:val="000000"/>
              </w:rPr>
              <w:t>s</w:t>
            </w:r>
          </w:moveFrom>
        </w:sdtContent>
      </w:sdt>
      <w:moveFrom w:id="1177" w:author="F FLORENCE" w:date="2023-08-14T17:22:00Z">
        <w:r w:rsidDel="00E82FF1">
          <w:rPr>
            <w:color w:val="000000"/>
          </w:rPr>
          <w:t xml:space="preserve"> where we will have prepared a different drilling configuration.</w:t>
        </w:r>
      </w:moveFrom>
    </w:p>
    <w:p w14:paraId="00000167" w14:textId="71F47806" w:rsidR="00B540A6" w:rsidDel="00E82FF1" w:rsidRDefault="00000000">
      <w:pPr>
        <w:numPr>
          <w:ilvl w:val="2"/>
          <w:numId w:val="1"/>
        </w:numPr>
        <w:pBdr>
          <w:top w:val="nil"/>
          <w:left w:val="nil"/>
          <w:bottom w:val="nil"/>
          <w:right w:val="nil"/>
          <w:between w:val="nil"/>
        </w:pBdr>
        <w:spacing w:after="200"/>
        <w:ind w:left="2070"/>
        <w:rPr>
          <w:moveFrom w:id="1178" w:author="F FLORENCE" w:date="2023-08-14T17:22:00Z"/>
        </w:rPr>
        <w:pPrChange w:id="1179" w:author="F FLORENCE" w:date="2023-08-23T13:23:00Z">
          <w:pPr>
            <w:numPr>
              <w:ilvl w:val="2"/>
              <w:numId w:val="2"/>
            </w:numPr>
            <w:pBdr>
              <w:top w:val="nil"/>
              <w:left w:val="nil"/>
              <w:bottom w:val="nil"/>
              <w:right w:val="nil"/>
              <w:between w:val="nil"/>
            </w:pBdr>
            <w:ind w:left="2160" w:hanging="180"/>
          </w:pPr>
        </w:pPrChange>
      </w:pPr>
      <w:moveFrom w:id="1180" w:author="F FLORENCE" w:date="2023-08-14T17:22:00Z">
        <w:r w:rsidDel="00E82FF1">
          <w:rPr>
            <w:color w:val="000000"/>
          </w:rPr>
          <w:t>The trajectory, wellbore geometry, geo-pressure margins, drilling fluid characteristics, drill-string, available sensors at the rig will all be different for each of the available training cases and will be again different during the day of the competition. So the controls software shall rely on the D-WIS interface to discover which signals are available for each of the cases.</w:t>
        </w:r>
      </w:moveFrom>
    </w:p>
    <w:p w14:paraId="00000168" w14:textId="6DDFCE1E" w:rsidR="00B540A6" w:rsidDel="00E82FF1" w:rsidRDefault="00000000">
      <w:pPr>
        <w:numPr>
          <w:ilvl w:val="2"/>
          <w:numId w:val="1"/>
        </w:numPr>
        <w:pBdr>
          <w:top w:val="nil"/>
          <w:left w:val="nil"/>
          <w:bottom w:val="nil"/>
          <w:right w:val="nil"/>
          <w:between w:val="nil"/>
        </w:pBdr>
        <w:spacing w:after="200"/>
        <w:ind w:left="2070"/>
        <w:rPr>
          <w:moveFrom w:id="1181" w:author="F FLORENCE" w:date="2023-08-14T17:22:00Z"/>
        </w:rPr>
        <w:pPrChange w:id="1182" w:author="F FLORENCE" w:date="2023-08-23T13:23:00Z">
          <w:pPr>
            <w:numPr>
              <w:ilvl w:val="2"/>
              <w:numId w:val="2"/>
            </w:numPr>
            <w:pBdr>
              <w:top w:val="nil"/>
              <w:left w:val="nil"/>
              <w:bottom w:val="nil"/>
              <w:right w:val="nil"/>
              <w:between w:val="nil"/>
            </w:pBdr>
            <w:ind w:left="2160" w:hanging="180"/>
          </w:pPr>
        </w:pPrChange>
      </w:pPr>
      <w:moveFrom w:id="1183" w:author="F FLORENCE" w:date="2023-08-14T17:22:00Z">
        <w:r w:rsidDel="00E82FF1">
          <w:rPr>
            <w:color w:val="000000"/>
          </w:rPr>
          <w:t>The cases are centered around experiencing a kick during connection in water</w:t>
        </w:r>
        <w:r w:rsidR="00551A11" w:rsidDel="00E82FF1">
          <w:rPr>
            <w:color w:val="000000"/>
          </w:rPr>
          <w:t>-</w:t>
        </w:r>
        <w:r w:rsidDel="00E82FF1">
          <w:rPr>
            <w:color w:val="000000"/>
          </w:rPr>
          <w:t>based mud, i.e., analysis of the flow-back pattern when the mud pumps are turned off (and on). This is a typical scenario for a well control event for which the simulator will provide realistic responses. However</w:t>
        </w:r>
        <w:r w:rsidR="00551A11" w:rsidDel="00E82FF1">
          <w:rPr>
            <w:color w:val="000000"/>
          </w:rPr>
          <w:t>,</w:t>
        </w:r>
        <w:r w:rsidDel="00E82FF1">
          <w:rPr>
            <w:color w:val="000000"/>
          </w:rPr>
          <w:t xml:space="preserve"> the responses are very different depending on the rig configuration, the length of the well, the compressibility and temperature of the mud, etc.</w:t>
        </w:r>
      </w:moveFrom>
    </w:p>
    <w:p w14:paraId="00000169" w14:textId="3DF339AD" w:rsidR="00B540A6" w:rsidDel="00E82FF1" w:rsidRDefault="00B540A6">
      <w:pPr>
        <w:numPr>
          <w:ilvl w:val="2"/>
          <w:numId w:val="1"/>
        </w:numPr>
        <w:pBdr>
          <w:top w:val="nil"/>
          <w:left w:val="nil"/>
          <w:bottom w:val="nil"/>
          <w:right w:val="nil"/>
          <w:between w:val="nil"/>
        </w:pBdr>
        <w:spacing w:after="200"/>
        <w:ind w:left="2070"/>
        <w:rPr>
          <w:moveFrom w:id="1184" w:author="F FLORENCE" w:date="2023-08-14T17:22:00Z"/>
        </w:rPr>
        <w:pPrChange w:id="1185" w:author="F FLORENCE" w:date="2023-08-23T13:23:00Z">
          <w:pPr/>
        </w:pPrChange>
      </w:pPr>
    </w:p>
    <w:p w14:paraId="0000016A" w14:textId="55E713F5" w:rsidR="00B540A6" w:rsidDel="00E82FF1" w:rsidRDefault="00000000">
      <w:pPr>
        <w:numPr>
          <w:ilvl w:val="2"/>
          <w:numId w:val="1"/>
        </w:numPr>
        <w:pBdr>
          <w:top w:val="nil"/>
          <w:left w:val="nil"/>
          <w:bottom w:val="nil"/>
          <w:right w:val="nil"/>
          <w:between w:val="nil"/>
        </w:pBdr>
        <w:spacing w:after="200"/>
        <w:ind w:left="2070"/>
        <w:rPr>
          <w:moveFrom w:id="1186" w:author="F FLORENCE" w:date="2023-08-14T17:22:00Z"/>
        </w:rPr>
        <w:pPrChange w:id="1187" w:author="F FLORENCE" w:date="2023-08-23T13:23:00Z">
          <w:pPr/>
        </w:pPrChange>
      </w:pPr>
      <w:moveFrom w:id="1188" w:author="F FLORENCE" w:date="2023-08-14T17:22:00Z">
        <w:r w:rsidDel="00E82FF1">
          <w:t>So</w:t>
        </w:r>
        <w:r w:rsidR="00551A11" w:rsidDel="00E82FF1">
          <w:t>,</w:t>
        </w:r>
        <w:r w:rsidDel="00E82FF1">
          <w:t xml:space="preserve"> to summarize, the</w:t>
        </w:r>
      </w:moveFrom>
      <w:sdt>
        <w:sdtPr>
          <w:tag w:val="goog_rdk_49"/>
          <w:id w:val="-809084771"/>
        </w:sdtPr>
        <w:sdtContent>
          <w:moveFrom w:id="1189" w:author="F FLORENCE" w:date="2023-08-14T17:22:00Z">
            <w:r w:rsidDel="00E82FF1">
              <w:t xml:space="preserve"> team’s </w:t>
            </w:r>
          </w:moveFrom>
        </w:sdtContent>
      </w:sdt>
      <w:moveFrom w:id="1190" w:author="F FLORENCE" w:date="2023-08-14T17:22:00Z">
        <w:r w:rsidDel="00E82FF1">
          <w:t xml:space="preserve"> work will be to control the drilling machines (top-drive, hoisting, mud-pumps) to start drilling a stand, drill the stand and then start the connection procedure. The internal geopressured margins will be different from what the case describes and depending on how they have drilled the stand, they will get (or not) a kick with relatively variable appearance.</w:t>
        </w:r>
      </w:moveFrom>
    </w:p>
    <w:moveFromRangeEnd w:id="1144"/>
    <w:p w14:paraId="0000016B" w14:textId="77777777" w:rsidR="00B540A6" w:rsidRDefault="00B540A6">
      <w:pPr>
        <w:numPr>
          <w:ilvl w:val="2"/>
          <w:numId w:val="1"/>
        </w:numPr>
        <w:pBdr>
          <w:top w:val="nil"/>
          <w:left w:val="nil"/>
          <w:bottom w:val="nil"/>
          <w:right w:val="nil"/>
          <w:between w:val="nil"/>
        </w:pBdr>
        <w:spacing w:after="200"/>
        <w:ind w:left="2070"/>
        <w:pPrChange w:id="1191" w:author="F FLORENCE" w:date="2023-08-23T13:23:00Z">
          <w:pPr/>
        </w:pPrChange>
      </w:pPr>
    </w:p>
    <w:p w14:paraId="0000016C" w14:textId="77777777" w:rsidR="00B540A6" w:rsidRDefault="00000000">
      <w:pPr>
        <w:pStyle w:val="Heading3"/>
        <w:numPr>
          <w:ilvl w:val="0"/>
          <w:numId w:val="2"/>
        </w:numPr>
      </w:pPr>
      <w:bookmarkStart w:id="1192" w:name="_Toc143692332"/>
      <w:r>
        <w:t>3D Steering Challenge Design Criteria</w:t>
      </w:r>
      <w:bookmarkEnd w:id="1192"/>
    </w:p>
    <w:p w14:paraId="0000016D" w14:textId="77777777" w:rsidR="00B540A6" w:rsidRDefault="00000000">
      <w:pPr>
        <w:pStyle w:val="Heading4"/>
        <w:numPr>
          <w:ilvl w:val="1"/>
          <w:numId w:val="2"/>
        </w:numPr>
      </w:pPr>
      <w:bookmarkStart w:id="1193" w:name="_Toc143692333"/>
      <w:r>
        <w:t>Overview</w:t>
      </w:r>
      <w:bookmarkEnd w:id="1193"/>
    </w:p>
    <w:p w14:paraId="0000016E" w14:textId="77777777" w:rsidR="00B540A6" w:rsidRDefault="00000000">
      <w:pPr>
        <w:pBdr>
          <w:top w:val="nil"/>
          <w:left w:val="nil"/>
          <w:bottom w:val="nil"/>
          <w:right w:val="nil"/>
          <w:between w:val="nil"/>
        </w:pBdr>
        <w:rPr>
          <w:color w:val="000000"/>
        </w:rPr>
      </w:pPr>
      <w:r>
        <w:rPr>
          <w:color w:val="000000"/>
        </w:rPr>
        <w:t>Teams will create a digital twin of a full-scale rig of their choice to drill a directional well virtually.  The Drillbotics committee will provide certain information in advance but will not provide the actual well targets until the day of the Phase II test.  The following attached pages describe the directional objectives as well as the data/deliverables requirements. Scoring for the directional competition objective will be primarily based on how accurately the directional targets are intersected by the calculated well trajectory.  An example of the criteria for scoring is included below.</w:t>
      </w:r>
    </w:p>
    <w:p w14:paraId="0000016F" w14:textId="77777777" w:rsidR="00B540A6" w:rsidRDefault="00B540A6">
      <w:pPr>
        <w:pBdr>
          <w:top w:val="nil"/>
          <w:left w:val="nil"/>
          <w:bottom w:val="nil"/>
          <w:right w:val="nil"/>
          <w:between w:val="nil"/>
        </w:pBdr>
        <w:rPr>
          <w:color w:val="000000"/>
        </w:rPr>
      </w:pPr>
    </w:p>
    <w:p w14:paraId="00000170" w14:textId="77777777" w:rsidR="00B540A6" w:rsidRDefault="00000000">
      <w:pPr>
        <w:pBdr>
          <w:top w:val="nil"/>
          <w:left w:val="nil"/>
          <w:bottom w:val="nil"/>
          <w:right w:val="nil"/>
          <w:between w:val="nil"/>
        </w:pBdr>
        <w:spacing w:after="200"/>
        <w:rPr>
          <w:ins w:id="1194" w:author="F FLORENCE" w:date="2023-08-14T17:19:00Z"/>
          <w:color w:val="000000"/>
        </w:rPr>
      </w:pPr>
      <w:r>
        <w:rPr>
          <w:color w:val="000000"/>
        </w:rPr>
        <w:t xml:space="preserve">The end goal is for teams to develop a virtual drilling model and a control model to drill a well </w:t>
      </w:r>
      <w:r>
        <w:rPr>
          <w:color w:val="000000"/>
        </w:rPr>
        <w:br/>
        <w:t>virtually. The details in the sections below are some recommendations on what you will have to consider when building the virtual drilling model. You and your team will have to determine what physics of the drilling process you want to model. But keep in mind that the competition challenge is to drill a directional well virtually to specified targets.</w:t>
      </w:r>
    </w:p>
    <w:p w14:paraId="6F478D5A" w14:textId="77777777" w:rsidR="00AB1F20" w:rsidRPr="00AB1F20" w:rsidRDefault="00E82FF1" w:rsidP="00AB1F20">
      <w:pPr>
        <w:pStyle w:val="ListParagraph"/>
        <w:numPr>
          <w:ilvl w:val="0"/>
          <w:numId w:val="27"/>
        </w:numPr>
        <w:pBdr>
          <w:top w:val="nil"/>
          <w:left w:val="nil"/>
          <w:bottom w:val="nil"/>
          <w:right w:val="nil"/>
          <w:between w:val="nil"/>
        </w:pBdr>
        <w:rPr>
          <w:ins w:id="1195" w:author="F FLORENCE" w:date="2023-08-23T13:11:00Z"/>
          <w:rFonts w:ascii="Cambria" w:eastAsia="Cambria" w:hAnsi="Cambria" w:cs="Cambria"/>
          <w:color w:val="366091"/>
          <w:rPrChange w:id="1196" w:author="F FLORENCE" w:date="2023-08-23T13:11:00Z">
            <w:rPr>
              <w:ins w:id="1197" w:author="F FLORENCE" w:date="2023-08-23T13:11:00Z"/>
              <w:color w:val="000000"/>
            </w:rPr>
          </w:rPrChange>
        </w:rPr>
      </w:pPr>
      <w:ins w:id="1198" w:author="F FLORENCE" w:date="2023-08-14T17:19:00Z">
        <w:r w:rsidRPr="00AB1F20">
          <w:rPr>
            <w:color w:val="000000"/>
            <w:rPrChange w:id="1199" w:author="F FLORENCE" w:date="2023-08-23T13:11:00Z">
              <w:rPr/>
            </w:rPrChange>
          </w:rPr>
          <w:t xml:space="preserve">Teams should list key rig equipment used in their model and describe any specific equipment limitations.  For example, if the team uses a top drive for torque and rotation, indicate what model top drive is modeled.  Consider items such as maximum torque at a specific RPM.  Teams should understand if their model requests torque or speed in excess of the equipment limits it negatively affects the fidelity of their model. </w:t>
        </w:r>
      </w:ins>
    </w:p>
    <w:p w14:paraId="2D354C07" w14:textId="29745758" w:rsidR="00E82FF1" w:rsidRPr="00AB1F20" w:rsidRDefault="00E82FF1">
      <w:pPr>
        <w:pStyle w:val="ListParagraph"/>
        <w:numPr>
          <w:ilvl w:val="0"/>
          <w:numId w:val="27"/>
        </w:numPr>
        <w:pBdr>
          <w:top w:val="nil"/>
          <w:left w:val="nil"/>
          <w:bottom w:val="nil"/>
          <w:right w:val="nil"/>
          <w:between w:val="nil"/>
        </w:pBdr>
        <w:rPr>
          <w:ins w:id="1200" w:author="F FLORENCE" w:date="2023-08-14T17:19:00Z"/>
          <w:rFonts w:ascii="Cambria" w:eastAsia="Cambria" w:hAnsi="Cambria" w:cs="Cambria"/>
          <w:color w:val="366091"/>
        </w:rPr>
        <w:pPrChange w:id="1201" w:author="F FLORENCE" w:date="2023-08-23T13:11:00Z">
          <w:pPr>
            <w:numPr>
              <w:ilvl w:val="4"/>
              <w:numId w:val="1"/>
            </w:numPr>
            <w:pBdr>
              <w:top w:val="nil"/>
              <w:left w:val="nil"/>
              <w:bottom w:val="nil"/>
              <w:right w:val="nil"/>
              <w:between w:val="nil"/>
            </w:pBdr>
            <w:ind w:left="3960" w:hanging="360"/>
          </w:pPr>
        </w:pPrChange>
      </w:pPr>
      <w:ins w:id="1202" w:author="F FLORENCE" w:date="2023-08-14T17:19:00Z">
        <w:r w:rsidRPr="00AB1F20">
          <w:rPr>
            <w:color w:val="000000"/>
            <w:rPrChange w:id="1203" w:author="F FLORENCE" w:date="2023-08-23T13:11:00Z">
              <w:rPr/>
            </w:rPrChange>
          </w:rPr>
          <w:t>The rig model will typically consist of a hoist, usually a drawworks with drill line on a drum, a top drive providing the torque and RPM.  The RPM, Torque, and Hookload are measurements taken at the rig model and will be inputs into the Control System.</w:t>
        </w:r>
      </w:ins>
    </w:p>
    <w:p w14:paraId="70B27D6F" w14:textId="77777777" w:rsidR="00E82FF1" w:rsidRDefault="00E82FF1">
      <w:pPr>
        <w:numPr>
          <w:ilvl w:val="0"/>
          <w:numId w:val="27"/>
        </w:numPr>
        <w:pBdr>
          <w:top w:val="nil"/>
          <w:left w:val="nil"/>
          <w:bottom w:val="nil"/>
          <w:right w:val="nil"/>
          <w:between w:val="nil"/>
        </w:pBdr>
        <w:rPr>
          <w:ins w:id="1204" w:author="F FLORENCE" w:date="2023-08-14T17:19:00Z"/>
        </w:rPr>
        <w:pPrChange w:id="1205" w:author="F FLORENCE" w:date="2023-08-23T13:12:00Z">
          <w:pPr>
            <w:numPr>
              <w:ilvl w:val="4"/>
              <w:numId w:val="1"/>
            </w:numPr>
            <w:pBdr>
              <w:top w:val="nil"/>
              <w:left w:val="nil"/>
              <w:bottom w:val="nil"/>
              <w:right w:val="nil"/>
              <w:between w:val="nil"/>
            </w:pBdr>
            <w:ind w:left="3960" w:hanging="360"/>
          </w:pPr>
        </w:pPrChange>
      </w:pPr>
      <w:ins w:id="1206" w:author="F FLORENCE" w:date="2023-08-14T17:19:00Z">
        <w:r>
          <w:rPr>
            <w:color w:val="000000"/>
          </w:rPr>
          <w:t>The downhole drilling system model should predict bit trajectory for given WOB, RPM, drive mechanism parameters (e.g. steering force, AKO angle), and rock strength – as a function of measured depth. While the teams are empowered to decide on the complexity of the simulation model, the minimum requirements are stated below.</w:t>
        </w:r>
      </w:ins>
    </w:p>
    <w:p w14:paraId="0A8303D0" w14:textId="77777777" w:rsidR="00E82FF1" w:rsidRPr="00AC4EC3" w:rsidRDefault="00E82FF1">
      <w:pPr>
        <w:pStyle w:val="ListParagraph"/>
        <w:numPr>
          <w:ilvl w:val="0"/>
          <w:numId w:val="27"/>
        </w:numPr>
        <w:pBdr>
          <w:top w:val="nil"/>
          <w:left w:val="nil"/>
          <w:bottom w:val="nil"/>
          <w:right w:val="nil"/>
          <w:between w:val="nil"/>
        </w:pBdr>
        <w:rPr>
          <w:ins w:id="1207" w:author="F FLORENCE" w:date="2023-08-14T17:19:00Z"/>
          <w:color w:val="000000"/>
          <w:rPrChange w:id="1208" w:author="F FLORENCE" w:date="2023-08-23T13:24:00Z">
            <w:rPr>
              <w:ins w:id="1209" w:author="F FLORENCE" w:date="2023-08-14T17:19:00Z"/>
              <w:rFonts w:ascii="Cambria" w:eastAsia="Cambria" w:hAnsi="Cambria" w:cs="Cambria"/>
              <w:color w:val="366091"/>
            </w:rPr>
          </w:rPrChange>
        </w:rPr>
        <w:pPrChange w:id="1210" w:author="F FLORENCE" w:date="2023-08-23T13:24:00Z">
          <w:pPr>
            <w:numPr>
              <w:ilvl w:val="4"/>
              <w:numId w:val="1"/>
            </w:numPr>
            <w:pBdr>
              <w:top w:val="nil"/>
              <w:left w:val="nil"/>
              <w:bottom w:val="nil"/>
              <w:right w:val="nil"/>
              <w:between w:val="nil"/>
            </w:pBdr>
            <w:ind w:left="3960" w:hanging="360"/>
          </w:pPr>
        </w:pPrChange>
      </w:pPr>
      <w:ins w:id="1211" w:author="F FLORENCE" w:date="2023-08-14T17:19:00Z">
        <w:r>
          <w:rPr>
            <w:color w:val="000000"/>
          </w:rPr>
          <w:lastRenderedPageBreak/>
          <w:t>Another consideration is the delays inherent in taking surveys.  If your model assumes continuous surveys only available with high-speed telemetry systems, that should be stated in your list of assumptions.  If you assume that the survey is coming from a MWD or RSS tool, use frequencies and intervals that are more realistic to those systems.</w:t>
        </w:r>
      </w:ins>
    </w:p>
    <w:p w14:paraId="5F35F909" w14:textId="53A76BD3" w:rsidR="00E82FF1" w:rsidRPr="00AC4EC3" w:rsidRDefault="00E82FF1">
      <w:pPr>
        <w:pStyle w:val="ListParagraph"/>
        <w:numPr>
          <w:ilvl w:val="0"/>
          <w:numId w:val="27"/>
        </w:numPr>
        <w:pBdr>
          <w:top w:val="nil"/>
          <w:left w:val="nil"/>
          <w:bottom w:val="nil"/>
          <w:right w:val="nil"/>
          <w:between w:val="nil"/>
        </w:pBdr>
        <w:rPr>
          <w:ins w:id="1212" w:author="F FLORENCE" w:date="2023-08-14T17:19:00Z"/>
          <w:color w:val="000000"/>
          <w:rPrChange w:id="1213" w:author="F FLORENCE" w:date="2023-08-23T13:24:00Z">
            <w:rPr>
              <w:ins w:id="1214" w:author="F FLORENCE" w:date="2023-08-14T17:19:00Z"/>
              <w:rFonts w:ascii="Cambria" w:eastAsia="Cambria" w:hAnsi="Cambria" w:cs="Cambria"/>
              <w:color w:val="366091"/>
            </w:rPr>
          </w:rPrChange>
        </w:rPr>
        <w:pPrChange w:id="1215" w:author="F FLORENCE" w:date="2023-08-23T13:24:00Z">
          <w:pPr>
            <w:numPr>
              <w:ilvl w:val="4"/>
              <w:numId w:val="1"/>
            </w:numPr>
            <w:pBdr>
              <w:top w:val="nil"/>
              <w:left w:val="nil"/>
              <w:bottom w:val="nil"/>
              <w:right w:val="nil"/>
              <w:between w:val="nil"/>
            </w:pBdr>
            <w:ind w:left="3960" w:hanging="360"/>
          </w:pPr>
        </w:pPrChange>
      </w:pPr>
      <w:ins w:id="1216" w:author="F FLORENCE" w:date="2023-08-14T17:19:00Z">
        <w:r>
          <w:rPr>
            <w:color w:val="000000"/>
          </w:rPr>
          <w:t>Consider the impact of survey errors and cumulative error</w:t>
        </w:r>
      </w:ins>
      <w:ins w:id="1217" w:author="F FLORENCE" w:date="2023-08-23T13:07:00Z">
        <w:r w:rsidR="00815211">
          <w:rPr>
            <w:color w:val="000000"/>
          </w:rPr>
          <w:t>s</w:t>
        </w:r>
      </w:ins>
      <w:ins w:id="1218" w:author="F FLORENCE" w:date="2023-08-14T17:19:00Z">
        <w:r>
          <w:rPr>
            <w:color w:val="000000"/>
          </w:rPr>
          <w:t xml:space="preserve"> for your model to make it more realistic.</w:t>
        </w:r>
      </w:ins>
    </w:p>
    <w:p w14:paraId="349FAA22" w14:textId="66C2F586" w:rsidR="00E82FF1" w:rsidRDefault="00E82FF1">
      <w:pPr>
        <w:pStyle w:val="ListParagraph"/>
        <w:numPr>
          <w:ilvl w:val="0"/>
          <w:numId w:val="27"/>
        </w:numPr>
        <w:pBdr>
          <w:top w:val="nil"/>
          <w:left w:val="nil"/>
          <w:bottom w:val="nil"/>
          <w:right w:val="nil"/>
          <w:between w:val="nil"/>
        </w:pBdr>
        <w:rPr>
          <w:ins w:id="1219" w:author="F FLORENCE" w:date="2023-08-14T17:19:00Z"/>
          <w:color w:val="000000"/>
        </w:rPr>
        <w:pPrChange w:id="1220" w:author="F FLORENCE" w:date="2023-08-23T13:24:00Z">
          <w:pPr>
            <w:numPr>
              <w:ilvl w:val="2"/>
              <w:numId w:val="1"/>
            </w:numPr>
            <w:pBdr>
              <w:top w:val="nil"/>
              <w:left w:val="nil"/>
              <w:bottom w:val="nil"/>
              <w:right w:val="nil"/>
              <w:between w:val="nil"/>
            </w:pBdr>
            <w:ind w:left="2520" w:hanging="180"/>
          </w:pPr>
        </w:pPrChange>
      </w:pPr>
      <w:ins w:id="1221" w:author="F FLORENCE" w:date="2023-08-14T17:19:00Z">
        <w:r>
          <w:rPr>
            <w:color w:val="000000"/>
          </w:rPr>
          <w:t>Determine the appropriate update rates for each cycle within you</w:t>
        </w:r>
      </w:ins>
      <w:customXmlInsRangeStart w:id="1222" w:author="F FLORENCE" w:date="2023-08-14T17:19:00Z"/>
      <w:sdt>
        <w:sdtPr>
          <w:rPr>
            <w:color w:val="000000"/>
          </w:rPr>
          <w:tag w:val="goog_rdk_44"/>
          <w:id w:val="-440834808"/>
        </w:sdtPr>
        <w:sdtContent>
          <w:customXmlInsRangeEnd w:id="1222"/>
          <w:ins w:id="1223" w:author="F FLORENCE" w:date="2023-08-14T17:19:00Z">
            <w:r>
              <w:rPr>
                <w:color w:val="000000"/>
                <w:rPrChange w:id="1224" w:author="F FLORENCE" w:date="2023-08-23T13:24:00Z">
                  <w:rPr/>
                </w:rPrChange>
              </w:rPr>
              <w:t>r</w:t>
            </w:r>
          </w:ins>
          <w:customXmlInsRangeStart w:id="1225" w:author="F FLORENCE" w:date="2023-08-14T17:19:00Z"/>
        </w:sdtContent>
      </w:sdt>
      <w:customXmlInsRangeEnd w:id="1225"/>
      <w:ins w:id="1226" w:author="F FLORENCE" w:date="2023-08-14T17:19:00Z">
        <w:r>
          <w:rPr>
            <w:color w:val="000000"/>
          </w:rPr>
          <w:t xml:space="preserve"> model.  Depending on how simple or complex you</w:t>
        </w:r>
      </w:ins>
      <w:ins w:id="1227" w:author="F FLORENCE" w:date="2023-08-23T13:07:00Z">
        <w:r w:rsidR="00815211">
          <w:rPr>
            <w:color w:val="000000"/>
          </w:rPr>
          <w:t>r</w:t>
        </w:r>
      </w:ins>
      <w:ins w:id="1228" w:author="F FLORENCE" w:date="2023-08-14T17:19:00Z">
        <w:r>
          <w:rPr>
            <w:color w:val="000000"/>
          </w:rPr>
          <w:t xml:space="preserve"> design your system, this may be one rate for the entire model or you may have some modules running at a different rate.  If so, explain how you manage the synchronization of time across various modules.</w:t>
        </w:r>
      </w:ins>
    </w:p>
    <w:p w14:paraId="6C4EA859" w14:textId="77777777" w:rsidR="00E82FF1" w:rsidRDefault="00E82FF1">
      <w:pPr>
        <w:numPr>
          <w:ilvl w:val="1"/>
          <w:numId w:val="27"/>
        </w:numPr>
        <w:pBdr>
          <w:top w:val="nil"/>
          <w:left w:val="nil"/>
          <w:bottom w:val="nil"/>
          <w:right w:val="nil"/>
          <w:between w:val="nil"/>
        </w:pBdr>
        <w:ind w:left="1800"/>
        <w:rPr>
          <w:ins w:id="1229" w:author="F FLORENCE" w:date="2023-08-14T17:19:00Z"/>
          <w:color w:val="000000"/>
        </w:rPr>
        <w:pPrChange w:id="1230" w:author="F FLORENCE" w:date="2023-08-23T13:25:00Z">
          <w:pPr>
            <w:numPr>
              <w:ilvl w:val="4"/>
              <w:numId w:val="1"/>
            </w:numPr>
            <w:pBdr>
              <w:top w:val="nil"/>
              <w:left w:val="nil"/>
              <w:bottom w:val="nil"/>
              <w:right w:val="nil"/>
              <w:between w:val="nil"/>
            </w:pBdr>
            <w:ind w:left="3960" w:hanging="360"/>
          </w:pPr>
        </w:pPrChange>
      </w:pPr>
      <w:ins w:id="1231" w:author="F FLORENCE" w:date="2023-08-14T17:19:00Z">
        <w:r>
          <w:rPr>
            <w:color w:val="000000"/>
          </w:rPr>
          <w:t>Teams may choose to iterate based on time or depth, but they must ensure that survey course lengths are appropriate for the dogleg severities being surveyed. It’s typically recommended to not have survey intervals exceed 10m-13m (30ft – 50ft) in length for accurate wellbore placement. This should be considered in the control scheme if time-based survey intervals are being used.</w:t>
        </w:r>
      </w:ins>
    </w:p>
    <w:p w14:paraId="209D61E9" w14:textId="77777777" w:rsidR="00E82FF1" w:rsidRDefault="00E82FF1">
      <w:pPr>
        <w:numPr>
          <w:ilvl w:val="1"/>
          <w:numId w:val="27"/>
        </w:numPr>
        <w:pBdr>
          <w:top w:val="nil"/>
          <w:left w:val="nil"/>
          <w:bottom w:val="nil"/>
          <w:right w:val="nil"/>
          <w:between w:val="nil"/>
        </w:pBdr>
        <w:ind w:left="1800"/>
        <w:rPr>
          <w:ins w:id="1232" w:author="F FLORENCE" w:date="2023-08-14T17:19:00Z"/>
          <w:color w:val="000000"/>
        </w:rPr>
        <w:pPrChange w:id="1233" w:author="F FLORENCE" w:date="2023-08-23T13:25:00Z">
          <w:pPr>
            <w:numPr>
              <w:ilvl w:val="4"/>
              <w:numId w:val="1"/>
            </w:numPr>
            <w:pBdr>
              <w:top w:val="nil"/>
              <w:left w:val="nil"/>
              <w:bottom w:val="nil"/>
              <w:right w:val="nil"/>
              <w:between w:val="nil"/>
            </w:pBdr>
            <w:ind w:left="3960" w:hanging="360"/>
          </w:pPr>
        </w:pPrChange>
      </w:pPr>
      <w:ins w:id="1234" w:author="F FLORENCE" w:date="2023-08-14T17:19:00Z">
        <w:r>
          <w:rPr>
            <w:color w:val="000000"/>
          </w:rPr>
          <w:t xml:space="preserve">If you include modules to introduce drilling dysfunction and mitigation techniques, you may increase the functionality of your overall model but risk not meeting the project timeline or ending up with stability issues with you model.  Explain how you chose which items to include or exclude.  </w:t>
        </w:r>
      </w:ins>
    </w:p>
    <w:p w14:paraId="50C1D99F" w14:textId="77777777" w:rsidR="00E82FF1" w:rsidRDefault="00E82FF1">
      <w:pPr>
        <w:numPr>
          <w:ilvl w:val="1"/>
          <w:numId w:val="27"/>
        </w:numPr>
        <w:pBdr>
          <w:top w:val="nil"/>
          <w:left w:val="nil"/>
          <w:bottom w:val="nil"/>
          <w:right w:val="nil"/>
          <w:between w:val="nil"/>
        </w:pBdr>
        <w:ind w:left="1800"/>
        <w:rPr>
          <w:ins w:id="1235" w:author="F FLORENCE" w:date="2023-08-14T17:19:00Z"/>
          <w:color w:val="000000"/>
        </w:rPr>
        <w:pPrChange w:id="1236" w:author="F FLORENCE" w:date="2023-08-23T13:25:00Z">
          <w:pPr>
            <w:numPr>
              <w:ilvl w:val="4"/>
              <w:numId w:val="1"/>
            </w:numPr>
            <w:pBdr>
              <w:top w:val="nil"/>
              <w:left w:val="nil"/>
              <w:bottom w:val="nil"/>
              <w:right w:val="nil"/>
              <w:between w:val="nil"/>
            </w:pBdr>
            <w:ind w:left="3960" w:hanging="360"/>
          </w:pPr>
        </w:pPrChange>
      </w:pPr>
      <w:ins w:id="1237" w:author="F FLORENCE" w:date="2023-08-14T17:19:00Z">
        <w:r>
          <w:rPr>
            <w:color w:val="000000"/>
          </w:rPr>
          <w:t>If you do choose to simulate full-scale rig effects, explain what frequencies you selected appropriate for the dynamics of the drilling system both at surface and downhole.  Or you may have chosen a simpler design just for lab use.  Discussion of such choices should be included in the design report.</w:t>
        </w:r>
      </w:ins>
    </w:p>
    <w:p w14:paraId="37C68885" w14:textId="77777777" w:rsidR="00E82FF1" w:rsidRDefault="00E82FF1">
      <w:pPr>
        <w:numPr>
          <w:ilvl w:val="1"/>
          <w:numId w:val="27"/>
        </w:numPr>
        <w:pBdr>
          <w:top w:val="nil"/>
          <w:left w:val="nil"/>
          <w:bottom w:val="nil"/>
          <w:right w:val="nil"/>
          <w:between w:val="nil"/>
        </w:pBdr>
        <w:ind w:left="1800"/>
        <w:rPr>
          <w:ins w:id="1238" w:author="F FLORENCE" w:date="2023-08-14T17:19:00Z"/>
          <w:color w:val="000000"/>
        </w:rPr>
        <w:pPrChange w:id="1239" w:author="F FLORENCE" w:date="2023-08-23T13:25:00Z">
          <w:pPr>
            <w:numPr>
              <w:ilvl w:val="4"/>
              <w:numId w:val="1"/>
            </w:numPr>
            <w:pBdr>
              <w:top w:val="nil"/>
              <w:left w:val="nil"/>
              <w:bottom w:val="nil"/>
              <w:right w:val="nil"/>
              <w:between w:val="nil"/>
            </w:pBdr>
            <w:ind w:left="3960" w:hanging="360"/>
          </w:pPr>
        </w:pPrChange>
      </w:pPr>
      <w:ins w:id="1240" w:author="F FLORENCE" w:date="2023-08-14T17:19:00Z">
        <w:r>
          <w:rPr>
            <w:color w:val="000000"/>
          </w:rPr>
          <w:t>If you choose to include alerts for equipment or drilling dysfunctions, consider a plan for managing alerts that inform the observer without overwhelming them with too many alerts.  Consider some of the references in Appendix C.</w:t>
        </w:r>
      </w:ins>
    </w:p>
    <w:p w14:paraId="623C42A4" w14:textId="48459AE8" w:rsidR="00AC4EC3" w:rsidRDefault="00D15058" w:rsidP="00AC4EC3">
      <w:pPr>
        <w:numPr>
          <w:ilvl w:val="1"/>
          <w:numId w:val="27"/>
        </w:numPr>
        <w:pBdr>
          <w:top w:val="nil"/>
          <w:left w:val="nil"/>
          <w:bottom w:val="nil"/>
          <w:right w:val="nil"/>
          <w:between w:val="nil"/>
        </w:pBdr>
        <w:ind w:left="1800"/>
        <w:rPr>
          <w:ins w:id="1241" w:author="F FLORENCE" w:date="2023-08-23T13:26:00Z"/>
          <w:i/>
          <w:color w:val="000000"/>
        </w:rPr>
      </w:pPr>
      <w:ins w:id="1242" w:author="F FLORENCE" w:date="2023-08-14T17:44:00Z">
        <w:r w:rsidRPr="000902C4">
          <w:rPr>
            <w:color w:val="000000"/>
          </w:rPr>
          <w:t>Additional optional items for the directional drilling option:</w:t>
        </w:r>
      </w:ins>
    </w:p>
    <w:p w14:paraId="3CD573B5" w14:textId="77777777" w:rsidR="00AC4EC3" w:rsidRDefault="00AC4EC3">
      <w:pPr>
        <w:pStyle w:val="ListParagraph"/>
        <w:rPr>
          <w:ins w:id="1243" w:author="F FLORENCE" w:date="2023-08-23T13:26:00Z"/>
          <w:color w:val="000000"/>
        </w:rPr>
        <w:pPrChange w:id="1244" w:author="F FLORENCE" w:date="2023-08-23T13:26:00Z">
          <w:pPr>
            <w:numPr>
              <w:ilvl w:val="1"/>
              <w:numId w:val="27"/>
            </w:numPr>
            <w:pBdr>
              <w:top w:val="nil"/>
              <w:left w:val="nil"/>
              <w:bottom w:val="nil"/>
              <w:right w:val="nil"/>
              <w:between w:val="nil"/>
            </w:pBdr>
            <w:ind w:left="1800" w:hanging="360"/>
          </w:pPr>
        </w:pPrChange>
      </w:pPr>
    </w:p>
    <w:p w14:paraId="3C5ACE6D" w14:textId="77777777" w:rsidR="00AC4EC3" w:rsidRDefault="00D15058" w:rsidP="00AC4EC3">
      <w:pPr>
        <w:numPr>
          <w:ilvl w:val="2"/>
          <w:numId w:val="27"/>
        </w:numPr>
        <w:pBdr>
          <w:top w:val="nil"/>
          <w:left w:val="nil"/>
          <w:bottom w:val="nil"/>
          <w:right w:val="nil"/>
          <w:between w:val="nil"/>
        </w:pBdr>
        <w:rPr>
          <w:ins w:id="1245" w:author="F FLORENCE" w:date="2023-08-23T13:26:00Z"/>
          <w:i/>
          <w:color w:val="000000"/>
        </w:rPr>
      </w:pPr>
      <w:ins w:id="1246" w:author="F FLORENCE" w:date="2023-08-14T17:44:00Z">
        <w:r w:rsidRPr="00AC4EC3">
          <w:rPr>
            <w:color w:val="000000"/>
          </w:rPr>
          <w:t>If you choose a course that does not intersect with a target, but lies within an acceptable proximity to the target, explain your choice.</w:t>
        </w:r>
      </w:ins>
    </w:p>
    <w:p w14:paraId="512D31EC" w14:textId="5ECEBDF8" w:rsidR="00D15058" w:rsidRPr="00AC4EC3" w:rsidRDefault="00D15058">
      <w:pPr>
        <w:numPr>
          <w:ilvl w:val="2"/>
          <w:numId w:val="27"/>
        </w:numPr>
        <w:pBdr>
          <w:top w:val="nil"/>
          <w:left w:val="nil"/>
          <w:bottom w:val="nil"/>
          <w:right w:val="nil"/>
          <w:between w:val="nil"/>
        </w:pBdr>
        <w:rPr>
          <w:ins w:id="1247" w:author="F FLORENCE" w:date="2023-08-14T17:44:00Z"/>
          <w:i/>
          <w:color w:val="000000"/>
          <w:rPrChange w:id="1248" w:author="F FLORENCE" w:date="2023-08-23T13:26:00Z">
            <w:rPr>
              <w:ins w:id="1249" w:author="F FLORENCE" w:date="2023-08-14T17:44:00Z"/>
              <w:color w:val="000000"/>
            </w:rPr>
          </w:rPrChange>
        </w:rPr>
        <w:pPrChange w:id="1250" w:author="F FLORENCE" w:date="2023-08-23T13:26:00Z">
          <w:pPr>
            <w:numPr>
              <w:ilvl w:val="3"/>
              <w:numId w:val="8"/>
            </w:numPr>
            <w:pBdr>
              <w:top w:val="nil"/>
              <w:left w:val="nil"/>
              <w:bottom w:val="nil"/>
              <w:right w:val="nil"/>
              <w:between w:val="nil"/>
            </w:pBdr>
            <w:ind w:left="2880" w:hanging="360"/>
          </w:pPr>
        </w:pPrChange>
      </w:pPr>
      <w:ins w:id="1251" w:author="F FLORENCE" w:date="2023-08-14T17:44:00Z">
        <w:r w:rsidRPr="00AC4EC3">
          <w:rPr>
            <w:color w:val="000000"/>
          </w:rPr>
          <w:t>Since this is a directional drilling problem, be sure to include how simulated downhole data is used for steering and other drilling aspects?  Judges are looking for a description of the principles being applied to directionally steer the wellbore and hit the required targets.</w:t>
        </w:r>
      </w:ins>
    </w:p>
    <w:p w14:paraId="356B9BBC" w14:textId="788C6332" w:rsidR="00E82FF1" w:rsidDel="00AC4EC3" w:rsidRDefault="00E82FF1">
      <w:pPr>
        <w:pBdr>
          <w:top w:val="nil"/>
          <w:left w:val="nil"/>
          <w:bottom w:val="nil"/>
          <w:right w:val="nil"/>
          <w:between w:val="nil"/>
        </w:pBdr>
        <w:spacing w:after="200"/>
        <w:rPr>
          <w:del w:id="1252" w:author="F FLORENCE" w:date="2023-08-23T13:27:00Z"/>
          <w:color w:val="000000"/>
        </w:rPr>
      </w:pPr>
      <w:bookmarkStart w:id="1253" w:name="_Toc143690172"/>
      <w:bookmarkStart w:id="1254" w:name="_Toc143692334"/>
      <w:bookmarkEnd w:id="1253"/>
      <w:bookmarkEnd w:id="1254"/>
    </w:p>
    <w:p w14:paraId="00000171" w14:textId="77777777" w:rsidR="00B540A6" w:rsidRDefault="00000000">
      <w:pPr>
        <w:pStyle w:val="Heading4"/>
        <w:numPr>
          <w:ilvl w:val="1"/>
          <w:numId w:val="2"/>
        </w:numPr>
      </w:pPr>
      <w:bookmarkStart w:id="1255" w:name="_Toc143692335"/>
      <w:r>
        <w:t>Objectives</w:t>
      </w:r>
      <w:bookmarkEnd w:id="1255"/>
    </w:p>
    <w:p w14:paraId="00000172" w14:textId="776B222D" w:rsidR="00B540A6" w:rsidRPr="00AB1F20" w:rsidRDefault="00000000">
      <w:pPr>
        <w:pStyle w:val="ListParagraph"/>
        <w:numPr>
          <w:ilvl w:val="2"/>
          <w:numId w:val="26"/>
        </w:numPr>
        <w:pBdr>
          <w:top w:val="nil"/>
          <w:left w:val="nil"/>
          <w:bottom w:val="nil"/>
          <w:right w:val="nil"/>
          <w:between w:val="nil"/>
        </w:pBdr>
        <w:rPr>
          <w:color w:val="000000"/>
          <w:rPrChange w:id="1256" w:author="F FLORENCE" w:date="2023-08-23T13:09:00Z">
            <w:rPr/>
          </w:rPrChange>
        </w:rPr>
        <w:pPrChange w:id="1257" w:author="F FLORENCE" w:date="2023-08-23T13:10:00Z">
          <w:pPr>
            <w:numPr>
              <w:ilvl w:val="2"/>
              <w:numId w:val="8"/>
            </w:numPr>
            <w:pBdr>
              <w:top w:val="nil"/>
              <w:left w:val="nil"/>
              <w:bottom w:val="nil"/>
              <w:right w:val="nil"/>
              <w:between w:val="nil"/>
            </w:pBdr>
            <w:ind w:left="2160" w:hanging="360"/>
          </w:pPr>
        </w:pPrChange>
      </w:pPr>
      <w:r w:rsidRPr="00AB1F20">
        <w:rPr>
          <w:color w:val="000000"/>
          <w:rPrChange w:id="1258" w:author="F FLORENCE" w:date="2023-08-23T13:09:00Z">
            <w:rPr/>
          </w:rPrChange>
        </w:rPr>
        <w:t>Hit one or more targets at one or more vertical depth(s) and X/Y coordinates</w:t>
      </w:r>
      <w:ins w:id="1259" w:author="F FLORENCE" w:date="2023-08-23T13:27:00Z">
        <w:r w:rsidR="00AC4EC3">
          <w:rPr>
            <w:color w:val="000000"/>
          </w:rPr>
          <w:t>.</w:t>
        </w:r>
      </w:ins>
    </w:p>
    <w:p w14:paraId="00000173" w14:textId="77777777" w:rsidR="00B540A6" w:rsidRDefault="00000000">
      <w:pPr>
        <w:numPr>
          <w:ilvl w:val="2"/>
          <w:numId w:val="26"/>
        </w:numPr>
        <w:pBdr>
          <w:top w:val="nil"/>
          <w:left w:val="nil"/>
          <w:bottom w:val="nil"/>
          <w:right w:val="nil"/>
          <w:between w:val="nil"/>
        </w:pBdr>
        <w:rPr>
          <w:color w:val="000000"/>
        </w:rPr>
        <w:pPrChange w:id="1260" w:author="F FLORENCE" w:date="2023-08-23T13:10:00Z">
          <w:pPr>
            <w:numPr>
              <w:ilvl w:val="2"/>
              <w:numId w:val="8"/>
            </w:numPr>
            <w:pBdr>
              <w:top w:val="nil"/>
              <w:left w:val="nil"/>
              <w:bottom w:val="nil"/>
              <w:right w:val="nil"/>
              <w:between w:val="nil"/>
            </w:pBdr>
            <w:ind w:left="2160" w:hanging="360"/>
          </w:pPr>
        </w:pPrChange>
      </w:pPr>
      <w:r>
        <w:rPr>
          <w:color w:val="000000"/>
        </w:rPr>
        <w:t xml:space="preserve">For the Group B competition, the starting directional plan to hit the targets will not require wellbore inclinations in excess of 30° from vertical, 15° change in azimuth, or 10” displacement (departure from the vertical axis at well center) The max displacement/inclination/azimuth are total/accumulated from the start to the end of the well path. </w:t>
      </w:r>
    </w:p>
    <w:p w14:paraId="00000174" w14:textId="77777777" w:rsidR="00B540A6" w:rsidRDefault="00000000">
      <w:pPr>
        <w:numPr>
          <w:ilvl w:val="2"/>
          <w:numId w:val="26"/>
        </w:numPr>
        <w:pBdr>
          <w:top w:val="nil"/>
          <w:left w:val="nil"/>
          <w:bottom w:val="nil"/>
          <w:right w:val="nil"/>
          <w:between w:val="nil"/>
        </w:pBdr>
        <w:spacing w:after="160"/>
        <w:rPr>
          <w:color w:val="000000"/>
        </w:rPr>
        <w:pPrChange w:id="1261" w:author="F FLORENCE" w:date="2023-08-23T13:10:00Z">
          <w:pPr>
            <w:numPr>
              <w:ilvl w:val="2"/>
              <w:numId w:val="8"/>
            </w:numPr>
            <w:pBdr>
              <w:top w:val="nil"/>
              <w:left w:val="nil"/>
              <w:bottom w:val="nil"/>
              <w:right w:val="nil"/>
              <w:between w:val="nil"/>
            </w:pBdr>
            <w:spacing w:after="160"/>
            <w:ind w:left="2160" w:hanging="360"/>
          </w:pPr>
        </w:pPrChange>
      </w:pPr>
      <w:r>
        <w:rPr>
          <w:color w:val="000000"/>
        </w:rPr>
        <w:lastRenderedPageBreak/>
        <w:t xml:space="preserve">Please note: Teams should be prepared to drill any given trajectory within the specified parameters, so the coordinates will not be provided in advance of the test. </w:t>
      </w:r>
    </w:p>
    <w:p w14:paraId="00000175" w14:textId="77777777" w:rsidR="00B540A6" w:rsidRDefault="00000000">
      <w:pPr>
        <w:pStyle w:val="Heading4"/>
        <w:numPr>
          <w:ilvl w:val="1"/>
          <w:numId w:val="2"/>
        </w:numPr>
      </w:pPr>
      <w:bookmarkStart w:id="1262" w:name="_Toc143692336"/>
      <w:r>
        <w:t>Automation Requirements</w:t>
      </w:r>
      <w:bookmarkEnd w:id="1262"/>
    </w:p>
    <w:p w14:paraId="00000176" w14:textId="77777777" w:rsidR="00B540A6" w:rsidRDefault="00000000">
      <w:pPr>
        <w:pBdr>
          <w:top w:val="nil"/>
          <w:left w:val="nil"/>
          <w:bottom w:val="nil"/>
          <w:right w:val="nil"/>
          <w:between w:val="nil"/>
        </w:pBdr>
        <w:tabs>
          <w:tab w:val="left" w:pos="1530"/>
        </w:tabs>
        <w:spacing w:after="160"/>
        <w:ind w:left="1440"/>
        <w:rPr>
          <w:color w:val="000000"/>
        </w:rPr>
      </w:pPr>
      <w:r>
        <w:rPr>
          <w:color w:val="000000"/>
        </w:rPr>
        <w:t>Drilling mode/survey mode switching must be automated (i.e. built-in survey interval and drill string movement for on/off-bottom, slide/rotation mode switching).  Teams may select how many surveys, survey frequency, and whether surveys will be made on or off bottom.  Displays should show when surveys are being taken.</w:t>
      </w:r>
    </w:p>
    <w:p w14:paraId="00000177" w14:textId="77777777" w:rsidR="00B540A6" w:rsidRDefault="00000000">
      <w:pPr>
        <w:pStyle w:val="Heading4"/>
        <w:numPr>
          <w:ilvl w:val="1"/>
          <w:numId w:val="2"/>
        </w:numPr>
      </w:pPr>
      <w:bookmarkStart w:id="1263" w:name="_Toc143692337"/>
      <w:r>
        <w:t>Steering</w:t>
      </w:r>
      <w:bookmarkEnd w:id="1263"/>
    </w:p>
    <w:p w14:paraId="00000178" w14:textId="77777777" w:rsidR="00B540A6" w:rsidRDefault="00000000">
      <w:pPr>
        <w:numPr>
          <w:ilvl w:val="0"/>
          <w:numId w:val="4"/>
        </w:numPr>
        <w:pBdr>
          <w:top w:val="nil"/>
          <w:left w:val="nil"/>
          <w:bottom w:val="nil"/>
          <w:right w:val="nil"/>
          <w:between w:val="nil"/>
        </w:pBdr>
        <w:rPr>
          <w:color w:val="000000"/>
        </w:rPr>
      </w:pPr>
      <w:r>
        <w:rPr>
          <w:color w:val="000000"/>
        </w:rPr>
        <w:t>Steering requirements (e.g. toolface direction, slide length) must be calculated autonomously</w:t>
      </w:r>
    </w:p>
    <w:p w14:paraId="00000179" w14:textId="77777777" w:rsidR="00B540A6" w:rsidRDefault="00000000">
      <w:pPr>
        <w:numPr>
          <w:ilvl w:val="0"/>
          <w:numId w:val="4"/>
        </w:numPr>
        <w:pBdr>
          <w:top w:val="nil"/>
          <w:left w:val="nil"/>
          <w:bottom w:val="nil"/>
          <w:right w:val="nil"/>
          <w:between w:val="nil"/>
        </w:pBdr>
        <w:rPr>
          <w:color w:val="000000"/>
        </w:rPr>
      </w:pPr>
      <w:r>
        <w:rPr>
          <w:color w:val="000000"/>
        </w:rPr>
        <w:t>The steering model takes inputs from the Bit Model and BHA Model to predict trajectory.  A control system will also interface with the Steering Model and update parameters (such as pad force, AKO orientation, WOB, RPM, etc) accordingly.</w:t>
      </w:r>
    </w:p>
    <w:p w14:paraId="0000017A" w14:textId="77777777" w:rsidR="00B540A6" w:rsidRDefault="00000000">
      <w:pPr>
        <w:numPr>
          <w:ilvl w:val="0"/>
          <w:numId w:val="4"/>
        </w:numPr>
        <w:pBdr>
          <w:top w:val="nil"/>
          <w:left w:val="nil"/>
          <w:bottom w:val="nil"/>
          <w:right w:val="nil"/>
          <w:between w:val="nil"/>
        </w:pBdr>
        <w:rPr>
          <w:color w:val="000000"/>
        </w:rPr>
      </w:pPr>
      <w:r>
        <w:rPr>
          <w:color w:val="000000"/>
        </w:rPr>
        <w:t>Orientation of steering mechanism must be calculated by the system and shown on the rig floor display.</w:t>
      </w:r>
    </w:p>
    <w:p w14:paraId="0000017B" w14:textId="77777777" w:rsidR="00B540A6" w:rsidRDefault="00000000">
      <w:pPr>
        <w:numPr>
          <w:ilvl w:val="0"/>
          <w:numId w:val="4"/>
        </w:numPr>
        <w:pBdr>
          <w:top w:val="nil"/>
          <w:left w:val="nil"/>
          <w:bottom w:val="nil"/>
          <w:right w:val="nil"/>
          <w:between w:val="nil"/>
        </w:pBdr>
        <w:rPr>
          <w:color w:val="000000"/>
        </w:rPr>
      </w:pPr>
      <w:r>
        <w:rPr>
          <w:color w:val="000000"/>
        </w:rPr>
        <w:t>An RSS or AKO motor BHA will be specified on the day of the Phase II test. Thus, the model should be capable of simulating both steering systems.</w:t>
      </w:r>
    </w:p>
    <w:p w14:paraId="0000017C" w14:textId="77777777" w:rsidR="00B540A6" w:rsidRDefault="00000000">
      <w:pPr>
        <w:pStyle w:val="Heading4"/>
        <w:numPr>
          <w:ilvl w:val="1"/>
          <w:numId w:val="2"/>
        </w:numPr>
      </w:pPr>
      <w:bookmarkStart w:id="1264" w:name="_Toc143692338"/>
      <w:r>
        <w:t>Surveys</w:t>
      </w:r>
      <w:bookmarkEnd w:id="1264"/>
    </w:p>
    <w:p w14:paraId="0000017D" w14:textId="77777777" w:rsidR="00B540A6" w:rsidRDefault="00000000">
      <w:pPr>
        <w:numPr>
          <w:ilvl w:val="0"/>
          <w:numId w:val="6"/>
        </w:numPr>
        <w:pBdr>
          <w:top w:val="nil"/>
          <w:left w:val="nil"/>
          <w:bottom w:val="nil"/>
          <w:right w:val="nil"/>
          <w:between w:val="nil"/>
        </w:pBdr>
        <w:rPr>
          <w:color w:val="000000"/>
        </w:rPr>
      </w:pPr>
      <w:r>
        <w:rPr>
          <w:color w:val="000000"/>
        </w:rPr>
        <w:t>Directional surveying process must be entirely autonomous</w:t>
      </w:r>
    </w:p>
    <w:p w14:paraId="0000017E" w14:textId="77777777" w:rsidR="00B540A6" w:rsidRDefault="00000000">
      <w:pPr>
        <w:numPr>
          <w:ilvl w:val="0"/>
          <w:numId w:val="6"/>
        </w:numPr>
        <w:pBdr>
          <w:top w:val="nil"/>
          <w:left w:val="nil"/>
          <w:bottom w:val="nil"/>
          <w:right w:val="nil"/>
          <w:between w:val="nil"/>
        </w:pBdr>
        <w:rPr>
          <w:color w:val="000000"/>
        </w:rPr>
      </w:pPr>
      <w:r>
        <w:rPr>
          <w:color w:val="000000"/>
        </w:rPr>
        <w:t>Survey qualification must be done autonomously, however secondary qualification/verification/override can be made by a human</w:t>
      </w:r>
    </w:p>
    <w:p w14:paraId="0000017F" w14:textId="77777777" w:rsidR="00B540A6" w:rsidRDefault="00000000">
      <w:pPr>
        <w:numPr>
          <w:ilvl w:val="0"/>
          <w:numId w:val="6"/>
        </w:numPr>
        <w:pBdr>
          <w:top w:val="nil"/>
          <w:left w:val="nil"/>
          <w:bottom w:val="nil"/>
          <w:right w:val="nil"/>
          <w:between w:val="nil"/>
        </w:pBdr>
        <w:spacing w:after="160"/>
        <w:rPr>
          <w:color w:val="000000"/>
        </w:rPr>
      </w:pPr>
      <w:r>
        <w:rPr>
          <w:color w:val="000000"/>
        </w:rPr>
        <w:t>Dogleg severity required to hit target(s), distance/direction to plan must be autonomously calculated at each survey station and shown on the rig floor display</w:t>
      </w:r>
    </w:p>
    <w:p w14:paraId="00000180" w14:textId="77777777" w:rsidR="00B540A6" w:rsidRDefault="00000000">
      <w:pPr>
        <w:pStyle w:val="Heading4"/>
        <w:numPr>
          <w:ilvl w:val="1"/>
          <w:numId w:val="2"/>
        </w:numPr>
      </w:pPr>
      <w:bookmarkStart w:id="1265" w:name="_Toc143692339"/>
      <w:r>
        <w:t>Deliverables Requirements (Magnetic surveying)</w:t>
      </w:r>
      <w:bookmarkEnd w:id="1265"/>
    </w:p>
    <w:p w14:paraId="00000181" w14:textId="77777777" w:rsidR="00B540A6" w:rsidRDefault="00000000">
      <w:pPr>
        <w:numPr>
          <w:ilvl w:val="0"/>
          <w:numId w:val="9"/>
        </w:numPr>
        <w:pBdr>
          <w:top w:val="nil"/>
          <w:left w:val="nil"/>
          <w:bottom w:val="nil"/>
          <w:right w:val="nil"/>
          <w:between w:val="nil"/>
        </w:pBdr>
        <w:rPr>
          <w:color w:val="000000"/>
        </w:rPr>
      </w:pPr>
      <w:r>
        <w:rPr>
          <w:color w:val="000000"/>
        </w:rPr>
        <w:t>All teams are required to provide a definitive directional survey (TXT, LAS, or CSV format) meeting the following minimum requirements:</w:t>
      </w:r>
    </w:p>
    <w:p w14:paraId="00000182" w14:textId="77777777" w:rsidR="00B540A6" w:rsidRDefault="00000000">
      <w:pPr>
        <w:numPr>
          <w:ilvl w:val="0"/>
          <w:numId w:val="9"/>
        </w:numPr>
        <w:pBdr>
          <w:top w:val="nil"/>
          <w:left w:val="nil"/>
          <w:bottom w:val="nil"/>
          <w:right w:val="nil"/>
          <w:between w:val="nil"/>
        </w:pBdr>
        <w:rPr>
          <w:color w:val="000000"/>
        </w:rPr>
      </w:pPr>
      <w:r>
        <w:rPr>
          <w:color w:val="000000"/>
        </w:rPr>
        <w:t>Header info to include:</w:t>
      </w:r>
    </w:p>
    <w:p w14:paraId="00000183" w14:textId="77777777" w:rsidR="00B540A6" w:rsidRDefault="00000000">
      <w:pPr>
        <w:numPr>
          <w:ilvl w:val="2"/>
          <w:numId w:val="20"/>
        </w:numPr>
        <w:pBdr>
          <w:top w:val="nil"/>
          <w:left w:val="nil"/>
          <w:bottom w:val="nil"/>
          <w:right w:val="nil"/>
          <w:between w:val="nil"/>
        </w:pBdr>
        <w:rPr>
          <w:color w:val="000000"/>
          <w:u w:val="single"/>
        </w:rPr>
      </w:pPr>
      <w:r>
        <w:rPr>
          <w:color w:val="000000"/>
        </w:rPr>
        <w:t>Team/school name</w:t>
      </w:r>
    </w:p>
    <w:p w14:paraId="00000184" w14:textId="77777777" w:rsidR="00B540A6" w:rsidRDefault="00000000">
      <w:pPr>
        <w:numPr>
          <w:ilvl w:val="2"/>
          <w:numId w:val="20"/>
        </w:numPr>
        <w:pBdr>
          <w:top w:val="nil"/>
          <w:left w:val="nil"/>
          <w:bottom w:val="nil"/>
          <w:right w:val="nil"/>
          <w:between w:val="nil"/>
        </w:pBdr>
        <w:rPr>
          <w:color w:val="000000"/>
          <w:u w:val="single"/>
        </w:rPr>
      </w:pPr>
      <w:r>
        <w:rPr>
          <w:color w:val="000000"/>
        </w:rPr>
        <w:t>Directional Survey Date</w:t>
      </w:r>
    </w:p>
    <w:p w14:paraId="00000185" w14:textId="77777777" w:rsidR="00B540A6" w:rsidRDefault="00000000">
      <w:pPr>
        <w:numPr>
          <w:ilvl w:val="2"/>
          <w:numId w:val="20"/>
        </w:numPr>
        <w:pBdr>
          <w:top w:val="nil"/>
          <w:left w:val="nil"/>
          <w:bottom w:val="nil"/>
          <w:right w:val="nil"/>
          <w:between w:val="nil"/>
        </w:pBdr>
        <w:rPr>
          <w:color w:val="000000"/>
        </w:rPr>
      </w:pPr>
      <w:r>
        <w:rPr>
          <w:color w:val="000000"/>
        </w:rPr>
        <w:t>Well Center Coordinates (WGS84 Latitude &amp; Longitude)</w:t>
      </w:r>
    </w:p>
    <w:p w14:paraId="00000186" w14:textId="77777777" w:rsidR="00B540A6" w:rsidRDefault="00000000">
      <w:pPr>
        <w:numPr>
          <w:ilvl w:val="2"/>
          <w:numId w:val="20"/>
        </w:numPr>
        <w:pBdr>
          <w:top w:val="nil"/>
          <w:left w:val="nil"/>
          <w:bottom w:val="nil"/>
          <w:right w:val="nil"/>
          <w:between w:val="nil"/>
        </w:pBdr>
        <w:rPr>
          <w:color w:val="000000"/>
          <w:u w:val="single"/>
        </w:rPr>
      </w:pPr>
      <w:r>
        <w:rPr>
          <w:color w:val="000000"/>
        </w:rPr>
        <w:t>True Vertical Depth Reference (in depth units above block level)</w:t>
      </w:r>
    </w:p>
    <w:p w14:paraId="00000187" w14:textId="77777777" w:rsidR="00B540A6" w:rsidRDefault="00000000">
      <w:pPr>
        <w:numPr>
          <w:ilvl w:val="2"/>
          <w:numId w:val="20"/>
        </w:numPr>
        <w:pBdr>
          <w:top w:val="nil"/>
          <w:left w:val="nil"/>
          <w:bottom w:val="nil"/>
          <w:right w:val="nil"/>
          <w:between w:val="nil"/>
        </w:pBdr>
        <w:rPr>
          <w:color w:val="000000"/>
          <w:u w:val="single"/>
        </w:rPr>
      </w:pPr>
      <w:r>
        <w:rPr>
          <w:color w:val="000000"/>
        </w:rPr>
        <w:t>Grid Convergence</w:t>
      </w:r>
    </w:p>
    <w:p w14:paraId="00000188" w14:textId="77777777" w:rsidR="00B540A6" w:rsidRDefault="00000000">
      <w:pPr>
        <w:numPr>
          <w:ilvl w:val="2"/>
          <w:numId w:val="20"/>
        </w:numPr>
        <w:pBdr>
          <w:top w:val="nil"/>
          <w:left w:val="nil"/>
          <w:bottom w:val="nil"/>
          <w:right w:val="nil"/>
          <w:between w:val="nil"/>
        </w:pBdr>
        <w:rPr>
          <w:color w:val="000000"/>
          <w:u w:val="single"/>
        </w:rPr>
      </w:pPr>
      <w:r>
        <w:rPr>
          <w:color w:val="000000"/>
        </w:rPr>
        <w:t>Geomagnetic model used (if applicable)</w:t>
      </w:r>
    </w:p>
    <w:p w14:paraId="00000189" w14:textId="77777777" w:rsidR="00B540A6" w:rsidRDefault="00000000">
      <w:pPr>
        <w:numPr>
          <w:ilvl w:val="2"/>
          <w:numId w:val="20"/>
        </w:numPr>
        <w:pBdr>
          <w:top w:val="nil"/>
          <w:left w:val="nil"/>
          <w:bottom w:val="nil"/>
          <w:right w:val="nil"/>
          <w:between w:val="nil"/>
        </w:pBdr>
        <w:rPr>
          <w:color w:val="000000"/>
          <w:u w:val="single"/>
        </w:rPr>
      </w:pPr>
      <w:r>
        <w:rPr>
          <w:color w:val="000000"/>
        </w:rPr>
        <w:t>Magnetic declination applied (Geomagnetic model or in-field referenced)</w:t>
      </w:r>
    </w:p>
    <w:p w14:paraId="0000018A" w14:textId="77777777" w:rsidR="00B540A6" w:rsidRDefault="00000000">
      <w:pPr>
        <w:numPr>
          <w:ilvl w:val="2"/>
          <w:numId w:val="20"/>
        </w:numPr>
        <w:pBdr>
          <w:top w:val="nil"/>
          <w:left w:val="nil"/>
          <w:bottom w:val="nil"/>
          <w:right w:val="nil"/>
          <w:between w:val="nil"/>
        </w:pBdr>
        <w:rPr>
          <w:color w:val="000000"/>
          <w:u w:val="single"/>
        </w:rPr>
      </w:pPr>
      <w:r>
        <w:rPr>
          <w:color w:val="000000"/>
        </w:rPr>
        <w:t>Total Azimuth Correction</w:t>
      </w:r>
    </w:p>
    <w:p w14:paraId="0000018B" w14:textId="77777777" w:rsidR="00B540A6" w:rsidRDefault="00000000">
      <w:pPr>
        <w:numPr>
          <w:ilvl w:val="2"/>
          <w:numId w:val="20"/>
        </w:numPr>
        <w:pBdr>
          <w:top w:val="nil"/>
          <w:left w:val="nil"/>
          <w:bottom w:val="nil"/>
          <w:right w:val="nil"/>
          <w:between w:val="nil"/>
        </w:pBdr>
        <w:rPr>
          <w:color w:val="000000"/>
          <w:u w:val="single"/>
        </w:rPr>
      </w:pPr>
      <w:r>
        <w:rPr>
          <w:color w:val="000000"/>
        </w:rPr>
        <w:t>Magnetic field dip reference (Geomagnetic model or in-field referenced)</w:t>
      </w:r>
    </w:p>
    <w:p w14:paraId="0000018C" w14:textId="77777777" w:rsidR="00B540A6" w:rsidRDefault="00000000">
      <w:pPr>
        <w:numPr>
          <w:ilvl w:val="2"/>
          <w:numId w:val="20"/>
        </w:numPr>
        <w:pBdr>
          <w:top w:val="nil"/>
          <w:left w:val="nil"/>
          <w:bottom w:val="nil"/>
          <w:right w:val="nil"/>
          <w:between w:val="nil"/>
        </w:pBdr>
        <w:rPr>
          <w:color w:val="000000"/>
          <w:u w:val="single"/>
        </w:rPr>
      </w:pPr>
      <w:r>
        <w:rPr>
          <w:color w:val="000000"/>
        </w:rPr>
        <w:t>Total magnetic field strength reference (Geomagnetic model or in-field referenced)</w:t>
      </w:r>
    </w:p>
    <w:p w14:paraId="0000018D" w14:textId="77777777" w:rsidR="00B540A6" w:rsidRDefault="00000000">
      <w:pPr>
        <w:numPr>
          <w:ilvl w:val="2"/>
          <w:numId w:val="20"/>
        </w:numPr>
        <w:pBdr>
          <w:top w:val="nil"/>
          <w:left w:val="nil"/>
          <w:bottom w:val="nil"/>
          <w:right w:val="nil"/>
          <w:between w:val="nil"/>
        </w:pBdr>
        <w:rPr>
          <w:color w:val="000000"/>
          <w:u w:val="single"/>
        </w:rPr>
      </w:pPr>
      <w:r>
        <w:rPr>
          <w:color w:val="000000"/>
        </w:rPr>
        <w:t>Error model associated with well trajectory (ISCWSA/OWSG error model or otherwise)</w:t>
      </w:r>
    </w:p>
    <w:p w14:paraId="0000018E" w14:textId="77777777" w:rsidR="00B540A6" w:rsidRDefault="00000000">
      <w:pPr>
        <w:numPr>
          <w:ilvl w:val="3"/>
          <w:numId w:val="20"/>
        </w:numPr>
        <w:pBdr>
          <w:top w:val="nil"/>
          <w:left w:val="nil"/>
          <w:bottom w:val="nil"/>
          <w:right w:val="nil"/>
          <w:between w:val="nil"/>
        </w:pBdr>
        <w:rPr>
          <w:color w:val="000000"/>
          <w:u w:val="single"/>
        </w:rPr>
      </w:pPr>
      <w:r>
        <w:rPr>
          <w:color w:val="000000"/>
        </w:rPr>
        <w:lastRenderedPageBreak/>
        <w:t>If non-standard error model is being used (i.e., formulas being modified and/or coefficients being changed), error model description (using standard variable/coefficient naming conventions) and justification must be included in project design</w:t>
      </w:r>
    </w:p>
    <w:p w14:paraId="0000018F" w14:textId="77777777" w:rsidR="00B540A6" w:rsidRDefault="00000000">
      <w:pPr>
        <w:numPr>
          <w:ilvl w:val="0"/>
          <w:numId w:val="9"/>
        </w:numPr>
        <w:pBdr>
          <w:top w:val="nil"/>
          <w:left w:val="nil"/>
          <w:bottom w:val="nil"/>
          <w:right w:val="nil"/>
          <w:between w:val="nil"/>
        </w:pBdr>
        <w:rPr>
          <w:color w:val="000000"/>
        </w:rPr>
      </w:pPr>
      <w:r>
        <w:rPr>
          <w:color w:val="000000"/>
        </w:rPr>
        <w:t>Minimum Curvature calculated trajectory (using appropriate survey station interval to accurately represent the drilled wellbore position)</w:t>
      </w:r>
    </w:p>
    <w:p w14:paraId="00000190" w14:textId="77777777" w:rsidR="00B540A6" w:rsidRDefault="00000000">
      <w:pPr>
        <w:numPr>
          <w:ilvl w:val="0"/>
          <w:numId w:val="13"/>
        </w:numPr>
        <w:pBdr>
          <w:top w:val="nil"/>
          <w:left w:val="nil"/>
          <w:bottom w:val="nil"/>
          <w:right w:val="nil"/>
          <w:between w:val="nil"/>
        </w:pBdr>
        <w:rPr>
          <w:color w:val="000000"/>
          <w:u w:val="single"/>
        </w:rPr>
      </w:pPr>
      <w:r>
        <w:rPr>
          <w:color w:val="000000"/>
        </w:rPr>
        <w:t>Each survey station is to include the following data:</w:t>
      </w:r>
    </w:p>
    <w:p w14:paraId="00000191" w14:textId="77777777" w:rsidR="00B540A6" w:rsidRDefault="00000000">
      <w:pPr>
        <w:numPr>
          <w:ilvl w:val="3"/>
          <w:numId w:val="20"/>
        </w:numPr>
        <w:pBdr>
          <w:top w:val="nil"/>
          <w:left w:val="nil"/>
          <w:bottom w:val="nil"/>
          <w:right w:val="nil"/>
          <w:between w:val="nil"/>
        </w:pBdr>
        <w:rPr>
          <w:color w:val="000000"/>
          <w:u w:val="single"/>
        </w:rPr>
      </w:pPr>
      <w:r>
        <w:rPr>
          <w:color w:val="000000"/>
        </w:rPr>
        <w:t>Measured Depth</w:t>
      </w:r>
    </w:p>
    <w:p w14:paraId="00000192" w14:textId="77777777" w:rsidR="00B540A6" w:rsidRDefault="00000000">
      <w:pPr>
        <w:numPr>
          <w:ilvl w:val="3"/>
          <w:numId w:val="20"/>
        </w:numPr>
        <w:pBdr>
          <w:top w:val="nil"/>
          <w:left w:val="nil"/>
          <w:bottom w:val="nil"/>
          <w:right w:val="nil"/>
          <w:between w:val="nil"/>
        </w:pBdr>
        <w:rPr>
          <w:color w:val="000000"/>
          <w:u w:val="single"/>
        </w:rPr>
      </w:pPr>
      <w:r>
        <w:rPr>
          <w:color w:val="000000"/>
        </w:rPr>
        <w:t>Inclination</w:t>
      </w:r>
    </w:p>
    <w:p w14:paraId="00000193" w14:textId="77777777" w:rsidR="00B540A6" w:rsidRDefault="00000000">
      <w:pPr>
        <w:numPr>
          <w:ilvl w:val="3"/>
          <w:numId w:val="20"/>
        </w:numPr>
        <w:pBdr>
          <w:top w:val="nil"/>
          <w:left w:val="nil"/>
          <w:bottom w:val="nil"/>
          <w:right w:val="nil"/>
          <w:between w:val="nil"/>
        </w:pBdr>
        <w:rPr>
          <w:color w:val="000000"/>
          <w:u w:val="single"/>
        </w:rPr>
      </w:pPr>
      <w:r>
        <w:rPr>
          <w:color w:val="000000"/>
        </w:rPr>
        <w:t>Azimuth (referenced to “block north”)</w:t>
      </w:r>
    </w:p>
    <w:p w14:paraId="00000194" w14:textId="77777777" w:rsidR="00B540A6" w:rsidRDefault="00000000">
      <w:pPr>
        <w:numPr>
          <w:ilvl w:val="3"/>
          <w:numId w:val="20"/>
        </w:numPr>
        <w:pBdr>
          <w:top w:val="nil"/>
          <w:left w:val="nil"/>
          <w:bottom w:val="nil"/>
          <w:right w:val="nil"/>
          <w:between w:val="nil"/>
        </w:pBdr>
        <w:rPr>
          <w:color w:val="000000"/>
          <w:u w:val="single"/>
        </w:rPr>
      </w:pPr>
      <w:r>
        <w:rPr>
          <w:color w:val="000000"/>
        </w:rPr>
        <w:t>True Vertical Depth</w:t>
      </w:r>
    </w:p>
    <w:p w14:paraId="00000195" w14:textId="77777777" w:rsidR="00B540A6" w:rsidRDefault="00000000">
      <w:pPr>
        <w:numPr>
          <w:ilvl w:val="3"/>
          <w:numId w:val="20"/>
        </w:numPr>
        <w:pBdr>
          <w:top w:val="nil"/>
          <w:left w:val="nil"/>
          <w:bottom w:val="nil"/>
          <w:right w:val="nil"/>
          <w:between w:val="nil"/>
        </w:pBdr>
        <w:rPr>
          <w:color w:val="000000"/>
          <w:u w:val="single"/>
        </w:rPr>
      </w:pPr>
      <w:r>
        <w:rPr>
          <w:color w:val="000000"/>
        </w:rPr>
        <w:t>Northing (from well center)</w:t>
      </w:r>
    </w:p>
    <w:p w14:paraId="00000196" w14:textId="77777777" w:rsidR="00B540A6" w:rsidRDefault="00000000">
      <w:pPr>
        <w:numPr>
          <w:ilvl w:val="3"/>
          <w:numId w:val="20"/>
        </w:numPr>
        <w:pBdr>
          <w:top w:val="nil"/>
          <w:left w:val="nil"/>
          <w:bottom w:val="nil"/>
          <w:right w:val="nil"/>
          <w:between w:val="nil"/>
        </w:pBdr>
        <w:rPr>
          <w:color w:val="000000"/>
          <w:u w:val="single"/>
        </w:rPr>
      </w:pPr>
      <w:r>
        <w:rPr>
          <w:color w:val="000000"/>
        </w:rPr>
        <w:t>Easting (from well center)</w:t>
      </w:r>
    </w:p>
    <w:p w14:paraId="00000197" w14:textId="77777777" w:rsidR="00B540A6" w:rsidRDefault="00000000">
      <w:pPr>
        <w:numPr>
          <w:ilvl w:val="3"/>
          <w:numId w:val="20"/>
        </w:numPr>
        <w:pBdr>
          <w:top w:val="nil"/>
          <w:left w:val="nil"/>
          <w:bottom w:val="nil"/>
          <w:right w:val="nil"/>
          <w:between w:val="nil"/>
        </w:pBdr>
        <w:rPr>
          <w:color w:val="000000"/>
          <w:u w:val="single"/>
        </w:rPr>
      </w:pPr>
      <w:r>
        <w:rPr>
          <w:color w:val="000000"/>
        </w:rPr>
        <w:t>Dogleg Severity</w:t>
      </w:r>
    </w:p>
    <w:p w14:paraId="00000198" w14:textId="77777777" w:rsidR="00B540A6" w:rsidRDefault="00000000">
      <w:pPr>
        <w:numPr>
          <w:ilvl w:val="0"/>
          <w:numId w:val="13"/>
        </w:numPr>
        <w:pBdr>
          <w:top w:val="nil"/>
          <w:left w:val="nil"/>
          <w:bottom w:val="nil"/>
          <w:right w:val="nil"/>
          <w:between w:val="nil"/>
        </w:pBdr>
        <w:spacing w:after="160"/>
        <w:rPr>
          <w:color w:val="000000"/>
          <w:u w:val="single"/>
        </w:rPr>
      </w:pPr>
      <w:r>
        <w:rPr>
          <w:color w:val="000000"/>
        </w:rPr>
        <w:t>Final survey station is to be an extrapolation to total depth at the bit</w:t>
      </w:r>
    </w:p>
    <w:p w14:paraId="00000199" w14:textId="77777777" w:rsidR="00B540A6" w:rsidRDefault="00000000">
      <w:pPr>
        <w:pStyle w:val="Heading4"/>
        <w:numPr>
          <w:ilvl w:val="1"/>
          <w:numId w:val="2"/>
        </w:numPr>
      </w:pPr>
      <w:bookmarkStart w:id="1266" w:name="_Toc143692340"/>
      <w:r>
        <w:t>Plots</w:t>
      </w:r>
      <w:bookmarkEnd w:id="1266"/>
    </w:p>
    <w:p w14:paraId="0000019A" w14:textId="77777777" w:rsidR="00B540A6" w:rsidRDefault="00000000">
      <w:pPr>
        <w:numPr>
          <w:ilvl w:val="0"/>
          <w:numId w:val="15"/>
        </w:numPr>
        <w:pBdr>
          <w:top w:val="nil"/>
          <w:left w:val="nil"/>
          <w:bottom w:val="nil"/>
          <w:right w:val="nil"/>
          <w:between w:val="nil"/>
        </w:pBdr>
        <w:rPr>
          <w:color w:val="000000"/>
        </w:rPr>
      </w:pPr>
      <w:r>
        <w:rPr>
          <w:color w:val="000000"/>
        </w:rPr>
        <w:t>All teams are required to provide plan vs. actual plots containing the following minimum requirements:</w:t>
      </w:r>
    </w:p>
    <w:p w14:paraId="0000019B" w14:textId="77777777" w:rsidR="00B540A6" w:rsidRDefault="00000000">
      <w:pPr>
        <w:numPr>
          <w:ilvl w:val="0"/>
          <w:numId w:val="15"/>
        </w:numPr>
        <w:pBdr>
          <w:top w:val="nil"/>
          <w:left w:val="nil"/>
          <w:bottom w:val="nil"/>
          <w:right w:val="nil"/>
          <w:between w:val="nil"/>
        </w:pBdr>
        <w:rPr>
          <w:color w:val="000000"/>
        </w:rPr>
      </w:pPr>
      <w:r>
        <w:rPr>
          <w:color w:val="000000"/>
        </w:rPr>
        <w:t xml:space="preserve">As-drilled trajectory and original planned trajectory shown on same TVD vs. </w:t>
      </w:r>
    </w:p>
    <w:p w14:paraId="0000019C" w14:textId="77777777" w:rsidR="00B540A6" w:rsidRDefault="00000000">
      <w:pPr>
        <w:numPr>
          <w:ilvl w:val="0"/>
          <w:numId w:val="15"/>
        </w:numPr>
        <w:pBdr>
          <w:top w:val="nil"/>
          <w:left w:val="nil"/>
          <w:bottom w:val="nil"/>
          <w:right w:val="nil"/>
          <w:between w:val="nil"/>
        </w:pBdr>
        <w:rPr>
          <w:color w:val="000000"/>
        </w:rPr>
      </w:pPr>
      <w:r>
        <w:rPr>
          <w:color w:val="000000"/>
        </w:rPr>
        <w:t>Vertical Section plot</w:t>
      </w:r>
    </w:p>
    <w:p w14:paraId="0000019D" w14:textId="77777777" w:rsidR="00B540A6" w:rsidRDefault="00000000">
      <w:pPr>
        <w:numPr>
          <w:ilvl w:val="0"/>
          <w:numId w:val="17"/>
        </w:numPr>
        <w:pBdr>
          <w:top w:val="nil"/>
          <w:left w:val="nil"/>
          <w:bottom w:val="nil"/>
          <w:right w:val="nil"/>
          <w:between w:val="nil"/>
        </w:pBdr>
        <w:rPr>
          <w:color w:val="000000"/>
        </w:rPr>
      </w:pPr>
      <w:r>
        <w:rPr>
          <w:color w:val="000000"/>
        </w:rPr>
        <w:t>Vertical section direction to be determined by well center-to-target bearing</w:t>
      </w:r>
    </w:p>
    <w:p w14:paraId="0000019E" w14:textId="77777777" w:rsidR="00B540A6" w:rsidRDefault="00000000">
      <w:pPr>
        <w:numPr>
          <w:ilvl w:val="0"/>
          <w:numId w:val="17"/>
        </w:numPr>
        <w:pBdr>
          <w:top w:val="nil"/>
          <w:left w:val="nil"/>
          <w:bottom w:val="nil"/>
          <w:right w:val="nil"/>
          <w:between w:val="nil"/>
        </w:pBdr>
        <w:rPr>
          <w:color w:val="000000"/>
        </w:rPr>
      </w:pPr>
      <w:r>
        <w:rPr>
          <w:color w:val="000000"/>
        </w:rPr>
        <w:t xml:space="preserve">As-drilled trajectory and original planned trajectory shown on same X/Y plot </w:t>
      </w:r>
    </w:p>
    <w:p w14:paraId="0000019F" w14:textId="77777777" w:rsidR="00B540A6" w:rsidRDefault="00000000">
      <w:pPr>
        <w:numPr>
          <w:ilvl w:val="0"/>
          <w:numId w:val="17"/>
        </w:numPr>
        <w:pBdr>
          <w:top w:val="nil"/>
          <w:left w:val="nil"/>
          <w:bottom w:val="nil"/>
          <w:right w:val="nil"/>
          <w:between w:val="nil"/>
        </w:pBdr>
        <w:rPr>
          <w:color w:val="000000"/>
        </w:rPr>
      </w:pPr>
      <w:r>
        <w:rPr>
          <w:color w:val="000000"/>
        </w:rPr>
        <w:t>Grid north reference to “block north”</w:t>
      </w:r>
    </w:p>
    <w:p w14:paraId="000001A0" w14:textId="77777777" w:rsidR="00B540A6" w:rsidRDefault="00000000">
      <w:pPr>
        <w:numPr>
          <w:ilvl w:val="0"/>
          <w:numId w:val="17"/>
        </w:numPr>
        <w:pBdr>
          <w:top w:val="nil"/>
          <w:left w:val="nil"/>
          <w:bottom w:val="nil"/>
          <w:right w:val="nil"/>
          <w:between w:val="nil"/>
        </w:pBdr>
        <w:spacing w:after="160"/>
        <w:rPr>
          <w:color w:val="000000"/>
        </w:rPr>
      </w:pPr>
      <w:r>
        <w:rPr>
          <w:color w:val="000000"/>
        </w:rPr>
        <w:t>[0,0] at well center</w:t>
      </w:r>
    </w:p>
    <w:p w14:paraId="000001A1" w14:textId="77777777" w:rsidR="00B540A6" w:rsidRDefault="00000000">
      <w:pPr>
        <w:pStyle w:val="Heading4"/>
        <w:numPr>
          <w:ilvl w:val="1"/>
          <w:numId w:val="2"/>
        </w:numPr>
      </w:pPr>
      <w:bookmarkStart w:id="1267" w:name="_Toc143692341"/>
      <w:r>
        <w:t>Data Logs</w:t>
      </w:r>
      <w:bookmarkEnd w:id="1267"/>
    </w:p>
    <w:p w14:paraId="000001A2" w14:textId="77777777" w:rsidR="00B540A6" w:rsidRDefault="00000000">
      <w:pPr>
        <w:numPr>
          <w:ilvl w:val="0"/>
          <w:numId w:val="18"/>
        </w:numPr>
        <w:pBdr>
          <w:top w:val="nil"/>
          <w:left w:val="nil"/>
          <w:bottom w:val="nil"/>
          <w:right w:val="nil"/>
          <w:between w:val="nil"/>
        </w:pBdr>
        <w:rPr>
          <w:color w:val="000000"/>
          <w:u w:val="single"/>
        </w:rPr>
      </w:pPr>
      <w:r>
        <w:rPr>
          <w:color w:val="000000"/>
        </w:rPr>
        <w:t>All teams are required to provide directional survey raw data logs containing the following minimum requirements:</w:t>
      </w:r>
    </w:p>
    <w:p w14:paraId="000001A3" w14:textId="77777777" w:rsidR="00B540A6" w:rsidRDefault="00000000">
      <w:pPr>
        <w:numPr>
          <w:ilvl w:val="0"/>
          <w:numId w:val="18"/>
        </w:numPr>
        <w:pBdr>
          <w:top w:val="nil"/>
          <w:left w:val="nil"/>
          <w:bottom w:val="nil"/>
          <w:right w:val="nil"/>
          <w:between w:val="nil"/>
        </w:pBdr>
        <w:rPr>
          <w:color w:val="000000"/>
          <w:u w:val="single"/>
        </w:rPr>
      </w:pPr>
      <w:r>
        <w:rPr>
          <w:color w:val="000000"/>
        </w:rPr>
        <w:t>Each log entry is to include the following data:</w:t>
      </w:r>
    </w:p>
    <w:p w14:paraId="000001A4" w14:textId="77777777" w:rsidR="00B540A6" w:rsidRDefault="00000000">
      <w:pPr>
        <w:numPr>
          <w:ilvl w:val="2"/>
          <w:numId w:val="18"/>
        </w:numPr>
        <w:pBdr>
          <w:top w:val="nil"/>
          <w:left w:val="nil"/>
          <w:bottom w:val="nil"/>
          <w:right w:val="nil"/>
          <w:between w:val="nil"/>
        </w:pBdr>
        <w:rPr>
          <w:color w:val="000000"/>
        </w:rPr>
      </w:pPr>
      <w:r>
        <w:rPr>
          <w:color w:val="000000"/>
        </w:rPr>
        <w:t>Time stamp (containing year, month, date, hour, minute, second)</w:t>
      </w:r>
    </w:p>
    <w:p w14:paraId="000001A5" w14:textId="77777777" w:rsidR="00B540A6" w:rsidRDefault="00000000">
      <w:pPr>
        <w:numPr>
          <w:ilvl w:val="2"/>
          <w:numId w:val="18"/>
        </w:numPr>
        <w:pBdr>
          <w:top w:val="nil"/>
          <w:left w:val="nil"/>
          <w:bottom w:val="nil"/>
          <w:right w:val="nil"/>
          <w:between w:val="nil"/>
        </w:pBdr>
        <w:rPr>
          <w:color w:val="000000"/>
        </w:rPr>
      </w:pPr>
      <w:r>
        <w:rPr>
          <w:color w:val="000000"/>
        </w:rPr>
        <w:t>Sensor measured depth</w:t>
      </w:r>
    </w:p>
    <w:p w14:paraId="000001A6" w14:textId="77777777" w:rsidR="00B540A6" w:rsidRDefault="00000000">
      <w:pPr>
        <w:numPr>
          <w:ilvl w:val="2"/>
          <w:numId w:val="18"/>
        </w:numPr>
        <w:pBdr>
          <w:top w:val="nil"/>
          <w:left w:val="nil"/>
          <w:bottom w:val="nil"/>
          <w:right w:val="nil"/>
          <w:between w:val="nil"/>
        </w:pBdr>
        <w:rPr>
          <w:color w:val="000000"/>
          <w:u w:val="single"/>
        </w:rPr>
      </w:pPr>
      <w:r>
        <w:rPr>
          <w:color w:val="000000"/>
        </w:rPr>
        <w:t>Downhole sensor value(s) recorded</w:t>
      </w:r>
    </w:p>
    <w:p w14:paraId="000001A7" w14:textId="77777777" w:rsidR="00B540A6" w:rsidRDefault="00000000">
      <w:pPr>
        <w:numPr>
          <w:ilvl w:val="4"/>
          <w:numId w:val="3"/>
        </w:numPr>
        <w:pBdr>
          <w:top w:val="nil"/>
          <w:left w:val="nil"/>
          <w:bottom w:val="nil"/>
          <w:right w:val="nil"/>
          <w:between w:val="nil"/>
        </w:pBdr>
        <w:ind w:left="2880"/>
        <w:rPr>
          <w:color w:val="000000"/>
          <w:u w:val="single"/>
        </w:rPr>
      </w:pPr>
      <w:r>
        <w:rPr>
          <w:color w:val="000000"/>
        </w:rPr>
        <w:t>Sensor axes values</w:t>
      </w:r>
    </w:p>
    <w:p w14:paraId="000001A8" w14:textId="77777777" w:rsidR="00B540A6" w:rsidRDefault="00000000">
      <w:pPr>
        <w:numPr>
          <w:ilvl w:val="4"/>
          <w:numId w:val="3"/>
        </w:numPr>
        <w:pBdr>
          <w:top w:val="nil"/>
          <w:left w:val="nil"/>
          <w:bottom w:val="nil"/>
          <w:right w:val="nil"/>
          <w:between w:val="nil"/>
        </w:pBdr>
        <w:ind w:left="2880"/>
        <w:rPr>
          <w:color w:val="000000"/>
          <w:u w:val="single"/>
        </w:rPr>
      </w:pPr>
      <w:r>
        <w:rPr>
          <w:color w:val="000000"/>
        </w:rPr>
        <w:t>Calculated survey qualifier values</w:t>
      </w:r>
    </w:p>
    <w:p w14:paraId="000001A9" w14:textId="77777777" w:rsidR="00B540A6" w:rsidRDefault="00000000">
      <w:pPr>
        <w:numPr>
          <w:ilvl w:val="2"/>
          <w:numId w:val="18"/>
        </w:numPr>
        <w:pBdr>
          <w:top w:val="nil"/>
          <w:left w:val="nil"/>
          <w:bottom w:val="nil"/>
          <w:right w:val="nil"/>
          <w:between w:val="nil"/>
        </w:pBdr>
        <w:rPr>
          <w:color w:val="000000"/>
        </w:rPr>
      </w:pPr>
      <w:r>
        <w:rPr>
          <w:color w:val="000000"/>
        </w:rPr>
        <w:t>Accepted survey indicator (if log entry is an intended survey station)</w:t>
      </w:r>
    </w:p>
    <w:p w14:paraId="000001AA" w14:textId="77777777" w:rsidR="00B540A6" w:rsidRDefault="00000000">
      <w:pPr>
        <w:numPr>
          <w:ilvl w:val="4"/>
          <w:numId w:val="3"/>
        </w:numPr>
        <w:pBdr>
          <w:top w:val="nil"/>
          <w:left w:val="nil"/>
          <w:bottom w:val="nil"/>
          <w:right w:val="nil"/>
          <w:between w:val="nil"/>
        </w:pBdr>
        <w:spacing w:after="160"/>
        <w:ind w:left="2880"/>
        <w:rPr>
          <w:color w:val="000000"/>
          <w:u w:val="single"/>
        </w:rPr>
      </w:pPr>
      <w:r>
        <w:rPr>
          <w:color w:val="000000"/>
        </w:rPr>
        <w:t>If secondary (i.e., human) qualification is also used, both acceptance indicators must be shown</w:t>
      </w:r>
    </w:p>
    <w:p w14:paraId="000001AB" w14:textId="77777777" w:rsidR="00B540A6" w:rsidRDefault="00000000">
      <w:pPr>
        <w:pStyle w:val="Heading4"/>
        <w:numPr>
          <w:ilvl w:val="1"/>
          <w:numId w:val="2"/>
        </w:numPr>
      </w:pPr>
      <w:bookmarkStart w:id="1268" w:name="_Toc143692342"/>
      <w:r>
        <w:t>Formation Characteristics</w:t>
      </w:r>
      <w:bookmarkEnd w:id="1268"/>
    </w:p>
    <w:p w14:paraId="000001AC" w14:textId="77777777" w:rsidR="00B540A6" w:rsidRDefault="00000000">
      <w:pPr>
        <w:numPr>
          <w:ilvl w:val="2"/>
          <w:numId w:val="2"/>
        </w:numPr>
        <w:pBdr>
          <w:top w:val="nil"/>
          <w:left w:val="nil"/>
          <w:bottom w:val="nil"/>
          <w:right w:val="nil"/>
          <w:between w:val="nil"/>
        </w:pBdr>
        <w:rPr>
          <w:color w:val="000000"/>
        </w:rPr>
      </w:pPr>
      <w:r>
        <w:rPr>
          <w:color w:val="000000"/>
        </w:rPr>
        <w:t>DSATS will furnish a formation model immediately prior to the Phase II test.</w:t>
      </w:r>
    </w:p>
    <w:p w14:paraId="000001AD" w14:textId="77777777" w:rsidR="00B540A6" w:rsidRDefault="00000000">
      <w:pPr>
        <w:numPr>
          <w:ilvl w:val="2"/>
          <w:numId w:val="2"/>
        </w:numPr>
        <w:pBdr>
          <w:top w:val="nil"/>
          <w:left w:val="nil"/>
          <w:bottom w:val="nil"/>
          <w:right w:val="nil"/>
          <w:between w:val="nil"/>
        </w:pBdr>
        <w:rPr>
          <w:color w:val="000000"/>
        </w:rPr>
      </w:pPr>
      <w:r>
        <w:rPr>
          <w:color w:val="000000"/>
        </w:rPr>
        <w:t>Teams should prepare in advance to import or manually enter the data, as they prefer.</w:t>
      </w:r>
    </w:p>
    <w:sdt>
      <w:sdtPr>
        <w:tag w:val="goog_rdk_51"/>
        <w:id w:val="-1768844058"/>
      </w:sdtPr>
      <w:sdtContent>
        <w:p w14:paraId="000001AE" w14:textId="77777777" w:rsidR="00B540A6" w:rsidRDefault="00000000">
          <w:pPr>
            <w:numPr>
              <w:ilvl w:val="2"/>
              <w:numId w:val="2"/>
            </w:numPr>
            <w:pBdr>
              <w:top w:val="nil"/>
              <w:left w:val="nil"/>
              <w:bottom w:val="nil"/>
              <w:right w:val="nil"/>
              <w:between w:val="nil"/>
            </w:pBdr>
            <w:rPr>
              <w:color w:val="000000"/>
            </w:rPr>
          </w:pPr>
          <w:r>
            <w:rPr>
              <w:color w:val="000000"/>
            </w:rPr>
            <w:t>The formation model should be defined by rock type, UCS, and confining pressure. At each simulation step increment, the bit drills and extends the wellbore. While calculation of explicit contact forces with the wellbore are not mandatory, the build rate will still change due to newly formed wellbore geometry and changing rock strength.  This phenomenon must be taken into effect accurately.  Teams can assume a 2D wellbore and thus develop a 2D drilling propagation model.</w:t>
          </w:r>
          <w:r>
            <w:t xml:space="preserve"> </w:t>
          </w:r>
          <w:r>
            <w:rPr>
              <w:color w:val="000000"/>
            </w:rPr>
            <w:t>The format for the formation data will be provided in late November.</w:t>
          </w:r>
        </w:p>
      </w:sdtContent>
    </w:sdt>
    <w:p w14:paraId="000001AF" w14:textId="77777777" w:rsidR="00B540A6" w:rsidRDefault="00000000">
      <w:pPr>
        <w:pStyle w:val="Heading4"/>
        <w:numPr>
          <w:ilvl w:val="1"/>
          <w:numId w:val="2"/>
        </w:numPr>
        <w:rPr>
          <w:i w:val="0"/>
        </w:rPr>
      </w:pPr>
      <w:bookmarkStart w:id="1269" w:name="_Toc143692343"/>
      <w:r>
        <w:rPr>
          <w:i w:val="0"/>
        </w:rPr>
        <w:t>Targets</w:t>
      </w:r>
      <w:bookmarkEnd w:id="1269"/>
    </w:p>
    <w:p w14:paraId="000001B0" w14:textId="77777777" w:rsidR="00B540A6" w:rsidRDefault="00000000">
      <w:pPr>
        <w:ind w:left="1440"/>
      </w:pPr>
      <w:r>
        <w:t>The targets will not be available until immediately prior to the Phase II test.  However, the starting directional plan to hit the targets will not require wellbore inclinations in excess of 30° from vertical, 15° change in azimuth.  Note: This is a maximum.  Be prepared for much smaller build rates.</w:t>
      </w:r>
    </w:p>
    <w:p w14:paraId="000001B1" w14:textId="77777777" w:rsidR="00B540A6" w:rsidRDefault="00B540A6">
      <w:pPr>
        <w:ind w:left="1440"/>
      </w:pPr>
    </w:p>
    <w:p w14:paraId="000001B2" w14:textId="77777777" w:rsidR="00B540A6" w:rsidRDefault="00000000">
      <w:pPr>
        <w:pStyle w:val="Heading4"/>
        <w:numPr>
          <w:ilvl w:val="1"/>
          <w:numId w:val="2"/>
        </w:numPr>
        <w:rPr>
          <w:i w:val="0"/>
        </w:rPr>
      </w:pPr>
      <w:bookmarkStart w:id="1270" w:name="_heading=h.qsh70q" w:colFirst="0" w:colLast="0"/>
      <w:bookmarkStart w:id="1271" w:name="_Toc143692344"/>
      <w:bookmarkEnd w:id="1270"/>
      <w:r>
        <w:rPr>
          <w:i w:val="0"/>
        </w:rPr>
        <w:t>Trajectory</w:t>
      </w:r>
      <w:bookmarkEnd w:id="1271"/>
    </w:p>
    <w:p w14:paraId="000001B3" w14:textId="77777777" w:rsidR="00B540A6" w:rsidRDefault="00000000">
      <w:pPr>
        <w:ind w:left="1440"/>
      </w:pPr>
      <w:r>
        <w:t xml:space="preserve">Teams shall choose their own trajectory to optimize the drilling, the well path and closeness to the given targets.  This should be computed autonomously after the targets are manually entered.  Limit the scope to 2-D for both the steering model as well as the formation model </w:t>
      </w:r>
    </w:p>
    <w:p w14:paraId="000001B4" w14:textId="77777777" w:rsidR="00B540A6" w:rsidRDefault="00000000">
      <w:pPr>
        <w:ind w:left="1440"/>
      </w:pPr>
      <w:r>
        <w:t xml:space="preserve">for BHA/bit deflection behavior. </w:t>
      </w:r>
    </w:p>
    <w:p w14:paraId="000001B5" w14:textId="77777777" w:rsidR="00B540A6" w:rsidRDefault="00B540A6"/>
    <w:p w14:paraId="000001B6" w14:textId="77777777" w:rsidR="00B540A6" w:rsidRDefault="00000000">
      <w:pPr>
        <w:pStyle w:val="Heading4"/>
        <w:numPr>
          <w:ilvl w:val="1"/>
          <w:numId w:val="2"/>
        </w:numPr>
        <w:rPr>
          <w:i w:val="0"/>
        </w:rPr>
      </w:pPr>
      <w:bookmarkStart w:id="1272" w:name="_Toc143692345"/>
      <w:r>
        <w:rPr>
          <w:i w:val="0"/>
        </w:rPr>
        <w:t>Bit Model</w:t>
      </w:r>
      <w:bookmarkEnd w:id="1272"/>
    </w:p>
    <w:p w14:paraId="000001B7" w14:textId="77777777" w:rsidR="00B540A6" w:rsidRDefault="00000000">
      <w:pPr>
        <w:numPr>
          <w:ilvl w:val="2"/>
          <w:numId w:val="2"/>
        </w:numPr>
        <w:pBdr>
          <w:top w:val="nil"/>
          <w:left w:val="nil"/>
          <w:bottom w:val="nil"/>
          <w:right w:val="nil"/>
          <w:between w:val="nil"/>
        </w:pBdr>
      </w:pPr>
      <w:r>
        <w:rPr>
          <w:color w:val="000000"/>
        </w:rPr>
        <w:t>The bit model can be as simple as the equivalent model of Pessier et al. (1992) with appropriate framework for steerability such as bit anisotropy and bit tilt such as Menand et al. (2012). Effect of key parameters such as ga</w:t>
      </w:r>
      <w:sdt>
        <w:sdtPr>
          <w:tag w:val="goog_rdk_52"/>
          <w:id w:val="-1964187635"/>
        </w:sdtPr>
        <w:sdtContent>
          <w:r>
            <w:rPr>
              <w:color w:val="000000"/>
            </w:rPr>
            <w:t>u</w:t>
          </w:r>
        </w:sdtContent>
      </w:sdt>
      <w:r>
        <w:rPr>
          <w:color w:val="000000"/>
        </w:rPr>
        <w:t>ge length, drilling efficiency (MSE-DOC relationship) should be included. Inclusion of bit wear effects is not mandatory.  For the purposes of this challenge, the bit model provided is sufficient.  If teams wish to use a different bit, the directional bit behavior modeling assumptions should be clearly stated. The implementation (or sub-models) should be verified against published data such as Menand et al. (2012).</w:t>
      </w:r>
    </w:p>
    <w:p w14:paraId="000001B8" w14:textId="77777777" w:rsidR="00B540A6" w:rsidRDefault="00000000">
      <w:pPr>
        <w:numPr>
          <w:ilvl w:val="2"/>
          <w:numId w:val="2"/>
        </w:numPr>
        <w:pBdr>
          <w:top w:val="nil"/>
          <w:left w:val="nil"/>
          <w:bottom w:val="nil"/>
          <w:right w:val="nil"/>
          <w:between w:val="nil"/>
        </w:pBdr>
        <w:rPr>
          <w:color w:val="000000"/>
        </w:rPr>
      </w:pPr>
      <w:r>
        <w:rPr>
          <w:color w:val="000000"/>
        </w:rPr>
        <w:t>DSATS has provided the following bit model for the Phase II test.</w:t>
      </w:r>
    </w:p>
    <w:p w14:paraId="000001B9" w14:textId="77777777" w:rsidR="00B540A6" w:rsidRDefault="00000000">
      <w:pPr>
        <w:numPr>
          <w:ilvl w:val="3"/>
          <w:numId w:val="2"/>
        </w:numPr>
        <w:pBdr>
          <w:top w:val="nil"/>
          <w:left w:val="nil"/>
          <w:bottom w:val="nil"/>
          <w:right w:val="nil"/>
          <w:between w:val="nil"/>
        </w:pBdr>
      </w:pPr>
      <w:r>
        <w:rPr>
          <w:color w:val="000000"/>
        </w:rPr>
        <w:t xml:space="preserve">Input: </w:t>
      </w:r>
    </w:p>
    <w:p w14:paraId="000001BA" w14:textId="77777777" w:rsidR="00B540A6" w:rsidRDefault="00000000">
      <w:pPr>
        <w:numPr>
          <w:ilvl w:val="4"/>
          <w:numId w:val="2"/>
        </w:numPr>
        <w:pBdr>
          <w:top w:val="nil"/>
          <w:left w:val="nil"/>
          <w:bottom w:val="nil"/>
          <w:right w:val="nil"/>
          <w:between w:val="nil"/>
        </w:pBdr>
      </w:pPr>
      <w:r>
        <w:rPr>
          <w:color w:val="000000"/>
        </w:rPr>
        <w:t>Formation Aggressiveness (provided by Contest),</w:t>
      </w:r>
    </w:p>
    <w:p w14:paraId="000001BB" w14:textId="77777777" w:rsidR="00B540A6" w:rsidRDefault="00000000">
      <w:pPr>
        <w:numPr>
          <w:ilvl w:val="4"/>
          <w:numId w:val="2"/>
        </w:numPr>
        <w:pBdr>
          <w:top w:val="nil"/>
          <w:left w:val="nil"/>
          <w:bottom w:val="nil"/>
          <w:right w:val="nil"/>
          <w:between w:val="nil"/>
        </w:pBdr>
      </w:pPr>
      <w:r>
        <w:rPr>
          <w:color w:val="000000"/>
        </w:rPr>
        <w:t>Bit Aggressiveness Factor between 0.7 and 1.3 (Contestants will select a bit with this value, which remains constant through the run.),</w:t>
      </w:r>
    </w:p>
    <w:p w14:paraId="000001BC" w14:textId="77777777" w:rsidR="00B540A6" w:rsidRDefault="00000000">
      <w:pPr>
        <w:numPr>
          <w:ilvl w:val="4"/>
          <w:numId w:val="2"/>
        </w:numPr>
        <w:pBdr>
          <w:top w:val="nil"/>
          <w:left w:val="nil"/>
          <w:bottom w:val="nil"/>
          <w:right w:val="nil"/>
          <w:between w:val="nil"/>
        </w:pBdr>
      </w:pPr>
      <w:r>
        <w:rPr>
          <w:color w:val="000000"/>
        </w:rPr>
        <w:t xml:space="preserve">Weight-on-Bit, </w:t>
      </w:r>
    </w:p>
    <w:p w14:paraId="000001BD" w14:textId="77777777" w:rsidR="00B540A6" w:rsidRDefault="00000000">
      <w:pPr>
        <w:numPr>
          <w:ilvl w:val="4"/>
          <w:numId w:val="2"/>
        </w:numPr>
        <w:pBdr>
          <w:top w:val="nil"/>
          <w:left w:val="nil"/>
          <w:bottom w:val="nil"/>
          <w:right w:val="nil"/>
          <w:between w:val="nil"/>
        </w:pBdr>
      </w:pPr>
      <w:r>
        <w:rPr>
          <w:color w:val="000000"/>
        </w:rPr>
        <w:t xml:space="preserve">Bit RPM, </w:t>
      </w:r>
    </w:p>
    <w:p w14:paraId="000001BE" w14:textId="77777777" w:rsidR="00B540A6" w:rsidRDefault="00000000">
      <w:pPr>
        <w:numPr>
          <w:ilvl w:val="4"/>
          <w:numId w:val="2"/>
        </w:numPr>
        <w:pBdr>
          <w:top w:val="nil"/>
          <w:left w:val="nil"/>
          <w:bottom w:val="nil"/>
          <w:right w:val="nil"/>
          <w:between w:val="nil"/>
        </w:pBdr>
      </w:pPr>
      <w:r>
        <w:rPr>
          <w:color w:val="000000"/>
        </w:rPr>
        <w:t xml:space="preserve">Drilling Efficiency (provided by contest, “Eff” = 0.35), </w:t>
      </w:r>
    </w:p>
    <w:p w14:paraId="000001BF" w14:textId="77777777" w:rsidR="00B540A6" w:rsidRDefault="00000000">
      <w:pPr>
        <w:numPr>
          <w:ilvl w:val="4"/>
          <w:numId w:val="2"/>
        </w:numPr>
        <w:pBdr>
          <w:top w:val="nil"/>
          <w:left w:val="nil"/>
          <w:bottom w:val="nil"/>
          <w:right w:val="nil"/>
          <w:between w:val="nil"/>
        </w:pBdr>
      </w:pPr>
      <w:r>
        <w:rPr>
          <w:color w:val="000000"/>
        </w:rPr>
        <w:t xml:space="preserve">Bit Diameter (“D”) (provided by Contest), </w:t>
      </w:r>
    </w:p>
    <w:p w14:paraId="000001C0" w14:textId="77777777" w:rsidR="00B540A6" w:rsidRDefault="00000000">
      <w:pPr>
        <w:numPr>
          <w:ilvl w:val="4"/>
          <w:numId w:val="2"/>
        </w:numPr>
        <w:pBdr>
          <w:top w:val="nil"/>
          <w:left w:val="nil"/>
          <w:bottom w:val="nil"/>
          <w:right w:val="nil"/>
          <w:between w:val="nil"/>
        </w:pBdr>
      </w:pPr>
      <w:r>
        <w:rPr>
          <w:color w:val="000000"/>
        </w:rPr>
        <w:t xml:space="preserve">Formation confined compressive strength (“CCS”) (provided by Contest according to a formation model/prognosis), </w:t>
      </w:r>
    </w:p>
    <w:p w14:paraId="000001C1" w14:textId="77777777" w:rsidR="00B540A6" w:rsidRDefault="00000000">
      <w:pPr>
        <w:numPr>
          <w:ilvl w:val="4"/>
          <w:numId w:val="2"/>
        </w:numPr>
        <w:pBdr>
          <w:top w:val="nil"/>
          <w:left w:val="nil"/>
          <w:bottom w:val="nil"/>
          <w:right w:val="nil"/>
          <w:between w:val="nil"/>
        </w:pBdr>
        <w:rPr>
          <w:color w:val="000000"/>
        </w:rPr>
      </w:pPr>
      <w:r>
        <w:rPr>
          <w:color w:val="000000"/>
        </w:rPr>
        <w:lastRenderedPageBreak/>
        <w:t xml:space="preserve">Side cutting factor (provided by Contest, a constant value associated with a particular bit. Different bits are more laterally aggressive than </w:t>
      </w:r>
      <w:r>
        <w:rPr>
          <w:color w:val="000000"/>
        </w:rPr>
        <w:br/>
        <w:t>others. Teams will either be assigned a bit with a particular Side cutting factor, or be forced to choose among bits with different side cutting factors.), Side force (provided by the Team’s drillstring model)</w:t>
      </w:r>
    </w:p>
    <w:p w14:paraId="000001C2" w14:textId="77777777" w:rsidR="00B540A6" w:rsidRDefault="00000000">
      <w:pPr>
        <w:numPr>
          <w:ilvl w:val="3"/>
          <w:numId w:val="2"/>
        </w:numPr>
        <w:pBdr>
          <w:top w:val="nil"/>
          <w:left w:val="nil"/>
          <w:bottom w:val="nil"/>
          <w:right w:val="nil"/>
          <w:between w:val="nil"/>
        </w:pBdr>
        <w:rPr>
          <w:color w:val="000000"/>
        </w:rPr>
      </w:pPr>
      <w:r>
        <w:rPr>
          <w:color w:val="000000"/>
        </w:rPr>
        <w:t xml:space="preserve">Output: </w:t>
      </w:r>
    </w:p>
    <w:p w14:paraId="000001C3" w14:textId="77777777" w:rsidR="00B540A6" w:rsidRDefault="00000000">
      <w:pPr>
        <w:numPr>
          <w:ilvl w:val="4"/>
          <w:numId w:val="2"/>
        </w:numPr>
        <w:pBdr>
          <w:top w:val="nil"/>
          <w:left w:val="nil"/>
          <w:bottom w:val="nil"/>
          <w:right w:val="nil"/>
          <w:between w:val="nil"/>
        </w:pBdr>
        <w:rPr>
          <w:color w:val="000000"/>
        </w:rPr>
      </w:pPr>
      <w:r>
        <w:rPr>
          <w:color w:val="000000"/>
        </w:rPr>
        <w:t>Axial Rate of Penetration</w:t>
      </w:r>
    </w:p>
    <w:p w14:paraId="000001C4" w14:textId="77777777" w:rsidR="00B540A6" w:rsidRDefault="00000000">
      <w:pPr>
        <w:numPr>
          <w:ilvl w:val="4"/>
          <w:numId w:val="2"/>
        </w:numPr>
        <w:pBdr>
          <w:top w:val="nil"/>
          <w:left w:val="nil"/>
          <w:bottom w:val="nil"/>
          <w:right w:val="nil"/>
          <w:between w:val="nil"/>
        </w:pBdr>
        <w:rPr>
          <w:color w:val="000000"/>
        </w:rPr>
      </w:pPr>
      <w:r>
        <w:rPr>
          <w:color w:val="000000"/>
        </w:rPr>
        <w:t>Lateral Rate of Penetration</w:t>
      </w:r>
    </w:p>
    <w:p w14:paraId="000001C5" w14:textId="77777777" w:rsidR="00B540A6" w:rsidRDefault="00000000">
      <w:pPr>
        <w:numPr>
          <w:ilvl w:val="4"/>
          <w:numId w:val="2"/>
        </w:numPr>
        <w:pBdr>
          <w:top w:val="nil"/>
          <w:left w:val="nil"/>
          <w:bottom w:val="nil"/>
          <w:right w:val="nil"/>
          <w:between w:val="nil"/>
        </w:pBdr>
        <w:rPr>
          <w:color w:val="000000"/>
        </w:rPr>
      </w:pPr>
      <w:r>
        <w:rPr>
          <w:color w:val="000000"/>
        </w:rPr>
        <w:t xml:space="preserve">Bit Torque </w:t>
      </w:r>
    </w:p>
    <w:p w14:paraId="000001C6" w14:textId="77777777" w:rsidR="00B540A6" w:rsidRDefault="00000000">
      <w:pPr>
        <w:numPr>
          <w:ilvl w:val="4"/>
          <w:numId w:val="2"/>
        </w:numPr>
        <w:pBdr>
          <w:top w:val="nil"/>
          <w:left w:val="nil"/>
          <w:bottom w:val="nil"/>
          <w:right w:val="nil"/>
          <w:between w:val="nil"/>
        </w:pBdr>
        <w:rPr>
          <w:color w:val="000000"/>
        </w:rPr>
      </w:pPr>
      <w:r>
        <w:rPr>
          <w:color w:val="000000"/>
        </w:rPr>
        <w:t xml:space="preserve">mu = formation_aggressivenss*bit_aggressiveness_factor; </w:t>
      </w:r>
      <w:r>
        <w:rPr>
          <w:color w:val="000000"/>
        </w:rPr>
        <w:br/>
      </w:r>
    </w:p>
    <w:p w14:paraId="000001C7" w14:textId="77777777" w:rsidR="00B540A6" w:rsidRDefault="00000000">
      <w:pPr>
        <w:numPr>
          <w:ilvl w:val="4"/>
          <w:numId w:val="2"/>
        </w:numPr>
        <w:pBdr>
          <w:top w:val="nil"/>
          <w:left w:val="nil"/>
          <w:bottom w:val="nil"/>
          <w:right w:val="nil"/>
          <w:between w:val="nil"/>
        </w:pBdr>
      </w:pPr>
      <w:r>
        <w:rPr>
          <w:color w:val="000000"/>
        </w:rPr>
        <w:t xml:space="preserve">ROP = (13.33*RPM.*mu.*WOB)*(Eff)/(D*CCS); % [ft/hr]; Derived from Teale MSE concept (1965). </w:t>
      </w:r>
    </w:p>
    <w:p w14:paraId="000001C8" w14:textId="77777777" w:rsidR="00B540A6" w:rsidRDefault="00000000">
      <w:pPr>
        <w:numPr>
          <w:ilvl w:val="4"/>
          <w:numId w:val="2"/>
        </w:numPr>
        <w:pBdr>
          <w:top w:val="nil"/>
          <w:left w:val="nil"/>
          <w:bottom w:val="nil"/>
          <w:right w:val="nil"/>
          <w:between w:val="nil"/>
        </w:pBdr>
      </w:pPr>
      <w:r>
        <w:rPr>
          <w:color w:val="000000"/>
        </w:rPr>
        <w:t xml:space="preserve">TOB = D*(mu.*WOB)./36; % [ft-lbs]; Derived from Pessier and Fear, SPE 24584 (1992) </w:t>
      </w:r>
    </w:p>
    <w:p w14:paraId="000001C9" w14:textId="77777777" w:rsidR="00B540A6" w:rsidRDefault="00000000">
      <w:pPr>
        <w:numPr>
          <w:ilvl w:val="4"/>
          <w:numId w:val="2"/>
        </w:numPr>
        <w:pBdr>
          <w:top w:val="nil"/>
          <w:left w:val="nil"/>
          <w:bottom w:val="nil"/>
          <w:right w:val="nil"/>
          <w:between w:val="nil"/>
        </w:pBdr>
      </w:pPr>
      <w:r>
        <w:rPr>
          <w:color w:val="000000"/>
        </w:rPr>
        <w:t>ROP lateral = side_cutting_factor*side_force*RPM/(D*CCS); % [ft/hr]</w:t>
      </w:r>
    </w:p>
    <w:p w14:paraId="000001CA" w14:textId="77777777" w:rsidR="00B540A6" w:rsidRDefault="00000000">
      <w:pPr>
        <w:numPr>
          <w:ilvl w:val="2"/>
          <w:numId w:val="2"/>
        </w:numPr>
        <w:pBdr>
          <w:top w:val="nil"/>
          <w:left w:val="nil"/>
          <w:bottom w:val="nil"/>
          <w:right w:val="nil"/>
          <w:between w:val="nil"/>
        </w:pBdr>
        <w:rPr>
          <w:color w:val="000000"/>
        </w:rPr>
      </w:pPr>
      <w:r>
        <w:rPr>
          <w:color w:val="000000"/>
        </w:rPr>
        <w:t>The bit model currently provided is:</w:t>
      </w:r>
    </w:p>
    <w:p w14:paraId="000001CB" w14:textId="77777777" w:rsidR="00B540A6" w:rsidRDefault="00B540A6">
      <w:pPr>
        <w:pBdr>
          <w:top w:val="nil"/>
          <w:left w:val="nil"/>
          <w:bottom w:val="nil"/>
          <w:right w:val="nil"/>
          <w:between w:val="nil"/>
        </w:pBdr>
        <w:ind w:left="2160"/>
        <w:rPr>
          <w:color w:val="000000"/>
        </w:rPr>
      </w:pPr>
    </w:p>
    <w:p w14:paraId="000001CC" w14:textId="77777777" w:rsidR="00B540A6" w:rsidRDefault="00000000">
      <w:pPr>
        <w:pBdr>
          <w:top w:val="nil"/>
          <w:left w:val="nil"/>
          <w:bottom w:val="nil"/>
          <w:right w:val="nil"/>
          <w:between w:val="nil"/>
        </w:pBdr>
        <w:ind w:left="2160"/>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function [ROP, ROPlateral, TOB] = rop_tob_drillbotics(formation_aggressivenss, </w:t>
      </w:r>
      <w:r>
        <w:rPr>
          <w:color w:val="000000"/>
        </w:rPr>
        <w:br/>
      </w:r>
      <w:r>
        <w:rPr>
          <w:rFonts w:ascii="Courier New" w:eastAsia="Courier New" w:hAnsi="Courier New" w:cs="Courier New"/>
          <w:color w:val="000000"/>
          <w:sz w:val="23"/>
          <w:szCs w:val="23"/>
        </w:rPr>
        <w:t>bit_aggressiveness_factor, WOB,RPM,Eff, D, CCS, side_force, side_cutting_factor)</w:t>
      </w:r>
      <w:r>
        <w:rPr>
          <w:rFonts w:ascii="Arial" w:eastAsia="Arial" w:hAnsi="Arial" w:cs="Arial"/>
          <w:color w:val="000000"/>
          <w:sz w:val="28"/>
          <w:szCs w:val="28"/>
        </w:rPr>
        <w:t xml:space="preserve"> </w:t>
      </w:r>
      <w:r>
        <w:rPr>
          <w:color w:val="000000"/>
        </w:rPr>
        <w:br/>
      </w:r>
      <w:r>
        <w:rPr>
          <w:color w:val="000000"/>
        </w:rPr>
        <w:br/>
      </w:r>
      <w:r>
        <w:rPr>
          <w:rFonts w:ascii="Courier New" w:eastAsia="Courier New" w:hAnsi="Courier New" w:cs="Courier New"/>
          <w:color w:val="000000"/>
          <w:sz w:val="23"/>
          <w:szCs w:val="23"/>
        </w:rPr>
        <w:t>%% This function predicts ROP, Lateral ROP of the bit, and Bit Torque</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Output Variables, Units:</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ROP, [ft/hr] (axial ROP)</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ROPlateral, [ft/hr] (lateral ROP)</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TOB, [ft-lbs] (bit torque)</w:t>
      </w:r>
      <w:r>
        <w:rPr>
          <w:rFonts w:ascii="Arial" w:eastAsia="Arial" w:hAnsi="Arial" w:cs="Arial"/>
          <w:color w:val="000000"/>
          <w:sz w:val="28"/>
          <w:szCs w:val="28"/>
        </w:rPr>
        <w:t xml:space="preserve"> </w:t>
      </w:r>
      <w:r>
        <w:rPr>
          <w:color w:val="000000"/>
        </w:rPr>
        <w:br/>
      </w:r>
      <w:r>
        <w:rPr>
          <w:color w:val="000000"/>
        </w:rPr>
        <w:br/>
      </w:r>
      <w:r>
        <w:rPr>
          <w:rFonts w:ascii="Courier New" w:eastAsia="Courier New" w:hAnsi="Courier New" w:cs="Courier New"/>
          <w:color w:val="000000"/>
          <w:sz w:val="23"/>
          <w:szCs w:val="23"/>
        </w:rPr>
        <w:t>% Input Variables, Units:</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formation_aggressivenss, [ ] (drilling agressiveness, Torque/WOB ratio</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which is heavily influenced by formation type. based on paper by</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Pessier and Fear in SPE 24584 (1992)) Contest will provide this.</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bit_aggressiveness_factor, [ ] (range from 0.7 for unaggressive bits to</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1.3 for aggressive bits) Contestants or contest will choose a bit</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lastRenderedPageBreak/>
        <w:t>% which will have an associated bit_aggressiveness_factor.</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WOB, [lbs] (axial force on the bit)</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RPM, [RPM} (revolutions per minute of the bit)</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Eff, [ ] (drilling efficiency, usually 0.3 to 0.4)</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D, [inches] (bit diameter)</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CCS, [psi] (confined compressive strength of the rock)</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side_cutting_factor, [ ] (scaling factor for side cutting aggressiveness</w:t>
      </w:r>
      <w:r>
        <w:rPr>
          <w:rFonts w:ascii="Arial" w:eastAsia="Arial" w:hAnsi="Arial" w:cs="Arial"/>
          <w:color w:val="000000"/>
          <w:sz w:val="28"/>
          <w:szCs w:val="28"/>
        </w:rPr>
        <w:t xml:space="preserve"> </w:t>
      </w:r>
      <w:r>
        <w:rPr>
          <w:color w:val="000000"/>
        </w:rPr>
        <w:br/>
      </w:r>
      <w:r>
        <w:rPr>
          <w:rFonts w:ascii="Courier New" w:eastAsia="Courier New" w:hAnsi="Courier New" w:cs="Courier New"/>
          <w:color w:val="000000"/>
          <w:sz w:val="23"/>
          <w:szCs w:val="23"/>
        </w:rPr>
        <w:t>% of the bit)</w:t>
      </w:r>
      <w:r>
        <w:rPr>
          <w:rFonts w:ascii="Arial" w:eastAsia="Arial" w:hAnsi="Arial" w:cs="Arial"/>
          <w:color w:val="000000"/>
          <w:sz w:val="28"/>
          <w:szCs w:val="28"/>
        </w:rPr>
        <w:t xml:space="preserve"> </w:t>
      </w:r>
      <w:r>
        <w:rPr>
          <w:color w:val="000000"/>
        </w:rPr>
        <w:br/>
      </w:r>
      <w:r>
        <w:rPr>
          <w:color w:val="000000"/>
        </w:rPr>
        <w:br/>
      </w:r>
      <w:r>
        <w:rPr>
          <w:rFonts w:ascii="Courier New" w:eastAsia="Courier New" w:hAnsi="Courier New" w:cs="Courier New"/>
          <w:color w:val="000000"/>
          <w:sz w:val="23"/>
          <w:szCs w:val="23"/>
        </w:rPr>
        <w:t>mu = formation_aggressivenss*bit_aggressiveness_factor;</w:t>
      </w:r>
      <w:r>
        <w:rPr>
          <w:rFonts w:ascii="Arial" w:eastAsia="Arial" w:hAnsi="Arial" w:cs="Arial"/>
          <w:color w:val="000000"/>
          <w:sz w:val="28"/>
          <w:szCs w:val="28"/>
        </w:rPr>
        <w:t xml:space="preserve"> </w:t>
      </w:r>
      <w:r>
        <w:rPr>
          <w:color w:val="000000"/>
        </w:rPr>
        <w:br/>
      </w:r>
      <w:r>
        <w:rPr>
          <w:color w:val="000000"/>
        </w:rPr>
        <w:br/>
      </w:r>
      <w:r>
        <w:rPr>
          <w:rFonts w:ascii="Courier New" w:eastAsia="Courier New" w:hAnsi="Courier New" w:cs="Courier New"/>
          <w:color w:val="000000"/>
          <w:sz w:val="23"/>
          <w:szCs w:val="23"/>
        </w:rPr>
        <w:t xml:space="preserve">ROP = (13.33*RPM.*mu.*WOB)*(Eff)/(D*CCS); % [ft/hr]; Derived from Teale MSE </w:t>
      </w:r>
      <w:r>
        <w:rPr>
          <w:color w:val="000000"/>
        </w:rPr>
        <w:br/>
      </w:r>
      <w:r>
        <w:rPr>
          <w:rFonts w:ascii="Courier New" w:eastAsia="Courier New" w:hAnsi="Courier New" w:cs="Courier New"/>
          <w:color w:val="000000"/>
          <w:sz w:val="23"/>
          <w:szCs w:val="23"/>
        </w:rPr>
        <w:t>concept (1965).</w:t>
      </w:r>
      <w:r>
        <w:rPr>
          <w:rFonts w:ascii="Arial" w:eastAsia="Arial" w:hAnsi="Arial" w:cs="Arial"/>
          <w:color w:val="000000"/>
          <w:sz w:val="28"/>
          <w:szCs w:val="28"/>
        </w:rPr>
        <w:t xml:space="preserve"> </w:t>
      </w:r>
      <w:r>
        <w:rPr>
          <w:color w:val="000000"/>
        </w:rPr>
        <w:br/>
      </w:r>
      <w:r>
        <w:rPr>
          <w:color w:val="000000"/>
        </w:rPr>
        <w:br/>
      </w:r>
      <w:r>
        <w:rPr>
          <w:rFonts w:ascii="Courier New" w:eastAsia="Courier New" w:hAnsi="Courier New" w:cs="Courier New"/>
          <w:color w:val="000000"/>
          <w:sz w:val="23"/>
          <w:szCs w:val="23"/>
        </w:rPr>
        <w:t xml:space="preserve">TOB = D*(mu.*WOB)./36; % [ft-lbs]; Derived from Pessier and Fear, SPE 24584 </w:t>
      </w:r>
      <w:r>
        <w:rPr>
          <w:color w:val="000000"/>
        </w:rPr>
        <w:br/>
      </w:r>
      <w:r>
        <w:rPr>
          <w:rFonts w:ascii="Courier New" w:eastAsia="Courier New" w:hAnsi="Courier New" w:cs="Courier New"/>
          <w:color w:val="000000"/>
          <w:sz w:val="23"/>
          <w:szCs w:val="23"/>
        </w:rPr>
        <w:t xml:space="preserve">(1992) </w:t>
      </w:r>
      <w:r>
        <w:rPr>
          <w:color w:val="000000"/>
        </w:rPr>
        <w:br/>
      </w:r>
      <w:r>
        <w:rPr>
          <w:color w:val="000000"/>
        </w:rPr>
        <w:br/>
      </w:r>
      <w:r>
        <w:rPr>
          <w:rFonts w:ascii="Courier New" w:eastAsia="Courier New" w:hAnsi="Courier New" w:cs="Courier New"/>
          <w:color w:val="000000"/>
          <w:sz w:val="23"/>
          <w:szCs w:val="23"/>
        </w:rPr>
        <w:t>ROPlateral = side_cutting_factor*side_force*RPM/(D*CCS); % [ft/hr]</w:t>
      </w:r>
      <w:r>
        <w:rPr>
          <w:rFonts w:ascii="Arial" w:eastAsia="Arial" w:hAnsi="Arial" w:cs="Arial"/>
          <w:color w:val="000000"/>
          <w:sz w:val="28"/>
          <w:szCs w:val="28"/>
        </w:rPr>
        <w:t xml:space="preserve"> </w:t>
      </w:r>
      <w:r>
        <w:rPr>
          <w:color w:val="000000"/>
        </w:rPr>
        <w:br/>
      </w:r>
      <w:r>
        <w:rPr>
          <w:color w:val="000000"/>
        </w:rPr>
        <w:br/>
      </w:r>
      <w:r>
        <w:rPr>
          <w:rFonts w:ascii="Courier New" w:eastAsia="Courier New" w:hAnsi="Courier New" w:cs="Courier New"/>
          <w:color w:val="000000"/>
          <w:sz w:val="23"/>
          <w:szCs w:val="23"/>
        </w:rPr>
        <w:t xml:space="preserve">End </w:t>
      </w:r>
    </w:p>
    <w:p w14:paraId="000001CD" w14:textId="77777777" w:rsidR="00B540A6" w:rsidRDefault="00B540A6">
      <w:pPr>
        <w:pBdr>
          <w:top w:val="nil"/>
          <w:left w:val="nil"/>
          <w:bottom w:val="nil"/>
          <w:right w:val="nil"/>
          <w:between w:val="nil"/>
        </w:pBdr>
        <w:ind w:left="2160"/>
        <w:rPr>
          <w:rFonts w:ascii="Courier New" w:eastAsia="Courier New" w:hAnsi="Courier New" w:cs="Courier New"/>
          <w:color w:val="000000"/>
          <w:sz w:val="23"/>
          <w:szCs w:val="23"/>
        </w:rPr>
      </w:pPr>
    </w:p>
    <w:p w14:paraId="000001CE" w14:textId="77777777" w:rsidR="00B540A6" w:rsidRDefault="00000000">
      <w:pPr>
        <w:numPr>
          <w:ilvl w:val="2"/>
          <w:numId w:val="2"/>
        </w:numPr>
        <w:pBdr>
          <w:top w:val="nil"/>
          <w:left w:val="nil"/>
          <w:bottom w:val="nil"/>
          <w:right w:val="nil"/>
          <w:between w:val="nil"/>
        </w:pBdr>
        <w:rPr>
          <w:color w:val="000000"/>
        </w:rPr>
      </w:pPr>
      <w:r>
        <w:rPr>
          <w:color w:val="000000"/>
        </w:rPr>
        <w:t>If teams wish to provide their own bit model, please explain why they want a separate bit model and please provide the code at least three (3) weeks prior to the Phase II test.</w:t>
      </w:r>
    </w:p>
    <w:p w14:paraId="000001CF" w14:textId="77777777" w:rsidR="00B540A6" w:rsidRDefault="00B540A6">
      <w:pPr>
        <w:ind w:left="0"/>
        <w:rPr>
          <w:rFonts w:ascii="Cambria" w:eastAsia="Cambria" w:hAnsi="Cambria" w:cs="Cambria"/>
          <w:color w:val="366091"/>
        </w:rPr>
      </w:pPr>
    </w:p>
    <w:p w14:paraId="000001D0" w14:textId="77777777" w:rsidR="00B540A6" w:rsidRDefault="00000000">
      <w:pPr>
        <w:pStyle w:val="Heading4"/>
        <w:numPr>
          <w:ilvl w:val="1"/>
          <w:numId w:val="2"/>
        </w:numPr>
      </w:pPr>
      <w:bookmarkStart w:id="1273" w:name="_Toc143692346"/>
      <w:r>
        <w:t>Drillstring</w:t>
      </w:r>
      <w:bookmarkEnd w:id="1273"/>
    </w:p>
    <w:p w14:paraId="000001D1" w14:textId="77777777" w:rsidR="00B540A6" w:rsidRDefault="00000000">
      <w:pPr>
        <w:numPr>
          <w:ilvl w:val="2"/>
          <w:numId w:val="5"/>
        </w:numPr>
        <w:pBdr>
          <w:top w:val="nil"/>
          <w:left w:val="nil"/>
          <w:bottom w:val="nil"/>
          <w:right w:val="nil"/>
          <w:between w:val="nil"/>
        </w:pBdr>
      </w:pPr>
      <w:r>
        <w:rPr>
          <w:color w:val="000000"/>
        </w:rPr>
        <w:t xml:space="preserve">Teams should specify the physical characteristics of the drillstring used in their analysis.  </w:t>
      </w:r>
    </w:p>
    <w:p w14:paraId="000001D2" w14:textId="77777777" w:rsidR="00B540A6" w:rsidRDefault="00000000">
      <w:pPr>
        <w:numPr>
          <w:ilvl w:val="2"/>
          <w:numId w:val="5"/>
        </w:numPr>
        <w:pBdr>
          <w:top w:val="nil"/>
          <w:left w:val="nil"/>
          <w:bottom w:val="nil"/>
          <w:right w:val="nil"/>
          <w:between w:val="nil"/>
        </w:pBdr>
      </w:pPr>
      <w:r>
        <w:rPr>
          <w:color w:val="000000"/>
        </w:rPr>
        <w:t>The Drillstring may be represented by one or more models.  These models will have to do the following:</w:t>
      </w:r>
    </w:p>
    <w:p w14:paraId="000001D3" w14:textId="77777777" w:rsidR="00B540A6" w:rsidRDefault="00000000">
      <w:pPr>
        <w:numPr>
          <w:ilvl w:val="2"/>
          <w:numId w:val="5"/>
        </w:numPr>
        <w:pBdr>
          <w:top w:val="nil"/>
          <w:left w:val="nil"/>
          <w:bottom w:val="nil"/>
          <w:right w:val="nil"/>
          <w:between w:val="nil"/>
        </w:pBdr>
      </w:pPr>
      <w:r>
        <w:rPr>
          <w:color w:val="000000"/>
        </w:rPr>
        <w:t>Calculate torque and drag for a 2D or 3D survey, with hook load, mud weight, drill string/BHA dimensions, sheave friction and variable friction factors along the wellbore as inputs.  Using this data, the model will be able to predict downhole WOB and available torque at the bit, which will be used as input to the Bit Models.</w:t>
      </w:r>
    </w:p>
    <w:p w14:paraId="000001D4" w14:textId="77777777" w:rsidR="00B540A6" w:rsidRDefault="00000000">
      <w:pPr>
        <w:numPr>
          <w:ilvl w:val="2"/>
          <w:numId w:val="5"/>
        </w:numPr>
        <w:pBdr>
          <w:top w:val="nil"/>
          <w:left w:val="nil"/>
          <w:bottom w:val="nil"/>
          <w:right w:val="nil"/>
          <w:between w:val="nil"/>
        </w:pBdr>
      </w:pPr>
      <w:r>
        <w:rPr>
          <w:color w:val="000000"/>
        </w:rPr>
        <w:lastRenderedPageBreak/>
        <w:t>The Drillstring Model(s) must also calculate buckling conditions.  Drilling ahead in simulation will not be allowed if the Drillstring is buckling at any point along the Drillstring.</w:t>
      </w:r>
    </w:p>
    <w:p w14:paraId="000001D5" w14:textId="1408D93A" w:rsidR="00B540A6" w:rsidRDefault="00000000">
      <w:pPr>
        <w:numPr>
          <w:ilvl w:val="2"/>
          <w:numId w:val="5"/>
        </w:numPr>
        <w:pBdr>
          <w:top w:val="nil"/>
          <w:left w:val="nil"/>
          <w:bottom w:val="nil"/>
          <w:right w:val="nil"/>
          <w:between w:val="nil"/>
        </w:pBdr>
      </w:pPr>
      <w:r>
        <w:rPr>
          <w:color w:val="000000"/>
        </w:rPr>
        <w:t>The Drillstring Model(s) must be able to simulate torsional oscillations (slow ones, like stick slip).  It must be made up of multiple torsional spring elements and have friction damping from wellbore contact.  Bit behavior in different rocks and at different WOB/RPM settings will cause stick slip, and the Control System for the top drive must be able to counteract stick slip automatically when it appears.</w:t>
      </w:r>
    </w:p>
    <w:p w14:paraId="000001D6" w14:textId="77777777" w:rsidR="00B540A6" w:rsidRDefault="00000000">
      <w:pPr>
        <w:numPr>
          <w:ilvl w:val="2"/>
          <w:numId w:val="5"/>
        </w:numPr>
        <w:pBdr>
          <w:top w:val="nil"/>
          <w:left w:val="nil"/>
          <w:bottom w:val="nil"/>
          <w:right w:val="nil"/>
          <w:between w:val="nil"/>
        </w:pBdr>
      </w:pPr>
      <w:r>
        <w:rPr>
          <w:color w:val="000000"/>
        </w:rPr>
        <w:t>Please do not attempt to model lateral vibrations of the Drillstring or BHA.</w:t>
      </w:r>
    </w:p>
    <w:p w14:paraId="000001D7" w14:textId="77777777" w:rsidR="00B540A6" w:rsidRDefault="00000000">
      <w:pPr>
        <w:numPr>
          <w:ilvl w:val="2"/>
          <w:numId w:val="5"/>
        </w:numPr>
        <w:pBdr>
          <w:top w:val="nil"/>
          <w:left w:val="nil"/>
          <w:bottom w:val="nil"/>
          <w:right w:val="nil"/>
          <w:between w:val="nil"/>
        </w:pBdr>
      </w:pPr>
      <w:r>
        <w:rPr>
          <w:color w:val="000000"/>
        </w:rPr>
        <w:t>The BHA must be modeled so that contact force at the bit and bit tilt are computed to be used in the steering model.  Generally speaking, 100 ft. of the BHA within the wellbore needs to be modeled in order for correct bit side force and bit tilt computations. The resulting behavior of drive mechanism should be modeled.  The BHA should also (virtually) measure certain parameters (such as inclination, RPM, vibration etc.) and return to the surface or the control system. The bit-to-sensor distance as well as measurement frequency (i.e., intermittent vs continuous survey) should be configurable parameters in the design.</w:t>
      </w:r>
    </w:p>
    <w:p w14:paraId="000001D8" w14:textId="77777777" w:rsidR="00B540A6" w:rsidRDefault="00000000">
      <w:pPr>
        <w:numPr>
          <w:ilvl w:val="2"/>
          <w:numId w:val="5"/>
        </w:numPr>
        <w:pBdr>
          <w:top w:val="nil"/>
          <w:left w:val="nil"/>
          <w:bottom w:val="nil"/>
          <w:right w:val="nil"/>
          <w:between w:val="nil"/>
        </w:pBdr>
      </w:pPr>
      <w:bookmarkStart w:id="1274" w:name="_heading=h.3as4poj" w:colFirst="0" w:colLast="0"/>
      <w:bookmarkEnd w:id="1274"/>
      <w:r>
        <w:rPr>
          <w:color w:val="000000"/>
        </w:rPr>
        <w:t>Teams are not required, but may consider whether their model assumes that the pipe will be subject to the same radius of curvature as the well trajectory. Consideration should include drill pipe, connections and BHA (versus one continuous section of drill pipe). What are the external bending moments and forces? How will this affect stress/strain? The pipe clearance from the wellbore wall may allow it to have a less severe bend and the connection points would also influence the stress/strain of the pipe body. Another question is whether plastic deformation should be allowed?</w:t>
      </w:r>
    </w:p>
    <w:p w14:paraId="262B1EB7" w14:textId="77777777" w:rsidR="00E82FF1" w:rsidRDefault="00E82FF1">
      <w:pPr>
        <w:numPr>
          <w:ilvl w:val="2"/>
          <w:numId w:val="26"/>
        </w:numPr>
        <w:pBdr>
          <w:top w:val="nil"/>
          <w:left w:val="nil"/>
          <w:bottom w:val="nil"/>
          <w:right w:val="nil"/>
          <w:between w:val="nil"/>
        </w:pBdr>
        <w:spacing w:after="200"/>
        <w:rPr>
          <w:moveTo w:id="1275" w:author="F FLORENCE" w:date="2023-08-14T17:22:00Z"/>
          <w:color w:val="000000"/>
        </w:rPr>
        <w:pPrChange w:id="1276" w:author="F FLORENCE" w:date="2023-08-23T13:10:00Z">
          <w:pPr>
            <w:numPr>
              <w:ilvl w:val="2"/>
              <w:numId w:val="8"/>
            </w:numPr>
            <w:pBdr>
              <w:top w:val="nil"/>
              <w:left w:val="nil"/>
              <w:bottom w:val="nil"/>
              <w:right w:val="nil"/>
              <w:between w:val="nil"/>
            </w:pBdr>
            <w:spacing w:after="200"/>
            <w:ind w:left="2160" w:hanging="360"/>
          </w:pPr>
        </w:pPrChange>
      </w:pPr>
      <w:moveToRangeStart w:id="1277" w:author="F FLORENCE" w:date="2023-08-14T17:22:00Z" w:name="move142926157"/>
    </w:p>
    <w:p w14:paraId="5F4622E0" w14:textId="77777777" w:rsidR="00E82FF1" w:rsidRDefault="00E82FF1" w:rsidP="00E82FF1">
      <w:pPr>
        <w:pStyle w:val="Heading3"/>
        <w:numPr>
          <w:ilvl w:val="0"/>
          <w:numId w:val="2"/>
        </w:numPr>
        <w:rPr>
          <w:moveTo w:id="1278" w:author="F FLORENCE" w:date="2023-08-14T17:22:00Z"/>
        </w:rPr>
      </w:pPr>
      <w:bookmarkStart w:id="1279" w:name="_Toc143692347"/>
      <w:moveTo w:id="1280" w:author="F FLORENCE" w:date="2023-08-14T17:22:00Z">
        <w:r>
          <w:t>Well Control Criteria</w:t>
        </w:r>
        <w:bookmarkEnd w:id="1279"/>
      </w:moveTo>
    </w:p>
    <w:p w14:paraId="20B4E7C2" w14:textId="77777777" w:rsidR="00E82FF1" w:rsidRDefault="00E82FF1" w:rsidP="00E82FF1">
      <w:pPr>
        <w:pStyle w:val="Heading4"/>
        <w:numPr>
          <w:ilvl w:val="1"/>
          <w:numId w:val="2"/>
        </w:numPr>
        <w:rPr>
          <w:moveTo w:id="1281" w:author="F FLORENCE" w:date="2023-08-14T17:22:00Z"/>
        </w:rPr>
      </w:pPr>
      <w:bookmarkStart w:id="1282" w:name="_Toc143692348"/>
      <w:moveTo w:id="1283" w:author="F FLORENCE" w:date="2023-08-14T17:22:00Z">
        <w:r>
          <w:t>Overview</w:t>
        </w:r>
        <w:bookmarkEnd w:id="1282"/>
      </w:moveTo>
    </w:p>
    <w:p w14:paraId="572BC508" w14:textId="77777777" w:rsidR="00E82FF1" w:rsidRDefault="00E82FF1" w:rsidP="00E82FF1">
      <w:pPr>
        <w:rPr>
          <w:moveTo w:id="1284" w:author="F FLORENCE" w:date="2023-08-14T17:22:00Z"/>
        </w:rPr>
      </w:pPr>
      <w:moveTo w:id="1285" w:author="F FLORENCE" w:date="2023-08-14T17:22:00Z">
        <w:r>
          <w:t>Teams will use the OpenLab Drilling simulator (</w:t>
        </w:r>
        <w:r>
          <w:fldChar w:fldCharType="begin"/>
        </w:r>
        <w:r>
          <w:instrText>HYPERLINK "https://openlab.app/" \h</w:instrText>
        </w:r>
      </w:moveTo>
      <w:ins w:id="1286" w:author="F FLORENCE" w:date="2023-08-14T17:22:00Z"/>
      <w:moveTo w:id="1287" w:author="F FLORENCE" w:date="2023-08-14T17:22:00Z">
        <w:r>
          <w:fldChar w:fldCharType="separate"/>
        </w:r>
        <w:r>
          <w:rPr>
            <w:color w:val="0000FF"/>
            <w:u w:val="single"/>
          </w:rPr>
          <w:t>https://openlab.app/</w:t>
        </w:r>
        <w:r>
          <w:rPr>
            <w:color w:val="0000FF"/>
            <w:u w:val="single"/>
          </w:rPr>
          <w:fldChar w:fldCharType="end"/>
        </w:r>
        <w:r>
          <w:t>) as the model for the drilling process and develop appropriate controls to detect and control a well control issue.</w:t>
        </w:r>
      </w:moveTo>
    </w:p>
    <w:p w14:paraId="4532AFA7" w14:textId="77777777" w:rsidR="00E82FF1" w:rsidRDefault="00E82FF1" w:rsidP="00E82FF1">
      <w:pPr>
        <w:rPr>
          <w:moveTo w:id="1288" w:author="F FLORENCE" w:date="2023-08-14T17:22:00Z"/>
        </w:rPr>
      </w:pPr>
      <w:moveTo w:id="1289" w:author="F FLORENCE" w:date="2023-08-14T17:22:00Z">
        <w:r>
          <w:t xml:space="preserve">  </w:t>
        </w:r>
      </w:moveTo>
    </w:p>
    <w:p w14:paraId="44897B26" w14:textId="77777777" w:rsidR="00E82FF1" w:rsidRDefault="00E82FF1" w:rsidP="00E82FF1">
      <w:pPr>
        <w:numPr>
          <w:ilvl w:val="2"/>
          <w:numId w:val="2"/>
        </w:numPr>
        <w:pBdr>
          <w:top w:val="nil"/>
          <w:left w:val="nil"/>
          <w:bottom w:val="nil"/>
          <w:right w:val="nil"/>
          <w:between w:val="nil"/>
        </w:pBdr>
        <w:rPr>
          <w:moveTo w:id="1290" w:author="F FLORENCE" w:date="2023-08-14T17:22:00Z"/>
        </w:rPr>
      </w:pPr>
      <w:moveTo w:id="1291" w:author="F FLORENCE" w:date="2023-08-14T17:22:00Z">
        <w:r>
          <w:rPr>
            <w:color w:val="000000"/>
          </w:rPr>
          <w:t>We will package in a Docker container an OPC UA se</w:t>
        </w:r>
      </w:moveTo>
      <w:sdt>
        <w:sdtPr>
          <w:tag w:val="goog_rdk_45"/>
          <w:id w:val="-1745560236"/>
        </w:sdtPr>
        <w:sdtContent>
          <w:moveTo w:id="1292" w:author="F FLORENCE" w:date="2023-08-14T17:22:00Z">
            <w:r>
              <w:rPr>
                <w:color w:val="000000"/>
              </w:rPr>
              <w:t>r</w:t>
            </w:r>
          </w:moveTo>
        </w:sdtContent>
      </w:sdt>
      <w:moveTo w:id="1293" w:author="F FLORENCE" w:date="2023-08-14T17:22:00Z">
        <w:r>
          <w:rPr>
            <w:color w:val="000000"/>
          </w:rPr>
          <w:t xml:space="preserve">ver with the D-WIS connectivity from which the students can connect to the OpenLab Drilling simulator. </w:t>
        </w:r>
      </w:moveTo>
    </w:p>
    <w:p w14:paraId="694646B4" w14:textId="77777777" w:rsidR="00E82FF1" w:rsidRDefault="00E82FF1" w:rsidP="00E82FF1">
      <w:pPr>
        <w:numPr>
          <w:ilvl w:val="2"/>
          <w:numId w:val="2"/>
        </w:numPr>
        <w:pBdr>
          <w:top w:val="nil"/>
          <w:left w:val="nil"/>
          <w:bottom w:val="nil"/>
          <w:right w:val="nil"/>
          <w:between w:val="nil"/>
        </w:pBdr>
        <w:rPr>
          <w:moveTo w:id="1294" w:author="F FLORENCE" w:date="2023-08-14T17:22:00Z"/>
        </w:rPr>
      </w:pPr>
      <w:moveTo w:id="1295" w:author="F FLORENCE" w:date="2023-08-14T17:22:00Z">
        <w:r>
          <w:rPr>
            <w:color w:val="000000"/>
          </w:rPr>
          <w:t>Each team will run the</w:t>
        </w:r>
      </w:moveTo>
      <w:sdt>
        <w:sdtPr>
          <w:tag w:val="goog_rdk_46"/>
          <w:id w:val="1496680925"/>
        </w:sdtPr>
        <w:sdtContent>
          <w:moveTo w:id="1296" w:author="F FLORENCE" w:date="2023-08-14T17:22:00Z">
            <w:r>
              <w:t xml:space="preserve"> </w:t>
            </w:r>
          </w:moveTo>
        </w:sdtContent>
      </w:sdt>
      <w:sdt>
        <w:sdtPr>
          <w:tag w:val="goog_rdk_47"/>
          <w:id w:val="1372575271"/>
        </w:sdtPr>
        <w:sdtContent>
          <w:moveTo w:id="1297" w:author="F FLORENCE" w:date="2023-08-14T17:22:00Z">
            <w:r>
              <w:rPr>
                <w:color w:val="000000"/>
              </w:rPr>
              <w:t>D</w:t>
            </w:r>
          </w:moveTo>
        </w:sdtContent>
      </w:sdt>
      <w:moveTo w:id="1298" w:author="F FLORENCE" w:date="2023-08-14T17:22:00Z">
        <w:r>
          <w:rPr>
            <w:color w:val="000000"/>
          </w:rPr>
          <w:t xml:space="preserve">ocker image on their computer. </w:t>
        </w:r>
      </w:moveTo>
    </w:p>
    <w:p w14:paraId="481368CB" w14:textId="77777777" w:rsidR="00E82FF1" w:rsidRDefault="00E82FF1" w:rsidP="00E82FF1">
      <w:pPr>
        <w:numPr>
          <w:ilvl w:val="2"/>
          <w:numId w:val="2"/>
        </w:numPr>
        <w:pBdr>
          <w:top w:val="nil"/>
          <w:left w:val="nil"/>
          <w:bottom w:val="nil"/>
          <w:right w:val="nil"/>
          <w:between w:val="nil"/>
        </w:pBdr>
        <w:rPr>
          <w:moveTo w:id="1299" w:author="F FLORENCE" w:date="2023-08-14T17:22:00Z"/>
        </w:rPr>
      </w:pPr>
      <w:moveTo w:id="1300" w:author="F FLORENCE" w:date="2023-08-14T17:22:00Z">
        <w:r>
          <w:rPr>
            <w:color w:val="000000"/>
          </w:rPr>
          <w:t>Their program can access the local OPC-UA following the D-WIS interface and they can send set-points to the simulator and receive measurements from the virtual sensors on the simulator.</w:t>
        </w:r>
      </w:moveTo>
    </w:p>
    <w:p w14:paraId="2BA801D3" w14:textId="77777777" w:rsidR="00E82FF1" w:rsidRDefault="00E82FF1" w:rsidP="00E82FF1">
      <w:pPr>
        <w:numPr>
          <w:ilvl w:val="2"/>
          <w:numId w:val="2"/>
        </w:numPr>
        <w:pBdr>
          <w:top w:val="nil"/>
          <w:left w:val="nil"/>
          <w:bottom w:val="nil"/>
          <w:right w:val="nil"/>
          <w:between w:val="nil"/>
        </w:pBdr>
        <w:rPr>
          <w:moveTo w:id="1301" w:author="F FLORENCE" w:date="2023-08-14T17:22:00Z"/>
        </w:rPr>
      </w:pPr>
      <w:moveTo w:id="1302" w:author="F FLORENCE" w:date="2023-08-14T17:22:00Z">
        <w:r>
          <w:rPr>
            <w:color w:val="000000"/>
          </w:rPr>
          <w:t>The Docker image will make it possible to access a few different test cases.</w:t>
        </w:r>
      </w:moveTo>
    </w:p>
    <w:p w14:paraId="675AB977" w14:textId="77777777" w:rsidR="00E82FF1" w:rsidRDefault="00E82FF1" w:rsidP="00E82FF1">
      <w:pPr>
        <w:numPr>
          <w:ilvl w:val="2"/>
          <w:numId w:val="2"/>
        </w:numPr>
        <w:pBdr>
          <w:top w:val="nil"/>
          <w:left w:val="nil"/>
          <w:bottom w:val="nil"/>
          <w:right w:val="nil"/>
          <w:between w:val="nil"/>
        </w:pBdr>
        <w:rPr>
          <w:moveTo w:id="1303" w:author="F FLORENCE" w:date="2023-08-14T17:22:00Z"/>
        </w:rPr>
      </w:pPr>
      <w:moveTo w:id="1304" w:author="F FLORENCE" w:date="2023-08-14T17:22:00Z">
        <w:r>
          <w:rPr>
            <w:color w:val="000000"/>
          </w:rPr>
          <w:t>The day of the competition, we will change the access to the simulator on one of the accessible test case</w:t>
        </w:r>
      </w:moveTo>
      <w:sdt>
        <w:sdtPr>
          <w:tag w:val="goog_rdk_48"/>
          <w:id w:val="-136572777"/>
        </w:sdtPr>
        <w:sdtContent>
          <w:moveTo w:id="1305" w:author="F FLORENCE" w:date="2023-08-14T17:22:00Z">
            <w:r>
              <w:rPr>
                <w:color w:val="000000"/>
              </w:rPr>
              <w:t>s</w:t>
            </w:r>
          </w:moveTo>
        </w:sdtContent>
      </w:sdt>
      <w:moveTo w:id="1306" w:author="F FLORENCE" w:date="2023-08-14T17:22:00Z">
        <w:r>
          <w:rPr>
            <w:color w:val="000000"/>
          </w:rPr>
          <w:t xml:space="preserve"> where we will have prepared a different drilling configuration.</w:t>
        </w:r>
      </w:moveTo>
    </w:p>
    <w:p w14:paraId="1E8A04D1" w14:textId="77777777" w:rsidR="00E82FF1" w:rsidRDefault="00E82FF1" w:rsidP="00E82FF1">
      <w:pPr>
        <w:numPr>
          <w:ilvl w:val="2"/>
          <w:numId w:val="2"/>
        </w:numPr>
        <w:pBdr>
          <w:top w:val="nil"/>
          <w:left w:val="nil"/>
          <w:bottom w:val="nil"/>
          <w:right w:val="nil"/>
          <w:between w:val="nil"/>
        </w:pBdr>
        <w:rPr>
          <w:moveTo w:id="1307" w:author="F FLORENCE" w:date="2023-08-14T17:22:00Z"/>
        </w:rPr>
      </w:pPr>
      <w:moveTo w:id="1308" w:author="F FLORENCE" w:date="2023-08-14T17:22:00Z">
        <w:r>
          <w:rPr>
            <w:color w:val="000000"/>
          </w:rPr>
          <w:lastRenderedPageBreak/>
          <w:t>The trajectory, wellbore geometry, geo-pressure margins, drilling fluid characteristics, drill-string, available sensors at the rig will all be different for each of the available training cases and will be again different during the day of the competition. So the controls software shall rely on the D-WIS interface to discover which signals are available for each of the cases.</w:t>
        </w:r>
      </w:moveTo>
    </w:p>
    <w:p w14:paraId="2FE77FB2" w14:textId="77777777" w:rsidR="00E82FF1" w:rsidRDefault="00E82FF1" w:rsidP="00E82FF1">
      <w:pPr>
        <w:numPr>
          <w:ilvl w:val="2"/>
          <w:numId w:val="2"/>
        </w:numPr>
        <w:pBdr>
          <w:top w:val="nil"/>
          <w:left w:val="nil"/>
          <w:bottom w:val="nil"/>
          <w:right w:val="nil"/>
          <w:between w:val="nil"/>
        </w:pBdr>
        <w:rPr>
          <w:moveTo w:id="1309" w:author="F FLORENCE" w:date="2023-08-14T17:22:00Z"/>
        </w:rPr>
      </w:pPr>
      <w:moveTo w:id="1310" w:author="F FLORENCE" w:date="2023-08-14T17:22:00Z">
        <w:r>
          <w:rPr>
            <w:color w:val="000000"/>
          </w:rPr>
          <w:t>The cases are centered around experiencing a kick during connection in water-based mud, i.e., analysis of the flow-back pattern when the mud pumps are turned off (and on). This is a typical scenario for a well control event for which the simulator will provide realistic responses. However, the responses are very different depending on the rig configuration, the length of the well, the compressibility and temperature of the mud, etc.</w:t>
        </w:r>
      </w:moveTo>
    </w:p>
    <w:p w14:paraId="5F1AAB3A" w14:textId="77777777" w:rsidR="00E82FF1" w:rsidRDefault="00E82FF1" w:rsidP="00E82FF1">
      <w:pPr>
        <w:rPr>
          <w:moveTo w:id="1311" w:author="F FLORENCE" w:date="2023-08-14T17:22:00Z"/>
        </w:rPr>
      </w:pPr>
    </w:p>
    <w:p w14:paraId="1D27A890" w14:textId="77777777" w:rsidR="00E82FF1" w:rsidRDefault="00E82FF1" w:rsidP="00E82FF1">
      <w:pPr>
        <w:rPr>
          <w:moveTo w:id="1312" w:author="F FLORENCE" w:date="2023-08-14T17:22:00Z"/>
        </w:rPr>
      </w:pPr>
      <w:moveTo w:id="1313" w:author="F FLORENCE" w:date="2023-08-14T17:22:00Z">
        <w:r>
          <w:t>So, to summarize, the</w:t>
        </w:r>
      </w:moveTo>
      <w:sdt>
        <w:sdtPr>
          <w:tag w:val="goog_rdk_49"/>
          <w:id w:val="-970134861"/>
        </w:sdtPr>
        <w:sdtContent>
          <w:moveTo w:id="1314" w:author="F FLORENCE" w:date="2023-08-14T17:22:00Z">
            <w:r>
              <w:t xml:space="preserve"> team’s </w:t>
            </w:r>
          </w:moveTo>
        </w:sdtContent>
      </w:sdt>
      <w:moveTo w:id="1315" w:author="F FLORENCE" w:date="2023-08-14T17:22:00Z">
        <w:r>
          <w:t xml:space="preserve"> work will be to control the drilling machines (top-drive, hoisting, mud-pumps) to start drilling a stand, drill the stand and then start the connection procedure. The internal geopressured margins will be different from what the case describes and depending on how they have drilled the stand, they will get (or not) a kick with relatively variable appearance.</w:t>
        </w:r>
      </w:moveTo>
    </w:p>
    <w:moveToRangeEnd w:id="1277"/>
    <w:p w14:paraId="000001DA" w14:textId="77777777" w:rsidR="00B540A6" w:rsidRDefault="00B540A6">
      <w:pPr>
        <w:ind w:firstLine="720"/>
      </w:pPr>
    </w:p>
    <w:p w14:paraId="000001DB" w14:textId="77777777" w:rsidR="00B540A6" w:rsidRDefault="00000000">
      <w:pPr>
        <w:pStyle w:val="Heading4"/>
        <w:numPr>
          <w:ilvl w:val="0"/>
          <w:numId w:val="2"/>
        </w:numPr>
      </w:pPr>
      <w:bookmarkStart w:id="1316" w:name="_heading=h.1pxezwc" w:colFirst="0" w:colLast="0"/>
      <w:bookmarkStart w:id="1317" w:name="_Toc143692349"/>
      <w:bookmarkEnd w:id="1316"/>
      <w:r>
        <w:t>General guidelines for both challenges (Well Control and 3D Steering)</w:t>
      </w:r>
      <w:bookmarkEnd w:id="1317"/>
    </w:p>
    <w:p w14:paraId="000001DC" w14:textId="77777777" w:rsidR="00B540A6" w:rsidRDefault="00000000">
      <w:pPr>
        <w:pStyle w:val="Heading4"/>
        <w:numPr>
          <w:ilvl w:val="1"/>
          <w:numId w:val="2"/>
        </w:numPr>
      </w:pPr>
      <w:bookmarkStart w:id="1318" w:name="_Toc143692350"/>
      <w:r>
        <w:t>Automated Drilling</w:t>
      </w:r>
      <w:bookmarkEnd w:id="1318"/>
    </w:p>
    <w:p w14:paraId="000001DD" w14:textId="5F59B08F" w:rsidR="00B540A6" w:rsidRDefault="00000000">
      <w:pPr>
        <w:numPr>
          <w:ilvl w:val="2"/>
          <w:numId w:val="2"/>
        </w:numPr>
        <w:pBdr>
          <w:top w:val="nil"/>
          <w:left w:val="nil"/>
          <w:bottom w:val="nil"/>
          <w:right w:val="nil"/>
          <w:between w:val="nil"/>
        </w:pBdr>
        <w:rPr>
          <w:color w:val="000000"/>
        </w:rPr>
      </w:pPr>
      <w:r>
        <w:rPr>
          <w:color w:val="000000"/>
        </w:rPr>
        <w:t>After initiating the model i</w:t>
      </w:r>
      <w:sdt>
        <w:sdtPr>
          <w:tag w:val="goog_rdk_55"/>
          <w:id w:val="916599175"/>
        </w:sdtPr>
        <w:sdtContent>
          <w:r>
            <w:rPr>
              <w:color w:val="000000"/>
            </w:rPr>
            <w:t>t</w:t>
          </w:r>
        </w:sdtContent>
      </w:sdt>
      <w:r>
        <w:rPr>
          <w:color w:val="000000"/>
        </w:rPr>
        <w:t xml:space="preserve"> should run until completion without human involvement.  Remote operation and/or intervention is not allowed.</w:t>
      </w:r>
    </w:p>
    <w:p w14:paraId="000001DE" w14:textId="77777777" w:rsidR="00B540A6" w:rsidRDefault="00000000">
      <w:pPr>
        <w:numPr>
          <w:ilvl w:val="2"/>
          <w:numId w:val="2"/>
        </w:numPr>
        <w:pBdr>
          <w:top w:val="nil"/>
          <w:left w:val="nil"/>
          <w:bottom w:val="nil"/>
          <w:right w:val="nil"/>
          <w:between w:val="nil"/>
        </w:pBdr>
      </w:pPr>
      <w:r>
        <w:rPr>
          <w:color w:val="000000"/>
        </w:rPr>
        <w:t xml:space="preserve">Teams may choose </w:t>
      </w:r>
      <w:sdt>
        <w:sdtPr>
          <w:tag w:val="goog_rdk_57"/>
          <w:id w:val="-776858690"/>
        </w:sdtPr>
        <w:sdtContent>
          <w:r>
            <w:rPr>
              <w:color w:val="000000"/>
            </w:rPr>
            <w:t xml:space="preserve">the </w:t>
          </w:r>
        </w:sdtContent>
      </w:sdt>
      <w:r>
        <w:rPr>
          <w:color w:val="000000"/>
        </w:rPr>
        <w:t>level of complexity for their model.  The following is only one example of a typical control system that may include the following elements:</w:t>
      </w:r>
    </w:p>
    <w:p w14:paraId="000001DF" w14:textId="77777777" w:rsidR="00B540A6" w:rsidRDefault="00000000">
      <w:pPr>
        <w:numPr>
          <w:ilvl w:val="3"/>
          <w:numId w:val="2"/>
        </w:numPr>
        <w:pBdr>
          <w:top w:val="nil"/>
          <w:left w:val="nil"/>
          <w:bottom w:val="nil"/>
          <w:right w:val="nil"/>
          <w:between w:val="nil"/>
        </w:pBdr>
      </w:pPr>
      <w:r>
        <w:rPr>
          <w:color w:val="000000"/>
          <w:u w:val="single"/>
        </w:rPr>
        <w:t>Drilling Optimization:</w:t>
      </w:r>
      <w:r>
        <w:rPr>
          <w:color w:val="000000"/>
        </w:rPr>
        <w:t xml:space="preserve"> Optimize set point commands for drilling parameters such as WOB, RPM, etc. such that drilling performance and steering are optimized (according to each team’s definition of “optimized performance”). Such real-time optimization should be done automatically.</w:t>
      </w:r>
    </w:p>
    <w:p w14:paraId="000001E0" w14:textId="77777777" w:rsidR="00B540A6" w:rsidRDefault="00000000">
      <w:pPr>
        <w:numPr>
          <w:ilvl w:val="3"/>
          <w:numId w:val="2"/>
        </w:numPr>
        <w:pBdr>
          <w:top w:val="nil"/>
          <w:left w:val="nil"/>
          <w:bottom w:val="nil"/>
          <w:right w:val="nil"/>
          <w:between w:val="nil"/>
        </w:pBdr>
      </w:pPr>
      <w:r>
        <w:rPr>
          <w:color w:val="000000"/>
          <w:u w:val="single"/>
        </w:rPr>
        <w:t>Trajectory Control:</w:t>
      </w:r>
      <w:r>
        <w:rPr>
          <w:color w:val="000000"/>
        </w:rPr>
        <w:t xml:space="preserve"> For the 3D Steering Challenge, steer the well according to the given well plan. The objective is both to minimize trajectory error and wellbore tortuosity. Virtual surveys should be acquired and be used as feedback for the steering control logic.   Be prepared to model a push-the-bit RSS and a bent motor AKO. The steering model should include considerations for how often the survey is taken and how far from the bit the sensors are placed (e.g., projecting from the survey depth to the bit, and the control system using survey information to decide steering parameters).</w:t>
      </w:r>
    </w:p>
    <w:p w14:paraId="000001E1" w14:textId="77777777" w:rsidR="00B540A6" w:rsidRDefault="00000000">
      <w:pPr>
        <w:numPr>
          <w:ilvl w:val="3"/>
          <w:numId w:val="2"/>
        </w:numPr>
        <w:pBdr>
          <w:top w:val="nil"/>
          <w:left w:val="nil"/>
          <w:bottom w:val="nil"/>
          <w:right w:val="nil"/>
          <w:between w:val="nil"/>
        </w:pBdr>
      </w:pPr>
      <w:r>
        <w:rPr>
          <w:color w:val="000000"/>
          <w:u w:val="single"/>
        </w:rPr>
        <w:t>Rig Display:</w:t>
      </w:r>
      <w:r>
        <w:rPr>
          <w:color w:val="000000"/>
        </w:rPr>
        <w:t xml:space="preserve"> Real-time display of the drilling parameters and wellbore positioning during the final testing is mandatory. End of well report immediately after the competition is mandatory.</w:t>
      </w:r>
    </w:p>
    <w:p w14:paraId="000001E2" w14:textId="77777777" w:rsidR="00B540A6" w:rsidRDefault="00000000">
      <w:pPr>
        <w:numPr>
          <w:ilvl w:val="3"/>
          <w:numId w:val="2"/>
        </w:numPr>
        <w:pBdr>
          <w:top w:val="nil"/>
          <w:left w:val="nil"/>
          <w:bottom w:val="nil"/>
          <w:right w:val="nil"/>
          <w:between w:val="nil"/>
        </w:pBdr>
      </w:pPr>
      <w:r>
        <w:rPr>
          <w:color w:val="000000"/>
          <w:u w:val="single"/>
        </w:rPr>
        <w:t>Set Point Control:</w:t>
      </w:r>
      <w:r>
        <w:rPr>
          <w:color w:val="000000"/>
        </w:rPr>
        <w:t xml:space="preserve"> Although set point control, i.e., automatic control of drilling parameters as per optimal set points, is an integral element of the drilling systems, this competition does not make it mandatory to reduce complexity. It </w:t>
      </w:r>
      <w:r>
        <w:rPr>
          <w:color w:val="000000"/>
        </w:rPr>
        <w:lastRenderedPageBreak/>
        <w:t>can be assumed that the surface parameters such as WOB and RPM reach the BHA, making quasi-static modeling sufficient. However, the teams are encouraged to go “above and beyond” and demonstrate set point control independent of trajectory drilling. For example, the WOB and RPM control could be implemented for the virtual drill rig with a suitable mechanism for applying WOB (e.g., dead weight and drawworks), RPM (e.g., top drive), etc. Characteristics for each sub-system could be assumed realistically (e.g., top drive motor characteristics with RPM-torque relationship). Other examples include slide/rotate mode control.</w:t>
      </w:r>
    </w:p>
    <w:p w14:paraId="000001E3" w14:textId="77777777" w:rsidR="00B540A6" w:rsidRDefault="00B540A6">
      <w:pPr>
        <w:ind w:left="1440"/>
      </w:pPr>
    </w:p>
    <w:p w14:paraId="000001E4" w14:textId="77777777" w:rsidR="00B540A6" w:rsidRDefault="00000000">
      <w:pPr>
        <w:pStyle w:val="Heading4"/>
        <w:numPr>
          <w:ilvl w:val="1"/>
          <w:numId w:val="2"/>
        </w:numPr>
      </w:pPr>
      <w:bookmarkStart w:id="1319" w:name="_Toc143692351"/>
      <w:r>
        <w:t>Coding</w:t>
      </w:r>
      <w:bookmarkEnd w:id="1319"/>
    </w:p>
    <w:p w14:paraId="000001E5" w14:textId="77777777" w:rsidR="00B540A6" w:rsidRDefault="00000000">
      <w:pPr>
        <w:numPr>
          <w:ilvl w:val="2"/>
          <w:numId w:val="2"/>
        </w:numPr>
        <w:pBdr>
          <w:top w:val="nil"/>
          <w:left w:val="nil"/>
          <w:bottom w:val="nil"/>
          <w:right w:val="nil"/>
          <w:between w:val="nil"/>
        </w:pBdr>
        <w:rPr>
          <w:color w:val="000000"/>
        </w:rPr>
      </w:pPr>
      <w:r>
        <w:rPr>
          <w:color w:val="000000"/>
        </w:rPr>
        <w:t xml:space="preserve">The entire code should be written with a modular design with functions/subroutines for each sub-system. The drilling system model should be a separate application that interacts with the control system. Appropriate interfaces (APIs) should be developed for interoperability and deployment.  </w:t>
      </w:r>
    </w:p>
    <w:p w14:paraId="000001E6" w14:textId="77777777" w:rsidR="00B540A6" w:rsidRDefault="00000000">
      <w:pPr>
        <w:numPr>
          <w:ilvl w:val="2"/>
          <w:numId w:val="2"/>
        </w:numPr>
        <w:pBdr>
          <w:top w:val="nil"/>
          <w:left w:val="nil"/>
          <w:bottom w:val="nil"/>
          <w:right w:val="nil"/>
          <w:between w:val="nil"/>
        </w:pBdr>
        <w:rPr>
          <w:color w:val="000000"/>
        </w:rPr>
      </w:pPr>
      <w:r>
        <w:rPr>
          <w:color w:val="000000"/>
        </w:rPr>
        <w:t xml:space="preserve">Note that code for some modules is available on the </w:t>
      </w:r>
      <w:hyperlink r:id="rId20">
        <w:r>
          <w:rPr>
            <w:color w:val="0000FF"/>
            <w:u w:val="single"/>
          </w:rPr>
          <w:t>website</w:t>
        </w:r>
      </w:hyperlink>
      <w:r>
        <w:rPr>
          <w:color w:val="000000"/>
        </w:rPr>
        <w:t xml:space="preserve"> of the Open Source Drilling Community.  Go to their </w:t>
      </w:r>
      <w:hyperlink r:id="rId21">
        <w:r>
          <w:rPr>
            <w:color w:val="0000FF"/>
            <w:u w:val="single"/>
          </w:rPr>
          <w:t>GitHub page</w:t>
        </w:r>
      </w:hyperlink>
      <w:r>
        <w:rPr>
          <w:color w:val="000000"/>
        </w:rPr>
        <w:t xml:space="preserve"> for the models.  If teams use any of these models, please be sure to cite the source and give a brief explanation of how the model works and why you chose it.  Also consider joining the community and eventually sharing your contributions.</w:t>
      </w:r>
    </w:p>
    <w:p w14:paraId="000001E7" w14:textId="77777777" w:rsidR="00B540A6" w:rsidRDefault="00000000">
      <w:pPr>
        <w:numPr>
          <w:ilvl w:val="2"/>
          <w:numId w:val="2"/>
        </w:numPr>
        <w:pBdr>
          <w:top w:val="nil"/>
          <w:left w:val="nil"/>
          <w:bottom w:val="nil"/>
          <w:right w:val="nil"/>
          <w:between w:val="nil"/>
        </w:pBdr>
        <w:rPr>
          <w:color w:val="000000"/>
        </w:rPr>
      </w:pPr>
      <w:r>
        <w:rPr>
          <w:color w:val="000000"/>
        </w:rPr>
        <w:t>Teams are encouraged to share their code to promote the learning spirit. Such sharing can occur during or after the final presentations, or after securing any IP protection, at the discretion of the teams. However, release of codes is not mandatory and will not count towards the final score.</w:t>
      </w:r>
    </w:p>
    <w:p w14:paraId="000001E8" w14:textId="77777777" w:rsidR="00B540A6" w:rsidRDefault="00B540A6">
      <w:pPr>
        <w:spacing w:line="360" w:lineRule="auto"/>
        <w:ind w:left="0"/>
      </w:pPr>
    </w:p>
    <w:p w14:paraId="000001E9" w14:textId="77777777" w:rsidR="00B540A6" w:rsidRDefault="00000000">
      <w:pPr>
        <w:pStyle w:val="Heading4"/>
        <w:numPr>
          <w:ilvl w:val="1"/>
          <w:numId w:val="2"/>
        </w:numPr>
      </w:pPr>
      <w:bookmarkStart w:id="1320" w:name="_heading=h.49x2ik5" w:colFirst="0" w:colLast="0"/>
      <w:bookmarkStart w:id="1321" w:name="_Toc143692352"/>
      <w:bookmarkEnd w:id="1320"/>
      <w:r>
        <w:t>Data visualization</w:t>
      </w:r>
      <w:bookmarkEnd w:id="1321"/>
    </w:p>
    <w:p w14:paraId="000001EA" w14:textId="77777777" w:rsidR="00B540A6" w:rsidRDefault="00000000">
      <w:pPr>
        <w:numPr>
          <w:ilvl w:val="2"/>
          <w:numId w:val="2"/>
        </w:numPr>
        <w:pBdr>
          <w:top w:val="nil"/>
          <w:left w:val="nil"/>
          <w:bottom w:val="nil"/>
          <w:right w:val="nil"/>
          <w:between w:val="nil"/>
        </w:pBdr>
        <w:rPr>
          <w:i/>
          <w:color w:val="000000"/>
        </w:rPr>
      </w:pPr>
      <w:r>
        <w:rPr>
          <w:color w:val="000000"/>
        </w:rPr>
        <w:t xml:space="preserve">Teams must provide a display  to observe the status of the model. </w:t>
      </w:r>
    </w:p>
    <w:p w14:paraId="000001EB" w14:textId="77777777" w:rsidR="00B540A6" w:rsidRDefault="00000000">
      <w:pPr>
        <w:numPr>
          <w:ilvl w:val="2"/>
          <w:numId w:val="2"/>
        </w:numPr>
        <w:pBdr>
          <w:top w:val="nil"/>
          <w:left w:val="nil"/>
          <w:bottom w:val="nil"/>
          <w:right w:val="nil"/>
          <w:between w:val="nil"/>
        </w:pBdr>
      </w:pPr>
      <w:r>
        <w:rPr>
          <w:color w:val="000000"/>
        </w:rPr>
        <w:t xml:space="preserve">Novel ways of presenting the data and progress of drilling in real time will receive particular attention from the judges. </w:t>
      </w:r>
    </w:p>
    <w:p w14:paraId="000001EC" w14:textId="77777777" w:rsidR="00B540A6" w:rsidRDefault="00000000">
      <w:pPr>
        <w:numPr>
          <w:ilvl w:val="2"/>
          <w:numId w:val="2"/>
        </w:numPr>
        <w:pBdr>
          <w:top w:val="nil"/>
          <w:left w:val="nil"/>
          <w:bottom w:val="nil"/>
          <w:right w:val="nil"/>
          <w:between w:val="nil"/>
        </w:pBdr>
      </w:pPr>
      <w:r>
        <w:rPr>
          <w:color w:val="000000"/>
        </w:rPr>
        <w:t>Visualization of any processes (automation, optimization, drilling state, etc.) should be intuitive and easily understood by the judges, who will view this from the perspective of the driller operating a rig equipped with automated controls.</w:t>
      </w:r>
    </w:p>
    <w:p w14:paraId="000001ED" w14:textId="77777777" w:rsidR="00B540A6" w:rsidRDefault="00000000">
      <w:pPr>
        <w:numPr>
          <w:ilvl w:val="2"/>
          <w:numId w:val="2"/>
        </w:numPr>
        <w:pBdr>
          <w:top w:val="nil"/>
          <w:left w:val="nil"/>
          <w:bottom w:val="nil"/>
          <w:right w:val="nil"/>
          <w:between w:val="nil"/>
        </w:pBdr>
      </w:pPr>
      <w:r>
        <w:rPr>
          <w:color w:val="000000"/>
        </w:rPr>
        <w:t>All depths shall use the industry-standard datum of rotary/kelly bushing interface (RKB), which should be the top of the rig’s “drill floor.”</w:t>
      </w:r>
    </w:p>
    <w:p w14:paraId="000001EE" w14:textId="77777777" w:rsidR="00B540A6" w:rsidRDefault="00000000">
      <w:pPr>
        <w:pStyle w:val="Heading4"/>
        <w:numPr>
          <w:ilvl w:val="1"/>
          <w:numId w:val="2"/>
        </w:numPr>
      </w:pPr>
      <w:bookmarkStart w:id="1322" w:name="_Toc143692353"/>
      <w:r>
        <w:t>Phase I design Report</w:t>
      </w:r>
      <w:bookmarkEnd w:id="1322"/>
    </w:p>
    <w:p w14:paraId="000001EF" w14:textId="77777777" w:rsidR="00B540A6" w:rsidRDefault="00000000">
      <w:pPr>
        <w:numPr>
          <w:ilvl w:val="2"/>
          <w:numId w:val="2"/>
        </w:numPr>
        <w:pBdr>
          <w:top w:val="nil"/>
          <w:left w:val="nil"/>
          <w:bottom w:val="nil"/>
          <w:right w:val="nil"/>
          <w:between w:val="nil"/>
        </w:pBdr>
        <w:rPr>
          <w:color w:val="000000"/>
        </w:rPr>
      </w:pPr>
      <w:r>
        <w:rPr>
          <w:color w:val="000000"/>
        </w:rPr>
        <w:t xml:space="preserve">Teams will submit a detailed report containing detailed literature review, model assumptions, overall plan of the virtual system, including the system architecture, different layers (such as data layer, control layer etc.), mathematical framework for modeling and control schemes, a plan for implementation, and relevant details. It is preferable to include </w:t>
      </w:r>
      <w:sdt>
        <w:sdtPr>
          <w:tag w:val="goog_rdk_58"/>
          <w:id w:val="-1250890565"/>
        </w:sdtPr>
        <w:sdtContent>
          <w:r>
            <w:rPr>
              <w:color w:val="000000"/>
            </w:rPr>
            <w:t xml:space="preserve">a </w:t>
          </w:r>
        </w:sdtContent>
      </w:sdt>
      <w:r>
        <w:rPr>
          <w:color w:val="000000"/>
        </w:rPr>
        <w:t>special section for the API, if other system</w:t>
      </w:r>
      <w:sdt>
        <w:sdtPr>
          <w:tag w:val="goog_rdk_59"/>
          <w:id w:val="751469075"/>
        </w:sdtPr>
        <w:sdtContent>
          <w:r>
            <w:rPr>
              <w:color w:val="000000"/>
            </w:rPr>
            <w:t>s</w:t>
          </w:r>
        </w:sdtContent>
      </w:sdt>
      <w:r>
        <w:rPr>
          <w:color w:val="000000"/>
        </w:rPr>
        <w:t xml:space="preserve"> need to interact </w:t>
      </w:r>
      <w:r>
        <w:rPr>
          <w:color w:val="000000"/>
        </w:rPr>
        <w:lastRenderedPageBreak/>
        <w:t>with your system.  Preliminary results from the virtual drilling rig model should be included, along with a discussion on the results.</w:t>
      </w:r>
    </w:p>
    <w:p w14:paraId="000001F0" w14:textId="77777777" w:rsidR="00B540A6" w:rsidRDefault="00000000">
      <w:pPr>
        <w:numPr>
          <w:ilvl w:val="2"/>
          <w:numId w:val="2"/>
        </w:numPr>
        <w:pBdr>
          <w:top w:val="nil"/>
          <w:left w:val="nil"/>
          <w:bottom w:val="nil"/>
          <w:right w:val="nil"/>
          <w:between w:val="nil"/>
        </w:pBdr>
        <w:rPr>
          <w:color w:val="000000"/>
        </w:rPr>
      </w:pPr>
      <w:bookmarkStart w:id="1323" w:name="_heading=h.2p2csry" w:colFirst="0" w:colLast="0"/>
      <w:bookmarkEnd w:id="1323"/>
      <w:r>
        <w:rPr>
          <w:color w:val="000000"/>
        </w:rPr>
        <w:t>There are numerous examples of previous reports on the Drillbotics website.  Feel free to use this as a resource.  Should a team choose to use the concepts in previous reports in their design, be sure to cite the source of the information to avoid plagiarism concerns.</w:t>
      </w:r>
    </w:p>
    <w:p w14:paraId="5C2346C4" w14:textId="06793665" w:rsidR="006021B1" w:rsidRDefault="006021B1">
      <w:pPr>
        <w:rPr>
          <w:rFonts w:asciiTheme="majorHAnsi" w:eastAsiaTheme="majorEastAsia" w:hAnsiTheme="majorHAnsi" w:cstheme="majorBidi"/>
          <w:color w:val="243F60" w:themeColor="accent1" w:themeShade="7F"/>
          <w:sz w:val="24"/>
          <w:szCs w:val="24"/>
        </w:rPr>
      </w:pPr>
      <w:del w:id="1324" w:author="F FLORENCE" w:date="2023-08-23T13:28:00Z">
        <w:r w:rsidDel="00AC4EC3">
          <w:br w:type="page"/>
        </w:r>
      </w:del>
    </w:p>
    <w:p w14:paraId="000001F1" w14:textId="5743B929" w:rsidR="00B540A6" w:rsidRDefault="00000000">
      <w:pPr>
        <w:pStyle w:val="Heading3"/>
        <w:numPr>
          <w:ilvl w:val="0"/>
          <w:numId w:val="2"/>
        </w:numPr>
      </w:pPr>
      <w:bookmarkStart w:id="1325" w:name="_Toc143692354"/>
      <w:r>
        <w:t>Phase II – Drilling Competition</w:t>
      </w:r>
      <w:bookmarkEnd w:id="1325"/>
      <w:r>
        <w:t xml:space="preserve"> </w:t>
      </w:r>
    </w:p>
    <w:p w14:paraId="000001F2" w14:textId="77777777" w:rsidR="00B540A6" w:rsidRDefault="00B540A6"/>
    <w:p w14:paraId="000001F3" w14:textId="77777777" w:rsidR="00B540A6" w:rsidRDefault="00000000">
      <w:pPr>
        <w:numPr>
          <w:ilvl w:val="1"/>
          <w:numId w:val="2"/>
        </w:numPr>
        <w:pBdr>
          <w:top w:val="nil"/>
          <w:left w:val="nil"/>
          <w:bottom w:val="nil"/>
          <w:right w:val="nil"/>
          <w:between w:val="nil"/>
        </w:pBdr>
        <w:rPr>
          <w:rFonts w:ascii="Cambria" w:eastAsia="Cambria" w:hAnsi="Cambria" w:cs="Cambria"/>
          <w:color w:val="366091"/>
        </w:rPr>
      </w:pPr>
      <w:r>
        <w:rPr>
          <w:rFonts w:ascii="Cambria" w:eastAsia="Cambria" w:hAnsi="Cambria" w:cs="Cambria"/>
          <w:color w:val="366091"/>
        </w:rPr>
        <w:t>Phase II Activities</w:t>
      </w:r>
    </w:p>
    <w:p w14:paraId="000001F4" w14:textId="77777777" w:rsidR="00B540A6" w:rsidRDefault="00000000">
      <w:pPr>
        <w:numPr>
          <w:ilvl w:val="2"/>
          <w:numId w:val="2"/>
        </w:numPr>
        <w:pBdr>
          <w:top w:val="nil"/>
          <w:left w:val="nil"/>
          <w:bottom w:val="nil"/>
          <w:right w:val="nil"/>
          <w:between w:val="nil"/>
        </w:pBdr>
      </w:pPr>
      <w:bookmarkStart w:id="1326" w:name="_heading=h.23ckvvd" w:colFirst="0" w:colLast="0"/>
      <w:bookmarkEnd w:id="1326"/>
      <w:r>
        <w:rPr>
          <w:color w:val="000000"/>
        </w:rPr>
        <w:t xml:space="preserve">Teams will continue to develop and tune their models.  </w:t>
      </w:r>
    </w:p>
    <w:p w14:paraId="000001F5" w14:textId="77777777" w:rsidR="00B540A6" w:rsidRDefault="00000000">
      <w:pPr>
        <w:numPr>
          <w:ilvl w:val="2"/>
          <w:numId w:val="2"/>
        </w:numPr>
        <w:pBdr>
          <w:top w:val="nil"/>
          <w:left w:val="nil"/>
          <w:bottom w:val="nil"/>
          <w:right w:val="nil"/>
          <w:between w:val="nil"/>
        </w:pBdr>
      </w:pPr>
      <w:bookmarkStart w:id="1327" w:name="_heading=h.ihv636" w:colFirst="0" w:colLast="0"/>
      <w:bookmarkEnd w:id="1327"/>
      <w:r>
        <w:rPr>
          <w:color w:val="000000"/>
        </w:rPr>
        <w:t>Monthly progress reports are due at the end of each month.</w:t>
      </w:r>
    </w:p>
    <w:p w14:paraId="000001F6" w14:textId="77777777" w:rsidR="00B540A6" w:rsidRDefault="00000000">
      <w:pPr>
        <w:numPr>
          <w:ilvl w:val="2"/>
          <w:numId w:val="2"/>
        </w:numPr>
        <w:pBdr>
          <w:top w:val="nil"/>
          <w:left w:val="nil"/>
          <w:bottom w:val="nil"/>
          <w:right w:val="nil"/>
          <w:between w:val="nil"/>
        </w:pBdr>
      </w:pPr>
      <w:bookmarkStart w:id="1328" w:name="_heading=h.32hioqz" w:colFirst="0" w:colLast="0"/>
      <w:bookmarkEnd w:id="1328"/>
      <w:r>
        <w:rPr>
          <w:color w:val="000000"/>
        </w:rPr>
        <w:t>Teams will deliver a pre-recorded presentation for the Phase II test two weeks prior to the test:</w:t>
      </w:r>
    </w:p>
    <w:p w14:paraId="000001F7" w14:textId="77777777" w:rsidR="00B540A6" w:rsidRDefault="00000000">
      <w:pPr>
        <w:numPr>
          <w:ilvl w:val="3"/>
          <w:numId w:val="2"/>
        </w:numPr>
        <w:pBdr>
          <w:top w:val="nil"/>
          <w:left w:val="nil"/>
          <w:bottom w:val="nil"/>
          <w:right w:val="nil"/>
          <w:between w:val="nil"/>
        </w:pBdr>
        <w:rPr>
          <w:color w:val="000000"/>
        </w:rPr>
      </w:pPr>
      <w:r>
        <w:rPr>
          <w:color w:val="000000"/>
        </w:rPr>
        <w:t xml:space="preserve">The students will present a BRIEF summary of their final design, highlighting changes from their Phase I design, if any. Include an explanation of why any changes were necessary, as this indicates to the judges how much students learned during the design and construction process.  Explain what </w:t>
      </w:r>
      <w:r>
        <w:rPr>
          <w:i/>
          <w:color w:val="000000"/>
        </w:rPr>
        <w:t>key</w:t>
      </w:r>
      <w:r>
        <w:rPr>
          <w:color w:val="000000"/>
        </w:rPr>
        <w:t xml:space="preserve"> features have been deployed.  Describe novel developments or things learned that were worthwhile.  Also include how actual expenses compared with the initial estimate.    At some time during your talk, let us know who the team members are and what background they have that pertains to the project.  Try to include all your team members as presenters, not just one spokesperson.  The committee wants to see if all team members have a good understanding of key issues.  </w:t>
      </w:r>
    </w:p>
    <w:p w14:paraId="000001F8" w14:textId="77777777" w:rsidR="00B540A6" w:rsidRDefault="00000000">
      <w:pPr>
        <w:numPr>
          <w:ilvl w:val="3"/>
          <w:numId w:val="2"/>
        </w:numPr>
        <w:pBdr>
          <w:top w:val="nil"/>
          <w:left w:val="nil"/>
          <w:bottom w:val="nil"/>
          <w:right w:val="nil"/>
          <w:between w:val="nil"/>
        </w:pBdr>
        <w:rPr>
          <w:color w:val="000000"/>
        </w:rPr>
      </w:pPr>
      <w:r>
        <w:rPr>
          <w:color w:val="000000"/>
        </w:rPr>
        <w:t>Previous teams used a short PowerPoint presentation of about ten slides or so.  Use any format you like.</w:t>
      </w:r>
    </w:p>
    <w:p w14:paraId="000001F9" w14:textId="77777777" w:rsidR="00B540A6" w:rsidRDefault="00B540A6">
      <w:pPr>
        <w:ind w:left="0"/>
        <w:rPr>
          <w:rFonts w:ascii="Cambria" w:eastAsia="Cambria" w:hAnsi="Cambria" w:cs="Cambria"/>
          <w:color w:val="366091"/>
        </w:rPr>
      </w:pPr>
    </w:p>
    <w:p w14:paraId="000001FA" w14:textId="77777777" w:rsidR="00B540A6" w:rsidRDefault="00000000">
      <w:pPr>
        <w:numPr>
          <w:ilvl w:val="1"/>
          <w:numId w:val="2"/>
        </w:numPr>
        <w:pBdr>
          <w:top w:val="nil"/>
          <w:left w:val="nil"/>
          <w:bottom w:val="nil"/>
          <w:right w:val="nil"/>
          <w:between w:val="nil"/>
        </w:pBdr>
        <w:rPr>
          <w:rFonts w:ascii="Cambria" w:eastAsia="Cambria" w:hAnsi="Cambria" w:cs="Cambria"/>
          <w:color w:val="366091"/>
        </w:rPr>
      </w:pPr>
      <w:r>
        <w:rPr>
          <w:rFonts w:ascii="Cambria" w:eastAsia="Cambria" w:hAnsi="Cambria" w:cs="Cambria"/>
          <w:color w:val="366091"/>
        </w:rPr>
        <w:t>Phase II Testing</w:t>
      </w:r>
    </w:p>
    <w:p w14:paraId="000001FB" w14:textId="77777777" w:rsidR="00B540A6" w:rsidRDefault="00000000">
      <w:pPr>
        <w:numPr>
          <w:ilvl w:val="2"/>
          <w:numId w:val="2"/>
        </w:numPr>
        <w:pBdr>
          <w:top w:val="nil"/>
          <w:left w:val="nil"/>
          <w:bottom w:val="nil"/>
          <w:right w:val="nil"/>
          <w:between w:val="nil"/>
        </w:pBdr>
      </w:pPr>
      <w:bookmarkStart w:id="1329" w:name="_heading=h.41mghml" w:colFirst="0" w:colLast="0"/>
      <w:bookmarkEnd w:id="1329"/>
      <w:r>
        <w:rPr>
          <w:color w:val="000000"/>
        </w:rPr>
        <w:t xml:space="preserve">In the spring term of 2022-2023, qualifying teams will present their model to efficiently drill a deviated well to hit the required targets while controlling drilling dysfunctions as the primary technical objective of the competition. </w:t>
      </w:r>
    </w:p>
    <w:p w14:paraId="000001FC" w14:textId="77777777" w:rsidR="00B540A6" w:rsidRDefault="00000000">
      <w:pPr>
        <w:numPr>
          <w:ilvl w:val="2"/>
          <w:numId w:val="2"/>
        </w:numPr>
        <w:pBdr>
          <w:top w:val="nil"/>
          <w:left w:val="nil"/>
          <w:bottom w:val="nil"/>
          <w:right w:val="nil"/>
          <w:between w:val="nil"/>
        </w:pBdr>
      </w:pPr>
      <w:bookmarkStart w:id="1330" w:name="_heading=h.2grqrue" w:colFirst="0" w:colLast="0"/>
      <w:bookmarkEnd w:id="1330"/>
      <w:r>
        <w:rPr>
          <w:color w:val="000000"/>
        </w:rPr>
        <w:t xml:space="preserve">The contest will begin with streaming of a pre-recorded presentation by each team.  This will be followed by </w:t>
      </w:r>
      <w:sdt>
        <w:sdtPr>
          <w:tag w:val="goog_rdk_60"/>
          <w:id w:val="2147460587"/>
        </w:sdtPr>
        <w:sdtContent>
          <w:r>
            <w:rPr>
              <w:color w:val="000000"/>
            </w:rPr>
            <w:t xml:space="preserve">a </w:t>
          </w:r>
        </w:sdtContent>
      </w:sdt>
      <w:r>
        <w:rPr>
          <w:color w:val="000000"/>
        </w:rPr>
        <w:t xml:space="preserve">period of questions and answers (Q&amp;A) via on-line or in-person or a hybrid of both.  Teams will draw lots to determine the order of presentation.  All teams may sit in for the presentations and Q&amp;A of the other teams.  </w:t>
      </w:r>
    </w:p>
    <w:p w14:paraId="000001FD" w14:textId="77777777" w:rsidR="00B540A6" w:rsidRDefault="00000000">
      <w:pPr>
        <w:numPr>
          <w:ilvl w:val="2"/>
          <w:numId w:val="2"/>
        </w:numPr>
        <w:pBdr>
          <w:top w:val="nil"/>
          <w:left w:val="nil"/>
          <w:bottom w:val="nil"/>
          <w:right w:val="nil"/>
          <w:between w:val="nil"/>
        </w:pBdr>
      </w:pPr>
      <w:bookmarkStart w:id="1331" w:name="_heading=h.vx1227" w:colFirst="0" w:colLast="0"/>
      <w:bookmarkEnd w:id="1331"/>
      <w:r>
        <w:rPr>
          <w:color w:val="000000"/>
        </w:rPr>
        <w:t xml:space="preserve">Depending on the time available, the actual test will start shortly after the last presentation of the day.  It is possible that the presentations and tests could take two days to complete.  </w:t>
      </w:r>
    </w:p>
    <w:p w14:paraId="000001FE" w14:textId="77777777" w:rsidR="00B540A6" w:rsidRDefault="00000000">
      <w:pPr>
        <w:numPr>
          <w:ilvl w:val="2"/>
          <w:numId w:val="2"/>
        </w:numPr>
        <w:pBdr>
          <w:top w:val="nil"/>
          <w:left w:val="nil"/>
          <w:bottom w:val="nil"/>
          <w:right w:val="nil"/>
          <w:between w:val="nil"/>
        </w:pBdr>
      </w:pPr>
      <w:r>
        <w:rPr>
          <w:color w:val="000000"/>
        </w:rPr>
        <w:lastRenderedPageBreak/>
        <w:t>While sharing of code is not mandatory, the presentations should include the details of the control schemes. Organizers can be contacted in case of any confidentiality requirements.</w:t>
      </w:r>
    </w:p>
    <w:p w14:paraId="000001FF" w14:textId="77777777" w:rsidR="00B540A6" w:rsidRDefault="00000000">
      <w:pPr>
        <w:numPr>
          <w:ilvl w:val="2"/>
          <w:numId w:val="2"/>
        </w:numPr>
        <w:pBdr>
          <w:top w:val="nil"/>
          <w:left w:val="nil"/>
          <w:bottom w:val="nil"/>
          <w:right w:val="nil"/>
          <w:between w:val="nil"/>
        </w:pBdr>
      </w:pPr>
      <w:r>
        <w:rPr>
          <w:color w:val="000000"/>
        </w:rPr>
        <w:t xml:space="preserve">The drilling plan will be presented to the teams on the day of competition. </w:t>
      </w:r>
    </w:p>
    <w:p w14:paraId="00000200" w14:textId="77777777" w:rsidR="00B540A6" w:rsidRDefault="00000000">
      <w:pPr>
        <w:numPr>
          <w:ilvl w:val="2"/>
          <w:numId w:val="2"/>
        </w:numPr>
        <w:pBdr>
          <w:top w:val="nil"/>
          <w:left w:val="nil"/>
          <w:bottom w:val="nil"/>
          <w:right w:val="nil"/>
          <w:between w:val="nil"/>
        </w:pBdr>
      </w:pPr>
      <w:r>
        <w:rPr>
          <w:color w:val="000000"/>
        </w:rPr>
        <w:t xml:space="preserve">The rock properties will be provided as a function of true vertical depth or measured depth at that time. </w:t>
      </w:r>
    </w:p>
    <w:p w14:paraId="00000201" w14:textId="77777777" w:rsidR="00B540A6" w:rsidRDefault="00000000">
      <w:pPr>
        <w:numPr>
          <w:ilvl w:val="2"/>
          <w:numId w:val="2"/>
        </w:numPr>
        <w:pBdr>
          <w:top w:val="nil"/>
          <w:left w:val="nil"/>
          <w:bottom w:val="nil"/>
          <w:right w:val="nil"/>
          <w:between w:val="nil"/>
        </w:pBdr>
      </w:pPr>
      <w:bookmarkStart w:id="1332" w:name="_heading=h.3fwokq0" w:colFirst="0" w:colLast="0"/>
      <w:bookmarkEnd w:id="1332"/>
      <w:r>
        <w:rPr>
          <w:color w:val="000000"/>
        </w:rPr>
        <w:t>An RSS or AKO motor BHA will be specified on the day of the competition. Thus, the model should be capable of simulating both steering systems.</w:t>
      </w:r>
    </w:p>
    <w:p w14:paraId="00000202" w14:textId="77777777" w:rsidR="00B540A6" w:rsidRDefault="00000000">
      <w:pPr>
        <w:numPr>
          <w:ilvl w:val="2"/>
          <w:numId w:val="2"/>
        </w:numPr>
        <w:pBdr>
          <w:top w:val="nil"/>
          <w:left w:val="nil"/>
          <w:bottom w:val="nil"/>
          <w:right w:val="nil"/>
          <w:between w:val="nil"/>
        </w:pBdr>
      </w:pPr>
      <w:r>
        <w:rPr>
          <w:color w:val="000000"/>
        </w:rPr>
        <w:t>Drillbotics may provide data to calibrate sub-models such as the bit model. Additional details will be released during Phase II.</w:t>
      </w:r>
    </w:p>
    <w:p w14:paraId="00000203" w14:textId="77777777" w:rsidR="00B540A6" w:rsidRDefault="00000000">
      <w:pPr>
        <w:numPr>
          <w:ilvl w:val="2"/>
          <w:numId w:val="2"/>
        </w:numPr>
        <w:pBdr>
          <w:top w:val="nil"/>
          <w:left w:val="nil"/>
          <w:bottom w:val="nil"/>
          <w:right w:val="nil"/>
          <w:between w:val="nil"/>
        </w:pBdr>
      </w:pPr>
      <w:r>
        <w:rPr>
          <w:b/>
          <w:color w:val="000000"/>
        </w:rPr>
        <w:t xml:space="preserve">The teams are given </w:t>
      </w:r>
      <w:sdt>
        <w:sdtPr>
          <w:tag w:val="goog_rdk_61"/>
          <w:id w:val="-2120669979"/>
        </w:sdtPr>
        <w:sdtContent>
          <w:r>
            <w:rPr>
              <w:b/>
              <w:color w:val="000000"/>
            </w:rPr>
            <w:t xml:space="preserve">a </w:t>
          </w:r>
        </w:sdtContent>
      </w:sdt>
      <w:r>
        <w:rPr>
          <w:b/>
          <w:color w:val="000000"/>
        </w:rPr>
        <w:t>maximum of three hours to virtually drill the well</w:t>
      </w:r>
      <w:r>
        <w:rPr>
          <w:color w:val="000000"/>
        </w:rPr>
        <w:t>. Students are allowed to debug/modify the code and use multiple attempts within the allotted time.</w:t>
      </w:r>
    </w:p>
    <w:p w14:paraId="00000204" w14:textId="77777777" w:rsidR="00B540A6" w:rsidRDefault="00000000">
      <w:pPr>
        <w:numPr>
          <w:ilvl w:val="1"/>
          <w:numId w:val="2"/>
        </w:numPr>
        <w:pBdr>
          <w:top w:val="nil"/>
          <w:left w:val="nil"/>
          <w:bottom w:val="nil"/>
          <w:right w:val="nil"/>
          <w:between w:val="nil"/>
        </w:pBdr>
      </w:pPr>
      <w:r>
        <w:rPr>
          <w:color w:val="000000"/>
        </w:rPr>
        <w:t>Evaluation</w:t>
      </w:r>
    </w:p>
    <w:p w14:paraId="00000205" w14:textId="77777777" w:rsidR="00B540A6" w:rsidRDefault="00000000">
      <w:pPr>
        <w:numPr>
          <w:ilvl w:val="2"/>
          <w:numId w:val="2"/>
        </w:numPr>
        <w:pBdr>
          <w:top w:val="nil"/>
          <w:left w:val="nil"/>
          <w:bottom w:val="nil"/>
          <w:right w:val="nil"/>
          <w:between w:val="nil"/>
        </w:pBdr>
      </w:pPr>
      <w:r>
        <w:rPr>
          <w:color w:val="000000"/>
        </w:rPr>
        <w:t>Teams will be evaluated on a per model basis.  Points will be given for having each model or control system present and functioning in a realistic manner.  A team that predicts the trajectory the best but is missing a model of the rig will earn fewer points than a team that has all the models and control systems from bit to rig.  The purpose is to model the entire system and have the sub-models behave realistically.</w:t>
      </w:r>
    </w:p>
    <w:p w14:paraId="00000206" w14:textId="77777777" w:rsidR="00B540A6" w:rsidRDefault="00000000">
      <w:pPr>
        <w:numPr>
          <w:ilvl w:val="2"/>
          <w:numId w:val="2"/>
        </w:numPr>
        <w:pBdr>
          <w:top w:val="nil"/>
          <w:left w:val="nil"/>
          <w:bottom w:val="nil"/>
          <w:right w:val="nil"/>
          <w:between w:val="nil"/>
        </w:pBdr>
      </w:pPr>
      <w:r>
        <w:rPr>
          <w:color w:val="000000"/>
        </w:rPr>
        <w:t>The set point control is not a mandatory item for the competition. Any demonstration of such capability will attract extra points in “above and beyond” category.</w:t>
      </w:r>
    </w:p>
    <w:p w14:paraId="00000207" w14:textId="77777777" w:rsidR="00B540A6" w:rsidRDefault="00B540A6">
      <w:pPr>
        <w:ind w:left="1440"/>
        <w:rPr>
          <w:rFonts w:ascii="Cambria" w:eastAsia="Cambria" w:hAnsi="Cambria" w:cs="Cambria"/>
          <w:color w:val="366091"/>
        </w:rPr>
      </w:pPr>
    </w:p>
    <w:p w14:paraId="00000208" w14:textId="77777777" w:rsidR="00B540A6" w:rsidRDefault="00000000">
      <w:pPr>
        <w:ind w:left="1440"/>
      </w:pPr>
      <w:bookmarkStart w:id="1333" w:name="_heading=h.1v1yuxt" w:colFirst="0" w:colLast="0"/>
      <w:bookmarkEnd w:id="1333"/>
      <w:r>
        <w:t>Scoring of the 3D steering challenge</w:t>
      </w:r>
      <w:sdt>
        <w:sdtPr>
          <w:tag w:val="goog_rdk_62"/>
          <w:id w:val="-1563016003"/>
        </w:sdtPr>
        <w:sdtContent>
          <w:r>
            <w:t xml:space="preserve"> </w:t>
          </w:r>
        </w:sdtContent>
      </w:sdt>
      <w:r>
        <w:t>will be primarily based on the following criteria, with the weighting of individual items as indicated:</w:t>
      </w:r>
    </w:p>
    <w:p w14:paraId="00000209" w14:textId="77777777" w:rsidR="00B540A6" w:rsidRDefault="00B540A6">
      <w:pPr>
        <w:ind w:left="1440"/>
        <w:rPr>
          <w:rFonts w:ascii="Cambria" w:eastAsia="Cambria" w:hAnsi="Cambria" w:cs="Cambria"/>
          <w:color w:val="366091"/>
        </w:rPr>
      </w:pPr>
    </w:p>
    <w:tbl>
      <w:tblPr>
        <w:tblStyle w:val="a2"/>
        <w:tblW w:w="9897" w:type="dxa"/>
        <w:tblLayout w:type="fixed"/>
        <w:tblLook w:val="0400" w:firstRow="0" w:lastRow="0" w:firstColumn="0" w:lastColumn="0" w:noHBand="0" w:noVBand="1"/>
      </w:tblPr>
      <w:tblGrid>
        <w:gridCol w:w="2420"/>
        <w:gridCol w:w="6390"/>
        <w:gridCol w:w="1087"/>
      </w:tblGrid>
      <w:tr w:rsidR="00B540A6" w14:paraId="31BAD595" w14:textId="77777777">
        <w:trPr>
          <w:trHeight w:val="472"/>
        </w:trPr>
        <w:tc>
          <w:tcPr>
            <w:tcW w:w="2420" w:type="dxa"/>
            <w:tcBorders>
              <w:top w:val="single" w:sz="8" w:space="0" w:color="9BC2E6"/>
              <w:left w:val="single" w:sz="8" w:space="0" w:color="9BC2E6"/>
              <w:bottom w:val="single" w:sz="8" w:space="0" w:color="9BC2E6"/>
              <w:right w:val="nil"/>
            </w:tcBorders>
            <w:shd w:val="clear" w:color="auto" w:fill="5B9BD5"/>
            <w:tcMar>
              <w:top w:w="0" w:type="dxa"/>
              <w:left w:w="108" w:type="dxa"/>
              <w:bottom w:w="0" w:type="dxa"/>
              <w:right w:w="108" w:type="dxa"/>
            </w:tcMar>
            <w:vAlign w:val="center"/>
          </w:tcPr>
          <w:p w14:paraId="0000020A"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b/>
                <w:color w:val="FFFFFF"/>
                <w:sz w:val="18"/>
                <w:szCs w:val="18"/>
              </w:rPr>
              <w:t>Criteria</w:t>
            </w:r>
          </w:p>
        </w:tc>
        <w:tc>
          <w:tcPr>
            <w:tcW w:w="6390" w:type="dxa"/>
            <w:tcBorders>
              <w:top w:val="single" w:sz="8" w:space="0" w:color="9BC2E6"/>
              <w:left w:val="nil"/>
              <w:bottom w:val="single" w:sz="8" w:space="0" w:color="9BC2E6"/>
              <w:right w:val="nil"/>
            </w:tcBorders>
            <w:shd w:val="clear" w:color="auto" w:fill="5B9BD5"/>
            <w:tcMar>
              <w:top w:w="0" w:type="dxa"/>
              <w:left w:w="108" w:type="dxa"/>
              <w:bottom w:w="0" w:type="dxa"/>
              <w:right w:w="108" w:type="dxa"/>
            </w:tcMar>
            <w:vAlign w:val="center"/>
          </w:tcPr>
          <w:p w14:paraId="0000020B"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b/>
                <w:color w:val="FFFFFF"/>
                <w:sz w:val="18"/>
                <w:szCs w:val="18"/>
              </w:rPr>
              <w:t>Metrics</w:t>
            </w:r>
          </w:p>
        </w:tc>
        <w:tc>
          <w:tcPr>
            <w:tcW w:w="1087" w:type="dxa"/>
            <w:tcBorders>
              <w:top w:val="single" w:sz="8" w:space="0" w:color="9BC2E6"/>
              <w:left w:val="nil"/>
              <w:bottom w:val="single" w:sz="8" w:space="0" w:color="9BC2E6"/>
              <w:right w:val="single" w:sz="8" w:space="0" w:color="9BC2E6"/>
            </w:tcBorders>
            <w:shd w:val="clear" w:color="auto" w:fill="5B9BD5"/>
            <w:tcMar>
              <w:top w:w="0" w:type="dxa"/>
              <w:left w:w="108" w:type="dxa"/>
              <w:bottom w:w="0" w:type="dxa"/>
              <w:right w:w="108" w:type="dxa"/>
            </w:tcMar>
            <w:vAlign w:val="center"/>
          </w:tcPr>
          <w:p w14:paraId="0000020C"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b/>
                <w:color w:val="FFFFFF"/>
                <w:sz w:val="18"/>
                <w:szCs w:val="18"/>
              </w:rPr>
              <w:t>Weight</w:t>
            </w:r>
          </w:p>
        </w:tc>
      </w:tr>
      <w:tr w:rsidR="00B540A6" w14:paraId="67A08E5E" w14:textId="77777777">
        <w:trPr>
          <w:trHeight w:val="1299"/>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0D"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Drilling system model</w:t>
            </w: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0E"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 xml:space="preserve">Does steering model consider steering method, geometry (e.g., projection-to-bit algorithm), bit side force/tilt, new wellbore, etc.? Are string elasticity, wellbore friction modeled? </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0F"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30</w:t>
            </w:r>
          </w:p>
        </w:tc>
      </w:tr>
      <w:tr w:rsidR="00B540A6" w14:paraId="158292CE" w14:textId="77777777">
        <w:trPr>
          <w:trHeight w:val="1255"/>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10"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Control scheme</w:t>
            </w:r>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11"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Does trajectory control algorithm use realistic constraints? Does it use realistic virtual measurements? Does it consider surveying uncertainties and noise? Does the model utilize a re-planning to target process based on as-drilled surveys?  Is basic drilling optimization algorithm implemented? Are rig controls simulated? (e.g., slide vs rotate)</w:t>
            </w:r>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12"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30</w:t>
            </w:r>
          </w:p>
        </w:tc>
      </w:tr>
      <w:tr w:rsidR="00B540A6" w14:paraId="4D469677" w14:textId="77777777">
        <w:trPr>
          <w:trHeight w:val="986"/>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13"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The Virtual Drilling App</w:t>
            </w: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14"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Features, modularity, and robustness of the app, real-time display, end of well report</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15"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20</w:t>
            </w:r>
          </w:p>
        </w:tc>
      </w:tr>
      <w:tr w:rsidR="00B540A6" w14:paraId="280744D3" w14:textId="77777777">
        <w:trPr>
          <w:trHeight w:val="687"/>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16"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Performance</w:t>
            </w: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17"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Demonstration of the app and the degree to which drilling objectives are met</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18"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20</w:t>
            </w:r>
          </w:p>
        </w:tc>
      </w:tr>
      <w:tr w:rsidR="00B540A6" w14:paraId="39E81437" w14:textId="77777777">
        <w:trPr>
          <w:trHeight w:val="687"/>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19"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lastRenderedPageBreak/>
              <w:t>Bonus</w:t>
            </w:r>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1A"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Considerations above and beyond the minimum requirements that demonstrate thoroughness and creativity</w:t>
            </w:r>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1B"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10</w:t>
            </w:r>
          </w:p>
        </w:tc>
      </w:tr>
      <w:tr w:rsidR="00B540A6" w14:paraId="175C595A" w14:textId="77777777">
        <w:trPr>
          <w:trHeight w:val="687"/>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1C" w14:textId="77777777" w:rsidR="00B540A6" w:rsidRDefault="00B540A6">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1D"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Maximum achievable score out of 100</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1E"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110</w:t>
            </w:r>
          </w:p>
        </w:tc>
      </w:tr>
    </w:tbl>
    <w:p w14:paraId="0000021F" w14:textId="77777777" w:rsidR="00B540A6" w:rsidRDefault="00B540A6">
      <w:pPr>
        <w:pBdr>
          <w:top w:val="nil"/>
          <w:left w:val="nil"/>
          <w:bottom w:val="nil"/>
          <w:right w:val="nil"/>
          <w:between w:val="nil"/>
        </w:pBdr>
        <w:spacing w:line="360" w:lineRule="auto"/>
        <w:ind w:left="1224"/>
        <w:rPr>
          <w:color w:val="000000"/>
        </w:rPr>
      </w:pPr>
    </w:p>
    <w:p w14:paraId="00000220" w14:textId="77777777" w:rsidR="00B540A6" w:rsidRDefault="00000000">
      <w:pPr>
        <w:ind w:left="0"/>
      </w:pPr>
      <w:bookmarkStart w:id="1334" w:name="_heading=h.4f1mdlm" w:colFirst="0" w:colLast="0"/>
      <w:bookmarkEnd w:id="1334"/>
      <w:r>
        <w:t>Scoring of the well control challenge will be primarily based on the following criteria, with the weighting of individual items as indicated:</w:t>
      </w:r>
    </w:p>
    <w:tbl>
      <w:tblPr>
        <w:tblStyle w:val="a3"/>
        <w:tblW w:w="9897" w:type="dxa"/>
        <w:tblLayout w:type="fixed"/>
        <w:tblLook w:val="0400" w:firstRow="0" w:lastRow="0" w:firstColumn="0" w:lastColumn="0" w:noHBand="0" w:noVBand="1"/>
      </w:tblPr>
      <w:tblGrid>
        <w:gridCol w:w="2420"/>
        <w:gridCol w:w="6390"/>
        <w:gridCol w:w="1087"/>
      </w:tblGrid>
      <w:tr w:rsidR="00B540A6" w14:paraId="4CDC7D3A" w14:textId="77777777">
        <w:trPr>
          <w:trHeight w:val="472"/>
        </w:trPr>
        <w:tc>
          <w:tcPr>
            <w:tcW w:w="2420" w:type="dxa"/>
            <w:tcBorders>
              <w:top w:val="single" w:sz="8" w:space="0" w:color="9BC2E6"/>
              <w:left w:val="single" w:sz="8" w:space="0" w:color="9BC2E6"/>
              <w:bottom w:val="single" w:sz="8" w:space="0" w:color="9BC2E6"/>
              <w:right w:val="nil"/>
            </w:tcBorders>
            <w:shd w:val="clear" w:color="auto" w:fill="5B9BD5"/>
            <w:tcMar>
              <w:top w:w="0" w:type="dxa"/>
              <w:left w:w="108" w:type="dxa"/>
              <w:bottom w:w="0" w:type="dxa"/>
              <w:right w:w="108" w:type="dxa"/>
            </w:tcMar>
            <w:vAlign w:val="center"/>
          </w:tcPr>
          <w:p w14:paraId="00000221"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b/>
                <w:color w:val="FFFFFF"/>
                <w:sz w:val="18"/>
                <w:szCs w:val="18"/>
              </w:rPr>
              <w:t>Criteria</w:t>
            </w:r>
          </w:p>
        </w:tc>
        <w:tc>
          <w:tcPr>
            <w:tcW w:w="6390" w:type="dxa"/>
            <w:tcBorders>
              <w:top w:val="single" w:sz="8" w:space="0" w:color="9BC2E6"/>
              <w:left w:val="nil"/>
              <w:bottom w:val="single" w:sz="8" w:space="0" w:color="9BC2E6"/>
              <w:right w:val="nil"/>
            </w:tcBorders>
            <w:shd w:val="clear" w:color="auto" w:fill="5B9BD5"/>
            <w:tcMar>
              <w:top w:w="0" w:type="dxa"/>
              <w:left w:w="108" w:type="dxa"/>
              <w:bottom w:w="0" w:type="dxa"/>
              <w:right w:w="108" w:type="dxa"/>
            </w:tcMar>
            <w:vAlign w:val="center"/>
          </w:tcPr>
          <w:p w14:paraId="00000222"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b/>
                <w:color w:val="FFFFFF"/>
                <w:sz w:val="18"/>
                <w:szCs w:val="18"/>
              </w:rPr>
              <w:t>Metrics</w:t>
            </w:r>
          </w:p>
        </w:tc>
        <w:tc>
          <w:tcPr>
            <w:tcW w:w="1087" w:type="dxa"/>
            <w:tcBorders>
              <w:top w:val="single" w:sz="8" w:space="0" w:color="9BC2E6"/>
              <w:left w:val="nil"/>
              <w:bottom w:val="single" w:sz="8" w:space="0" w:color="9BC2E6"/>
              <w:right w:val="single" w:sz="8" w:space="0" w:color="9BC2E6"/>
            </w:tcBorders>
            <w:shd w:val="clear" w:color="auto" w:fill="5B9BD5"/>
            <w:tcMar>
              <w:top w:w="0" w:type="dxa"/>
              <w:left w:w="108" w:type="dxa"/>
              <w:bottom w:w="0" w:type="dxa"/>
              <w:right w:w="108" w:type="dxa"/>
            </w:tcMar>
            <w:vAlign w:val="center"/>
          </w:tcPr>
          <w:p w14:paraId="00000223"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b/>
                <w:color w:val="FFFFFF"/>
                <w:sz w:val="18"/>
                <w:szCs w:val="18"/>
              </w:rPr>
              <w:t>Weight</w:t>
            </w:r>
          </w:p>
        </w:tc>
      </w:tr>
      <w:tr w:rsidR="00B540A6" w14:paraId="41BD085D" w14:textId="77777777">
        <w:trPr>
          <w:trHeight w:val="1255"/>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24"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Control scheme</w:t>
            </w:r>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25"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 xml:space="preserve">Does control algorithm use realistic constraints? Does it use realistic virtual measurements? Does it consider uncertainties and noise? </w:t>
            </w:r>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26"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50</w:t>
            </w:r>
          </w:p>
        </w:tc>
      </w:tr>
      <w:tr w:rsidR="00B540A6" w14:paraId="0BF6C004" w14:textId="77777777">
        <w:trPr>
          <w:trHeight w:val="986"/>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27"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The Virtual Drilling App</w:t>
            </w: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28"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Features, modularity, and robustness of the app, real-time display, end of well report</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29"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30</w:t>
            </w:r>
          </w:p>
        </w:tc>
      </w:tr>
      <w:tr w:rsidR="00B540A6" w14:paraId="1430FFF8" w14:textId="77777777">
        <w:trPr>
          <w:trHeight w:val="687"/>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2A"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Performance</w:t>
            </w: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2B"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Demonstration of the app and the degree to which drilling objectives are met</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2C"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20</w:t>
            </w:r>
          </w:p>
        </w:tc>
      </w:tr>
      <w:tr w:rsidR="00B540A6" w14:paraId="36D88E82" w14:textId="77777777">
        <w:trPr>
          <w:trHeight w:val="687"/>
        </w:trPr>
        <w:tc>
          <w:tcPr>
            <w:tcW w:w="2420" w:type="dxa"/>
            <w:tcBorders>
              <w:top w:val="nil"/>
              <w:left w:val="single" w:sz="8" w:space="0" w:color="9BC2E6"/>
              <w:bottom w:val="single" w:sz="8" w:space="0" w:color="9BC2E6"/>
              <w:right w:val="nil"/>
            </w:tcBorders>
            <w:tcMar>
              <w:top w:w="0" w:type="dxa"/>
              <w:left w:w="108" w:type="dxa"/>
              <w:bottom w:w="0" w:type="dxa"/>
              <w:right w:w="108" w:type="dxa"/>
            </w:tcMar>
            <w:vAlign w:val="center"/>
          </w:tcPr>
          <w:p w14:paraId="0000022D"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Bonus</w:t>
            </w:r>
          </w:p>
        </w:tc>
        <w:tc>
          <w:tcPr>
            <w:tcW w:w="6390" w:type="dxa"/>
            <w:tcBorders>
              <w:top w:val="nil"/>
              <w:left w:val="nil"/>
              <w:bottom w:val="single" w:sz="8" w:space="0" w:color="9BC2E6"/>
              <w:right w:val="nil"/>
            </w:tcBorders>
            <w:tcMar>
              <w:top w:w="0" w:type="dxa"/>
              <w:left w:w="108" w:type="dxa"/>
              <w:bottom w:w="0" w:type="dxa"/>
              <w:right w:w="108" w:type="dxa"/>
            </w:tcMar>
            <w:vAlign w:val="center"/>
          </w:tcPr>
          <w:p w14:paraId="0000022E"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Considerations above and beyond the minimum requirements that demonstrate thoroughness and creativity</w:t>
            </w:r>
          </w:p>
        </w:tc>
        <w:tc>
          <w:tcPr>
            <w:tcW w:w="1087" w:type="dxa"/>
            <w:tcBorders>
              <w:top w:val="nil"/>
              <w:left w:val="nil"/>
              <w:bottom w:val="single" w:sz="8" w:space="0" w:color="9BC2E6"/>
              <w:right w:val="single" w:sz="8" w:space="0" w:color="9BC2E6"/>
            </w:tcBorders>
            <w:tcMar>
              <w:top w:w="0" w:type="dxa"/>
              <w:left w:w="108" w:type="dxa"/>
              <w:bottom w:w="0" w:type="dxa"/>
              <w:right w:w="108" w:type="dxa"/>
            </w:tcMar>
            <w:vAlign w:val="center"/>
          </w:tcPr>
          <w:p w14:paraId="0000022F"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10</w:t>
            </w:r>
          </w:p>
        </w:tc>
      </w:tr>
      <w:tr w:rsidR="00B540A6" w14:paraId="2CDFDAA8" w14:textId="77777777">
        <w:trPr>
          <w:trHeight w:val="687"/>
        </w:trPr>
        <w:tc>
          <w:tcPr>
            <w:tcW w:w="2420" w:type="dxa"/>
            <w:tcBorders>
              <w:top w:val="nil"/>
              <w:left w:val="single" w:sz="8" w:space="0" w:color="9BC2E6"/>
              <w:bottom w:val="single" w:sz="8" w:space="0" w:color="9BC2E6"/>
              <w:right w:val="nil"/>
            </w:tcBorders>
            <w:shd w:val="clear" w:color="auto" w:fill="DDEBF7"/>
            <w:tcMar>
              <w:top w:w="0" w:type="dxa"/>
              <w:left w:w="108" w:type="dxa"/>
              <w:bottom w:w="0" w:type="dxa"/>
              <w:right w:w="108" w:type="dxa"/>
            </w:tcMar>
            <w:vAlign w:val="center"/>
          </w:tcPr>
          <w:p w14:paraId="00000230" w14:textId="77777777" w:rsidR="00B540A6" w:rsidRDefault="00B540A6">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p>
        </w:tc>
        <w:tc>
          <w:tcPr>
            <w:tcW w:w="6390" w:type="dxa"/>
            <w:tcBorders>
              <w:top w:val="nil"/>
              <w:left w:val="nil"/>
              <w:bottom w:val="single" w:sz="8" w:space="0" w:color="9BC2E6"/>
              <w:right w:val="nil"/>
            </w:tcBorders>
            <w:shd w:val="clear" w:color="auto" w:fill="DDEBF7"/>
            <w:tcMar>
              <w:top w:w="0" w:type="dxa"/>
              <w:left w:w="108" w:type="dxa"/>
              <w:bottom w:w="0" w:type="dxa"/>
              <w:right w:w="108" w:type="dxa"/>
            </w:tcMar>
            <w:vAlign w:val="center"/>
          </w:tcPr>
          <w:p w14:paraId="00000231" w14:textId="77777777" w:rsidR="00B540A6" w:rsidRDefault="00000000">
            <w:pPr>
              <w:pBdr>
                <w:top w:val="nil"/>
                <w:left w:val="nil"/>
                <w:bottom w:val="nil"/>
                <w:right w:val="nil"/>
                <w:between w:val="nil"/>
              </w:pBdr>
              <w:spacing w:line="240" w:lineRule="auto"/>
              <w:ind w:left="0"/>
              <w:rPr>
                <w:rFonts w:ascii="Times New Roman" w:eastAsia="Times New Roman" w:hAnsi="Times New Roman" w:cs="Times New Roman"/>
                <w:color w:val="000000"/>
                <w:sz w:val="18"/>
                <w:szCs w:val="18"/>
              </w:rPr>
            </w:pPr>
            <w:r>
              <w:rPr>
                <w:color w:val="000000"/>
                <w:sz w:val="18"/>
                <w:szCs w:val="18"/>
              </w:rPr>
              <w:t>Maximum achievable score out of 100</w:t>
            </w:r>
          </w:p>
        </w:tc>
        <w:tc>
          <w:tcPr>
            <w:tcW w:w="1087" w:type="dxa"/>
            <w:tcBorders>
              <w:top w:val="nil"/>
              <w:left w:val="nil"/>
              <w:bottom w:val="single" w:sz="8" w:space="0" w:color="9BC2E6"/>
              <w:right w:val="single" w:sz="8" w:space="0" w:color="9BC2E6"/>
            </w:tcBorders>
            <w:shd w:val="clear" w:color="auto" w:fill="DDEBF7"/>
            <w:tcMar>
              <w:top w:w="0" w:type="dxa"/>
              <w:left w:w="108" w:type="dxa"/>
              <w:bottom w:w="0" w:type="dxa"/>
              <w:right w:w="108" w:type="dxa"/>
            </w:tcMar>
            <w:vAlign w:val="center"/>
          </w:tcPr>
          <w:p w14:paraId="00000232" w14:textId="77777777" w:rsidR="00B540A6" w:rsidRDefault="00000000">
            <w:pPr>
              <w:pBdr>
                <w:top w:val="nil"/>
                <w:left w:val="nil"/>
                <w:bottom w:val="nil"/>
                <w:right w:val="nil"/>
                <w:between w:val="nil"/>
              </w:pBdr>
              <w:spacing w:line="240" w:lineRule="auto"/>
              <w:ind w:left="0"/>
              <w:jc w:val="center"/>
              <w:rPr>
                <w:rFonts w:ascii="Times New Roman" w:eastAsia="Times New Roman" w:hAnsi="Times New Roman" w:cs="Times New Roman"/>
                <w:color w:val="000000"/>
                <w:sz w:val="18"/>
                <w:szCs w:val="18"/>
              </w:rPr>
            </w:pPr>
            <w:r>
              <w:rPr>
                <w:color w:val="000000"/>
                <w:sz w:val="18"/>
                <w:szCs w:val="18"/>
              </w:rPr>
              <w:t>110</w:t>
            </w:r>
          </w:p>
        </w:tc>
      </w:tr>
    </w:tbl>
    <w:p w14:paraId="00000233" w14:textId="77777777" w:rsidR="00B540A6" w:rsidRDefault="00B540A6">
      <w:pPr>
        <w:ind w:left="0"/>
      </w:pPr>
    </w:p>
    <w:p w14:paraId="00000234" w14:textId="77777777" w:rsidR="00B540A6" w:rsidRDefault="00B540A6">
      <w:pPr>
        <w:ind w:left="0"/>
      </w:pPr>
    </w:p>
    <w:p w14:paraId="00000235" w14:textId="77777777" w:rsidR="00B540A6" w:rsidRDefault="00000000">
      <w:pPr>
        <w:ind w:left="0"/>
      </w:pPr>
      <w:r>
        <w:t>Drilling</w:t>
      </w:r>
      <w:r>
        <w:rPr>
          <w:rFonts w:ascii="Cambria" w:eastAsia="Cambria" w:hAnsi="Cambria" w:cs="Cambria"/>
          <w:color w:val="366091"/>
        </w:rPr>
        <w:t xml:space="preserve"> </w:t>
      </w:r>
      <w:r>
        <w:t>performance will be observed and measured by Drillbotics judges invited to attend and witness the test. This could be an in-person or virtual event depending on travel restrictions.  The details will be announced in April 2022.</w:t>
      </w:r>
    </w:p>
    <w:p w14:paraId="00000236" w14:textId="77777777" w:rsidR="00B540A6" w:rsidRDefault="00B540A6">
      <w:pPr>
        <w:ind w:left="0"/>
      </w:pPr>
    </w:p>
    <w:p w14:paraId="00000237" w14:textId="77777777" w:rsidR="00B540A6" w:rsidRDefault="00000000">
      <w:pPr>
        <w:pStyle w:val="Heading3"/>
        <w:numPr>
          <w:ilvl w:val="0"/>
          <w:numId w:val="2"/>
        </w:numPr>
      </w:pPr>
      <w:bookmarkStart w:id="1335" w:name="_Toc143692355"/>
      <w:r>
        <w:t>Final Report and Paper</w:t>
      </w:r>
      <w:bookmarkEnd w:id="1335"/>
    </w:p>
    <w:p w14:paraId="00000238" w14:textId="77777777" w:rsidR="00B540A6" w:rsidRDefault="00000000">
      <w:pPr>
        <w:spacing w:after="200"/>
        <w:ind w:left="0"/>
        <w:rPr>
          <w:color w:val="0000FF"/>
          <w:u w:val="single"/>
        </w:rPr>
      </w:pPr>
      <w:r>
        <w:t xml:space="preserve">The finalists shall prepare a project report that addresses the items below.  We suggest you use the format of most SPE papers.  For reference, please see </w:t>
      </w:r>
      <w:hyperlink r:id="rId22">
        <w:r>
          <w:rPr>
            <w:color w:val="0000FF"/>
            <w:u w:val="single"/>
          </w:rPr>
          <w:t>http://spe.org/authors/resources/</w:t>
        </w:r>
      </w:hyperlink>
    </w:p>
    <w:p w14:paraId="00000239" w14:textId="77777777" w:rsidR="00B540A6" w:rsidRDefault="00000000">
      <w:pPr>
        <w:numPr>
          <w:ilvl w:val="1"/>
          <w:numId w:val="2"/>
        </w:numPr>
        <w:pBdr>
          <w:top w:val="nil"/>
          <w:left w:val="nil"/>
          <w:bottom w:val="nil"/>
          <w:right w:val="nil"/>
          <w:between w:val="nil"/>
        </w:pBdr>
        <w:rPr>
          <w:color w:val="000000"/>
        </w:rPr>
      </w:pPr>
      <w:r>
        <w:rPr>
          <w:color w:val="000000"/>
        </w:rPr>
        <w:t>The final report is simply an update following the Phase II test to explain what worked and what did not and to discuss future plans that would improve your design.</w:t>
      </w:r>
    </w:p>
    <w:p w14:paraId="0000023A" w14:textId="77777777" w:rsidR="00B540A6" w:rsidRDefault="00000000">
      <w:pPr>
        <w:numPr>
          <w:ilvl w:val="1"/>
          <w:numId w:val="2"/>
        </w:numPr>
        <w:pBdr>
          <w:top w:val="nil"/>
          <w:left w:val="nil"/>
          <w:bottom w:val="nil"/>
          <w:right w:val="nil"/>
          <w:between w:val="nil"/>
        </w:pBdr>
        <w:rPr>
          <w:color w:val="000000"/>
        </w:rPr>
      </w:pPr>
      <w:r>
        <w:rPr>
          <w:color w:val="000000"/>
        </w:rPr>
        <w:t>The winning team in Group A will need to start work on a</w:t>
      </w:r>
      <w:sdt>
        <w:sdtPr>
          <w:tag w:val="goog_rdk_63"/>
          <w:id w:val="1168672067"/>
        </w:sdtPr>
        <w:sdtContent>
          <w:r>
            <w:rPr>
              <w:color w:val="000000"/>
            </w:rPr>
            <w:t>n</w:t>
          </w:r>
        </w:sdtContent>
      </w:sdt>
      <w:r>
        <w:rPr>
          <w:color w:val="000000"/>
        </w:rPr>
        <w:t xml:space="preserve"> abstract for their paper shortly after the Phase II test results are announced.  </w:t>
      </w:r>
    </w:p>
    <w:p w14:paraId="0000023B" w14:textId="77777777" w:rsidR="00B540A6" w:rsidRDefault="00000000">
      <w:pPr>
        <w:numPr>
          <w:ilvl w:val="1"/>
          <w:numId w:val="2"/>
        </w:numPr>
        <w:pBdr>
          <w:top w:val="nil"/>
          <w:left w:val="nil"/>
          <w:bottom w:val="nil"/>
          <w:right w:val="nil"/>
          <w:between w:val="nil"/>
        </w:pBdr>
        <w:rPr>
          <w:color w:val="000000"/>
        </w:rPr>
      </w:pPr>
      <w:r>
        <w:rPr>
          <w:color w:val="000000"/>
        </w:rPr>
        <w:t>If the abstract is accepted, in August or September, the team needs to start writing their SPE paper.  The abstract must generate sufficient interest with the SPE review committees to warrant publication, although DSATS will help promote acceptance elsewhere if necessary.</w:t>
      </w:r>
    </w:p>
    <w:p w14:paraId="0000023C" w14:textId="1D73FA00" w:rsidR="00B540A6" w:rsidRDefault="00000000">
      <w:pPr>
        <w:numPr>
          <w:ilvl w:val="1"/>
          <w:numId w:val="2"/>
        </w:numPr>
        <w:pBdr>
          <w:top w:val="nil"/>
          <w:left w:val="nil"/>
          <w:bottom w:val="nil"/>
          <w:right w:val="nil"/>
          <w:between w:val="nil"/>
        </w:pBdr>
        <w:rPr>
          <w:color w:val="000000"/>
        </w:rPr>
      </w:pPr>
      <w:r>
        <w:rPr>
          <w:color w:val="000000"/>
        </w:rPr>
        <w:lastRenderedPageBreak/>
        <w:t xml:space="preserve">The timing for </w:t>
      </w:r>
      <w:sdt>
        <w:sdtPr>
          <w:tag w:val="goog_rdk_64"/>
          <w:id w:val="-1109892227"/>
        </w:sdtPr>
        <w:sdtContent>
          <w:r>
            <w:rPr>
              <w:color w:val="000000"/>
            </w:rPr>
            <w:t>submission</w:t>
          </w:r>
        </w:sdtContent>
      </w:sdt>
      <w:r>
        <w:rPr>
          <w:color w:val="000000"/>
        </w:rPr>
        <w:t xml:space="preserve"> of the abstract and paper will be the published deadlines per the call for papers and conference guidelines as posted on the SPE’s website (</w:t>
      </w:r>
      <w:hyperlink r:id="rId23">
        <w:r>
          <w:rPr>
            <w:color w:val="0000FF"/>
            <w:u w:val="single"/>
          </w:rPr>
          <w:t>www.spe.org</w:t>
        </w:r>
      </w:hyperlink>
      <w:r>
        <w:rPr>
          <w:color w:val="000000"/>
        </w:rPr>
        <w:t>).</w:t>
      </w:r>
    </w:p>
    <w:p w14:paraId="0000023D" w14:textId="77777777" w:rsidR="00B540A6" w:rsidRDefault="00000000">
      <w:pPr>
        <w:numPr>
          <w:ilvl w:val="1"/>
          <w:numId w:val="2"/>
        </w:numPr>
        <w:pBdr>
          <w:top w:val="nil"/>
          <w:left w:val="nil"/>
          <w:bottom w:val="nil"/>
          <w:right w:val="nil"/>
          <w:between w:val="nil"/>
        </w:pBdr>
        <w:rPr>
          <w:color w:val="000000"/>
        </w:rPr>
      </w:pPr>
      <w:r>
        <w:rPr>
          <w:color w:val="000000"/>
        </w:rPr>
        <w:t>The paper should address at a minimum:</w:t>
      </w:r>
    </w:p>
    <w:p w14:paraId="0000023E" w14:textId="77777777" w:rsidR="00B540A6" w:rsidRDefault="00000000">
      <w:pPr>
        <w:numPr>
          <w:ilvl w:val="3"/>
          <w:numId w:val="2"/>
        </w:numPr>
        <w:pBdr>
          <w:top w:val="nil"/>
          <w:left w:val="nil"/>
          <w:bottom w:val="nil"/>
          <w:right w:val="nil"/>
          <w:between w:val="nil"/>
        </w:pBdr>
      </w:pPr>
      <w:r>
        <w:rPr>
          <w:color w:val="000000"/>
        </w:rPr>
        <w:t xml:space="preserve">The technical considerations for the model of the rig, its control system, drillstring including BHA and why certain features were chosen and why others were rejected.  </w:t>
      </w:r>
    </w:p>
    <w:p w14:paraId="0000023F" w14:textId="77777777" w:rsidR="00B540A6" w:rsidRDefault="00000000">
      <w:pPr>
        <w:numPr>
          <w:ilvl w:val="3"/>
          <w:numId w:val="2"/>
        </w:numPr>
        <w:pBdr>
          <w:top w:val="nil"/>
          <w:left w:val="nil"/>
          <w:bottom w:val="nil"/>
          <w:right w:val="nil"/>
          <w:between w:val="nil"/>
        </w:pBdr>
        <w:rPr>
          <w:color w:val="000000"/>
        </w:rPr>
      </w:pPr>
      <w:r>
        <w:rPr>
          <w:color w:val="000000"/>
        </w:rPr>
        <w:t xml:space="preserve">The setup of the experimental test, the results and shortcomings. </w:t>
      </w:r>
    </w:p>
    <w:p w14:paraId="00000240" w14:textId="77777777" w:rsidR="00B540A6" w:rsidRDefault="00000000">
      <w:pPr>
        <w:numPr>
          <w:ilvl w:val="3"/>
          <w:numId w:val="2"/>
        </w:numPr>
        <w:pBdr>
          <w:top w:val="nil"/>
          <w:left w:val="nil"/>
          <w:bottom w:val="nil"/>
          <w:right w:val="nil"/>
          <w:between w:val="nil"/>
        </w:pBdr>
        <w:rPr>
          <w:color w:val="000000"/>
        </w:rPr>
      </w:pPr>
      <w:r>
        <w:rPr>
          <w:color w:val="000000"/>
        </w:rPr>
        <w:t>Recommendations for improvements to the design and testing procedures.</w:t>
      </w:r>
    </w:p>
    <w:p w14:paraId="00000241" w14:textId="77777777" w:rsidR="00B540A6" w:rsidRDefault="00000000">
      <w:pPr>
        <w:numPr>
          <w:ilvl w:val="3"/>
          <w:numId w:val="2"/>
        </w:numPr>
        <w:pBdr>
          <w:top w:val="nil"/>
          <w:left w:val="nil"/>
          <w:bottom w:val="nil"/>
          <w:right w:val="nil"/>
          <w:between w:val="nil"/>
        </w:pBdr>
        <w:rPr>
          <w:color w:val="000000"/>
        </w:rPr>
      </w:pPr>
      <w:r>
        <w:rPr>
          <w:color w:val="000000"/>
        </w:rPr>
        <w:t>Recommendations for improvements by DSATS of the competition guidelines, scheduling and provided material.</w:t>
      </w:r>
    </w:p>
    <w:p w14:paraId="00000242" w14:textId="77777777" w:rsidR="00B540A6" w:rsidRDefault="00000000">
      <w:pPr>
        <w:numPr>
          <w:ilvl w:val="3"/>
          <w:numId w:val="2"/>
        </w:numPr>
        <w:pBdr>
          <w:top w:val="nil"/>
          <w:left w:val="nil"/>
          <w:bottom w:val="nil"/>
          <w:right w:val="nil"/>
          <w:between w:val="nil"/>
        </w:pBdr>
        <w:rPr>
          <w:color w:val="000000"/>
        </w:rPr>
      </w:pPr>
      <w:r>
        <w:rPr>
          <w:color w:val="000000"/>
        </w:rPr>
        <w:t>Areas of learning gained through the competition not covered in the university course material</w:t>
      </w:r>
    </w:p>
    <w:p w14:paraId="00000243" w14:textId="77777777" w:rsidR="00B540A6" w:rsidRDefault="00000000">
      <w:pPr>
        <w:numPr>
          <w:ilvl w:val="3"/>
          <w:numId w:val="2"/>
        </w:numPr>
        <w:pBdr>
          <w:top w:val="nil"/>
          <w:left w:val="nil"/>
          <w:bottom w:val="nil"/>
          <w:right w:val="nil"/>
          <w:between w:val="nil"/>
        </w:pBdr>
        <w:rPr>
          <w:color w:val="000000"/>
        </w:rPr>
      </w:pPr>
      <w:r>
        <w:rPr>
          <w:color w:val="000000"/>
        </w:rPr>
        <w:t xml:space="preserve"> Note that the SPE audience already knows a lot of the background information that you presented the judges to demonstrate your capabilities,  so adjust the paper content accordingly. </w:t>
      </w:r>
    </w:p>
    <w:p w14:paraId="00000244" w14:textId="77777777" w:rsidR="00B540A6" w:rsidRDefault="00000000">
      <w:pPr>
        <w:spacing w:after="200"/>
        <w:ind w:left="0"/>
      </w:pPr>
      <w:r>
        <w:br w:type="page"/>
      </w:r>
    </w:p>
    <w:p w14:paraId="00000245" w14:textId="77777777" w:rsidR="00B540A6" w:rsidRDefault="00000000">
      <w:pPr>
        <w:pStyle w:val="Heading2"/>
        <w:ind w:firstLine="720"/>
      </w:pPr>
      <w:bookmarkStart w:id="1336" w:name="_Toc143692356"/>
      <w:r>
        <w:lastRenderedPageBreak/>
        <w:t>Appendix B: Automation &amp; Interface Design from a Human Factors Perspective</w:t>
      </w:r>
      <w:bookmarkEnd w:id="1336"/>
    </w:p>
    <w:p w14:paraId="00000246" w14:textId="77777777" w:rsidR="00B540A6" w:rsidRDefault="00B540A6">
      <w:pPr>
        <w:ind w:firstLine="720"/>
        <w:rPr>
          <w:b/>
        </w:rPr>
      </w:pPr>
    </w:p>
    <w:p w14:paraId="00000247" w14:textId="77777777" w:rsidR="00B540A6" w:rsidRDefault="00000000">
      <w:pPr>
        <w:ind w:firstLine="720"/>
        <w:rPr>
          <w:b/>
        </w:rPr>
      </w:pPr>
      <w:r>
        <w:rPr>
          <w:b/>
        </w:rPr>
        <w:t>Background on Automation</w:t>
      </w:r>
    </w:p>
    <w:p w14:paraId="00000248" w14:textId="77777777" w:rsidR="00B540A6" w:rsidRDefault="00000000">
      <w:r>
        <w:t xml:space="preserve">Any complex, engineered system that is wholly reliant upon human operators to achieve its goal is likely to experience issues. Humans are inconsistent when performing monitoring tasks, they tend to not make wholly rational decisions, are impacted by external factors and are prone to error. As technology advances and complexity increases (such as the control regimes proposed in remote drilling operations for example) such issues become more prevalent. However, many of the issues associated with such complexity can be countered by reallocating certain tasks to automation. </w:t>
      </w:r>
    </w:p>
    <w:p w14:paraId="00000249" w14:textId="77777777" w:rsidR="00B540A6" w:rsidRDefault="00B540A6"/>
    <w:p w14:paraId="0000024A" w14:textId="77777777" w:rsidR="00B540A6" w:rsidRDefault="00000000">
      <w:r>
        <w:t>The concept that 'machines' (read automation) are better at some tasks than humans and vice versa has been prevalent for decades. The original incarnation of this notion was presented in 'Fitts List' [Ref. 1]. 'Fitts List' is 11 statements designed to provide guidance on 'what humans are best at' compared to 'what machines are best at' for example:</w:t>
      </w:r>
    </w:p>
    <w:p w14:paraId="0000024B" w14:textId="77777777" w:rsidR="00B540A6" w:rsidRDefault="00B540A6"/>
    <w:p w14:paraId="0000024C" w14:textId="77777777" w:rsidR="00B540A6" w:rsidRDefault="00000000">
      <w:r>
        <w:t>Humans surpass machines in respect to:</w:t>
      </w:r>
    </w:p>
    <w:p w14:paraId="0000024D" w14:textId="77777777" w:rsidR="00B540A6" w:rsidRDefault="00000000">
      <w:pPr>
        <w:numPr>
          <w:ilvl w:val="0"/>
          <w:numId w:val="14"/>
        </w:numPr>
        <w:pBdr>
          <w:top w:val="nil"/>
          <w:left w:val="nil"/>
          <w:bottom w:val="nil"/>
          <w:right w:val="nil"/>
          <w:between w:val="nil"/>
        </w:pBdr>
        <w:spacing w:after="160"/>
      </w:pPr>
      <w:r>
        <w:rPr>
          <w:color w:val="000000"/>
        </w:rPr>
        <w:t>'Their ability to improvise and use flexible procedures'</w:t>
      </w:r>
    </w:p>
    <w:p w14:paraId="0000024E" w14:textId="77777777" w:rsidR="00B540A6" w:rsidRDefault="00000000">
      <w:r>
        <w:t>Machines surpass humans in respect to:</w:t>
      </w:r>
    </w:p>
    <w:p w14:paraId="0000024F" w14:textId="77777777" w:rsidR="00B540A6" w:rsidRDefault="00000000">
      <w:pPr>
        <w:numPr>
          <w:ilvl w:val="0"/>
          <w:numId w:val="14"/>
        </w:numPr>
        <w:pBdr>
          <w:top w:val="nil"/>
          <w:left w:val="nil"/>
          <w:bottom w:val="nil"/>
          <w:right w:val="nil"/>
          <w:between w:val="nil"/>
        </w:pBdr>
        <w:spacing w:after="160"/>
      </w:pPr>
      <w:r>
        <w:rPr>
          <w:color w:val="000000"/>
        </w:rPr>
        <w:t>'Their ability to handle highly complex operations i.e., to do many different things at once'.</w:t>
      </w:r>
    </w:p>
    <w:p w14:paraId="00000250" w14:textId="77777777" w:rsidR="00B540A6" w:rsidRDefault="00000000">
      <w:r>
        <w:t>Although Fitts List was originally published in 1951, the vast majority of the statements still ring true today (after all humans have changed very little in the last 70 years) but with advances in research and technology, automation is now viewed on a sliding scale (from wholly manual to wholly autonomous) This has recently been subject to consideration by the Drilling Systems Automation Roadmap who have chosen to adopt a 10-point level of automation taxonomy as follows [Ref. 2]:</w:t>
      </w:r>
    </w:p>
    <w:p w14:paraId="00000251" w14:textId="77777777" w:rsidR="00B540A6" w:rsidRDefault="00000000">
      <w:pPr>
        <w:ind w:left="1440"/>
      </w:pPr>
      <w:r>
        <w:t xml:space="preserve">1. The computer offers no assistance, and the human must do it all </w:t>
      </w:r>
    </w:p>
    <w:p w14:paraId="00000252" w14:textId="77777777" w:rsidR="00B540A6" w:rsidRDefault="00000000">
      <w:pPr>
        <w:ind w:left="1440"/>
      </w:pPr>
      <w:r>
        <w:t xml:space="preserve">2. The computer suggests alternative ways to do the task and the human selects from those suggestions and executes the task  </w:t>
      </w:r>
    </w:p>
    <w:p w14:paraId="00000253" w14:textId="77777777" w:rsidR="00B540A6" w:rsidRDefault="00000000">
      <w:pPr>
        <w:ind w:left="1440"/>
      </w:pPr>
      <w:r>
        <w:t xml:space="preserve">3. The computer selects one way to do the task, which triggers five possible scenarios including:  </w:t>
      </w:r>
    </w:p>
    <w:p w14:paraId="00000254" w14:textId="77777777" w:rsidR="00B540A6" w:rsidRDefault="00000000">
      <w:pPr>
        <w:numPr>
          <w:ilvl w:val="0"/>
          <w:numId w:val="10"/>
        </w:numPr>
        <w:pBdr>
          <w:top w:val="nil"/>
          <w:left w:val="nil"/>
          <w:bottom w:val="nil"/>
          <w:right w:val="nil"/>
          <w:between w:val="nil"/>
        </w:pBdr>
        <w:ind w:left="1800"/>
      </w:pPr>
      <w:r>
        <w:rPr>
          <w:color w:val="000000"/>
        </w:rPr>
        <w:t xml:space="preserve">the human executes that selection  </w:t>
      </w:r>
    </w:p>
    <w:p w14:paraId="00000255" w14:textId="77777777" w:rsidR="00B540A6" w:rsidRDefault="00000000">
      <w:pPr>
        <w:numPr>
          <w:ilvl w:val="0"/>
          <w:numId w:val="10"/>
        </w:numPr>
        <w:pBdr>
          <w:top w:val="nil"/>
          <w:left w:val="nil"/>
          <w:bottom w:val="nil"/>
          <w:right w:val="nil"/>
          <w:between w:val="nil"/>
        </w:pBdr>
        <w:ind w:left="1800"/>
      </w:pPr>
      <w:r>
        <w:rPr>
          <w:color w:val="000000"/>
        </w:rPr>
        <w:t xml:space="preserve">the computer executes that suggestion if the human approves  </w:t>
      </w:r>
    </w:p>
    <w:p w14:paraId="00000256" w14:textId="77777777" w:rsidR="00B540A6" w:rsidRDefault="00000000">
      <w:pPr>
        <w:numPr>
          <w:ilvl w:val="0"/>
          <w:numId w:val="10"/>
        </w:numPr>
        <w:pBdr>
          <w:top w:val="nil"/>
          <w:left w:val="nil"/>
          <w:bottom w:val="nil"/>
          <w:right w:val="nil"/>
          <w:between w:val="nil"/>
        </w:pBdr>
        <w:ind w:left="1800"/>
      </w:pPr>
      <w:r>
        <w:rPr>
          <w:color w:val="000000"/>
        </w:rPr>
        <w:t xml:space="preserve">the computer allows the human a restricted time to veto before automatic execution  </w:t>
      </w:r>
    </w:p>
    <w:p w14:paraId="00000257" w14:textId="77777777" w:rsidR="00B540A6" w:rsidRDefault="00000000">
      <w:pPr>
        <w:numPr>
          <w:ilvl w:val="0"/>
          <w:numId w:val="10"/>
        </w:numPr>
        <w:pBdr>
          <w:top w:val="nil"/>
          <w:left w:val="nil"/>
          <w:bottom w:val="nil"/>
          <w:right w:val="nil"/>
          <w:between w:val="nil"/>
        </w:pBdr>
        <w:ind w:left="1800"/>
      </w:pPr>
      <w:r>
        <w:rPr>
          <w:color w:val="000000"/>
        </w:rPr>
        <w:t xml:space="preserve">the computer executes the suggestion automatically necessarily informs the human  </w:t>
      </w:r>
    </w:p>
    <w:p w14:paraId="00000258" w14:textId="77777777" w:rsidR="00B540A6" w:rsidRDefault="00000000">
      <w:pPr>
        <w:numPr>
          <w:ilvl w:val="0"/>
          <w:numId w:val="10"/>
        </w:numPr>
        <w:pBdr>
          <w:top w:val="nil"/>
          <w:left w:val="nil"/>
          <w:bottom w:val="nil"/>
          <w:right w:val="nil"/>
          <w:between w:val="nil"/>
        </w:pBdr>
        <w:spacing w:after="160"/>
        <w:ind w:left="1800"/>
      </w:pPr>
      <w:r>
        <w:rPr>
          <w:color w:val="000000"/>
        </w:rPr>
        <w:t>the computer executes the suggestion automatically and informs the human only if asked</w:t>
      </w:r>
    </w:p>
    <w:p w14:paraId="00000259" w14:textId="77777777" w:rsidR="00B540A6" w:rsidRDefault="00000000">
      <w:r>
        <w:t>4. The computer selects the method, executes the task, and ignores the human.</w:t>
      </w:r>
    </w:p>
    <w:p w14:paraId="0000025A" w14:textId="77777777" w:rsidR="00B540A6" w:rsidRDefault="00B540A6"/>
    <w:p w14:paraId="0000025B" w14:textId="77777777" w:rsidR="00B540A6" w:rsidRDefault="00000000">
      <w:r>
        <w:t xml:space="preserve">Superficially, for highly complex systems, it may appear that there are very few downsides to providing very high levels of automation with little to no required user input. However, as is often stated, there </w:t>
      </w:r>
      <w:r>
        <w:lastRenderedPageBreak/>
        <w:t>is no such thing as a 'free lunch' and there are often overlooked downsides to providing high levels of automation usually termed the ‘Ironies of Automation’ [Ref. 3] which must be suitably managed. Two examples of this are:</w:t>
      </w:r>
    </w:p>
    <w:p w14:paraId="0000025C" w14:textId="77777777" w:rsidR="00B540A6" w:rsidRDefault="00000000">
      <w:pPr>
        <w:ind w:left="1440"/>
      </w:pPr>
      <w:r>
        <w:t>1.</w:t>
      </w:r>
      <w:r>
        <w:tab/>
        <w:t>Any autonomous system is ultimately conceived and designed by humans – Attempts to design out the human merely shift the responsibility further up the chain. Operators involuntarily inherit the biases and Performance Shaping Factors that influenced the design team.</w:t>
      </w:r>
    </w:p>
    <w:p w14:paraId="0000025D" w14:textId="77777777" w:rsidR="00B540A6" w:rsidRDefault="00000000">
      <w:pPr>
        <w:ind w:left="1440"/>
      </w:pPr>
      <w:r>
        <w:t>2.</w:t>
      </w:r>
      <w:r>
        <w:tab/>
        <w:t>The autonomous system cannot account for unforeseeable scenarios – This is one of the predominant reasons humans remain part of complex systems, to address the ‘unknown unknowns’. However, expecting human operators to flip between a passive ‘monitoring’ role and an active ‘doing’ role is difficult to achieve, they may be ‘out of the loop’ and their Situation Awareness may be compromised.</w:t>
      </w:r>
    </w:p>
    <w:p w14:paraId="0000025E" w14:textId="77777777" w:rsidR="00B540A6" w:rsidRDefault="00B540A6"/>
    <w:p w14:paraId="0000025F" w14:textId="77777777" w:rsidR="00B540A6" w:rsidRDefault="00000000">
      <w:r>
        <w:t xml:space="preserve">Maintaining appropriate levels of automation and ensuring that your ‘projected’ drilling operator remains ‘in the loop’ through good interface design will be one of the key challenges you will face in the Drillbotics competition.  </w:t>
      </w:r>
    </w:p>
    <w:p w14:paraId="00000260" w14:textId="77777777" w:rsidR="00B540A6" w:rsidRDefault="00B540A6">
      <w:pPr>
        <w:ind w:firstLine="720"/>
        <w:rPr>
          <w:b/>
        </w:rPr>
      </w:pPr>
    </w:p>
    <w:p w14:paraId="00000261" w14:textId="77777777" w:rsidR="00B540A6" w:rsidRDefault="00000000">
      <w:pPr>
        <w:ind w:firstLine="720"/>
        <w:rPr>
          <w:b/>
        </w:rPr>
      </w:pPr>
      <w:r>
        <w:rPr>
          <w:b/>
        </w:rPr>
        <w:t>Resources</w:t>
      </w:r>
    </w:p>
    <w:p w14:paraId="00000262" w14:textId="77777777" w:rsidR="00B540A6" w:rsidRDefault="00B540A6">
      <w:pPr>
        <w:ind w:firstLine="720"/>
        <w:rPr>
          <w:b/>
        </w:rPr>
      </w:pPr>
    </w:p>
    <w:p w14:paraId="00000263" w14:textId="77777777" w:rsidR="00B540A6" w:rsidRDefault="00000000">
      <w:r>
        <w:t>The following resources have been selected to assist you in the design of your drilling interface and the levels of autonomy you decide upon. Where possible free resources have been chosen (either available through OnePetro or elsewhere on the Internet) but two textbooks have also been selected as they offer an excellent primer on usability heuristics and the importance of good design.</w:t>
      </w:r>
    </w:p>
    <w:p w14:paraId="00000264" w14:textId="77777777" w:rsidR="00B540A6" w:rsidRDefault="00B540A6"/>
    <w:p w14:paraId="00000265" w14:textId="77777777" w:rsidR="00B540A6" w:rsidRDefault="00000000">
      <w:r>
        <w:t xml:space="preserve">1. de Winter JCF, Hancock PA. Reflections on the 1951 Fitts List: Do Humans Believe Now that Machines Surpass them? Procedia Manufacturing. 2015;3:5334–41. </w:t>
      </w:r>
    </w:p>
    <w:p w14:paraId="00000266" w14:textId="77777777" w:rsidR="00B540A6" w:rsidRDefault="00000000">
      <w:pPr>
        <w:ind w:firstLine="720"/>
        <w:rPr>
          <w:i/>
        </w:rPr>
      </w:pPr>
      <w:r>
        <w:rPr>
          <w:i/>
        </w:rPr>
        <w:t xml:space="preserve">Useful for reference, refer to Table 1 in particular for the original Fitts list. </w:t>
      </w:r>
    </w:p>
    <w:p w14:paraId="00000267" w14:textId="77777777" w:rsidR="00B540A6" w:rsidRDefault="00B540A6"/>
    <w:p w14:paraId="00000268" w14:textId="77777777" w:rsidR="00B540A6" w:rsidRDefault="00000000">
      <w:r>
        <w:t>2. Parasuraman R, Sheridan TB, Wickens CD. A model for types and levels of human interaction with automation. IEEE Trans Syst, Man, Cybern A. 2000 May;30(3):286–97.</w:t>
      </w:r>
    </w:p>
    <w:p w14:paraId="00000269" w14:textId="77777777" w:rsidR="00B540A6" w:rsidRDefault="00000000">
      <w:pPr>
        <w:ind w:firstLine="720"/>
        <w:rPr>
          <w:i/>
        </w:rPr>
      </w:pPr>
      <w:r>
        <w:rPr>
          <w:i/>
        </w:rPr>
        <w:t>Automation taxonomy chosen by the DSA.</w:t>
      </w:r>
    </w:p>
    <w:p w14:paraId="0000026A" w14:textId="77777777" w:rsidR="00B540A6" w:rsidRDefault="00B540A6"/>
    <w:p w14:paraId="0000026B" w14:textId="77777777" w:rsidR="00B540A6" w:rsidRDefault="00000000">
      <w:r>
        <w:t>3. HUMANFACTORS101. The Ironies of Automation [Internet]. Human Factors 101. 2020 [cited 2021 Sep 9]. Available from: https://humanfactors101.com/2020/05/24/the-ironies-of-automation/</w:t>
      </w:r>
    </w:p>
    <w:p w14:paraId="0000026C" w14:textId="77777777" w:rsidR="00B540A6" w:rsidRDefault="00000000">
      <w:pPr>
        <w:ind w:firstLine="720"/>
        <w:rPr>
          <w:i/>
        </w:rPr>
      </w:pPr>
      <w:r>
        <w:rPr>
          <w:i/>
        </w:rPr>
        <w:t>A condensed version of the so called 'ironies of automation' as originally written by Lisanne Bainbridge.</w:t>
      </w:r>
    </w:p>
    <w:p w14:paraId="0000026D" w14:textId="77777777" w:rsidR="00B540A6" w:rsidRDefault="00B540A6"/>
    <w:p w14:paraId="0000026E" w14:textId="77777777" w:rsidR="00B540A6" w:rsidRDefault="00000000">
      <w:r>
        <w:t xml:space="preserve">4. Norman DA. The design of everyday things. Revised and expanded edition. New York, New York: Basic Books; 2013. 347 p. </w:t>
      </w:r>
    </w:p>
    <w:p w14:paraId="0000026F" w14:textId="77777777" w:rsidR="00B540A6" w:rsidRDefault="00000000">
      <w:pPr>
        <w:ind w:firstLine="720"/>
        <w:rPr>
          <w:i/>
        </w:rPr>
      </w:pPr>
      <w:r>
        <w:rPr>
          <w:i/>
        </w:rPr>
        <w:t>A seminal text, a little dated in terms of examples but provides great insight into the impact of poor design.</w:t>
      </w:r>
    </w:p>
    <w:p w14:paraId="00000270" w14:textId="77777777" w:rsidR="00B540A6" w:rsidRDefault="00000000">
      <w:r>
        <w:lastRenderedPageBreak/>
        <w:t xml:space="preserve">5. Lidwell W, Holden K, Butler J. Universal principles of design: 125 ways to enhance usability, influence perception, increase appeal, make better design decisions, and teach through design ; [25 additional design principles ]. rev. and updated. Beverly, Mass: Rockport Publ; 2010. 272 p. </w:t>
      </w:r>
    </w:p>
    <w:p w14:paraId="00000271" w14:textId="77777777" w:rsidR="00B540A6" w:rsidRDefault="00000000">
      <w:pPr>
        <w:ind w:firstLine="720"/>
        <w:rPr>
          <w:i/>
        </w:rPr>
      </w:pPr>
      <w:r>
        <w:rPr>
          <w:i/>
        </w:rPr>
        <w:t>An excellent 'style guide' to assist in designing your drilling interface.</w:t>
      </w:r>
    </w:p>
    <w:p w14:paraId="00000272" w14:textId="77777777" w:rsidR="00B540A6" w:rsidRDefault="00B540A6"/>
    <w:p w14:paraId="00000273" w14:textId="77777777" w:rsidR="00B540A6" w:rsidRDefault="00000000">
      <w:r>
        <w:t xml:space="preserve">6. Lauche K, Sawaryn SJ, Thorogood JL. Human-Factors Implications of Remote Drilling Operations: A Case Study From the North Sea. SPE Drilling &amp; Completion. 2009 Mar 15;24(01):7–14. </w:t>
      </w:r>
    </w:p>
    <w:p w14:paraId="00000274" w14:textId="77777777" w:rsidR="00B540A6" w:rsidRDefault="00000000">
      <w:pPr>
        <w:ind w:firstLine="720"/>
        <w:rPr>
          <w:i/>
        </w:rPr>
      </w:pPr>
      <w:r>
        <w:rPr>
          <w:i/>
        </w:rPr>
        <w:t>Consideration of the implications of remote drilling operations from an impact on current work practices perspective.</w:t>
      </w:r>
    </w:p>
    <w:p w14:paraId="00000275" w14:textId="77777777" w:rsidR="00B540A6" w:rsidRDefault="00B540A6"/>
    <w:p w14:paraId="00000276" w14:textId="77777777" w:rsidR="00B540A6" w:rsidRDefault="00000000">
      <w:r>
        <w:t>7. Experience WL in R-BU. 10 Usability Heuristics for User Interface Design [Internet]. Nielsen Norman Group. [cited 2021 Sep 9]. Available from: https://www.nngroup.com/articles/ten-usability-heuristics/</w:t>
      </w:r>
    </w:p>
    <w:p w14:paraId="00000277" w14:textId="77777777" w:rsidR="00B540A6" w:rsidRDefault="00000000">
      <w:pPr>
        <w:ind w:firstLine="720"/>
        <w:rPr>
          <w:i/>
        </w:rPr>
      </w:pPr>
      <w:r>
        <w:rPr>
          <w:i/>
        </w:rPr>
        <w:t>A condensed take on a number of key usability heuristics.</w:t>
      </w:r>
    </w:p>
    <w:p w14:paraId="00000278" w14:textId="77777777" w:rsidR="00B540A6" w:rsidRDefault="00B540A6"/>
    <w:p w14:paraId="00000279" w14:textId="77777777" w:rsidR="00B540A6" w:rsidRDefault="00000000">
      <w:r>
        <w:t xml:space="preserve">8. Human factors/ergonomics – Alarm management [Internet]. [cited 2021 Sep 29]. Available from: </w:t>
      </w:r>
      <w:hyperlink r:id="rId24">
        <w:r>
          <w:rPr>
            <w:color w:val="000000"/>
          </w:rPr>
          <w:t>https://www.hse.gov.uk/humanfactors/topics/alarm-management.htm</w:t>
        </w:r>
      </w:hyperlink>
    </w:p>
    <w:p w14:paraId="0000027A" w14:textId="77777777" w:rsidR="00B540A6" w:rsidRDefault="00000000">
      <w:pPr>
        <w:ind w:firstLine="720"/>
        <w:rPr>
          <w:i/>
        </w:rPr>
      </w:pPr>
      <w:r>
        <w:rPr>
          <w:i/>
        </w:rPr>
        <w:t>HSE background information on alarm management and prioritisation.</w:t>
      </w:r>
    </w:p>
    <w:p w14:paraId="0000027B" w14:textId="77777777" w:rsidR="00B540A6" w:rsidRDefault="00B540A6"/>
    <w:p w14:paraId="0000027C" w14:textId="77777777" w:rsidR="00B540A6" w:rsidRDefault="00000000">
      <w:r>
        <w:t>9. EEMUA Publication 191 Alarm systems - a guide to design, management and procurement. Available from: https://www.eemua.org/Products/Publications/Digital/EEMUA-Publication-191.aspx</w:t>
      </w:r>
    </w:p>
    <w:p w14:paraId="0000027D" w14:textId="77777777" w:rsidR="00B540A6" w:rsidRDefault="00000000">
      <w:pPr>
        <w:ind w:firstLine="720"/>
        <w:rPr>
          <w:i/>
        </w:rPr>
      </w:pPr>
      <w:r>
        <w:rPr>
          <w:i/>
        </w:rPr>
        <w:t xml:space="preserve">This is a lengthy publication dedicated to alarm system design, will be useful for additional, wider reading. EEMUA membership is required otherwise the document requires payment. </w:t>
      </w:r>
    </w:p>
    <w:p w14:paraId="0000027E" w14:textId="77777777" w:rsidR="00B540A6" w:rsidRDefault="00B540A6"/>
    <w:p w14:paraId="0000027F" w14:textId="77777777" w:rsidR="00B540A6" w:rsidRDefault="00000000">
      <w:r>
        <w:t>10. Henderson J, Wright K, Brazier A, Great Britain, Health and Safety Executive. Human factors aspects of remote operation in process plants. Great Britain, Health and Safety Executive; 2002.</w:t>
      </w:r>
    </w:p>
    <w:p w14:paraId="00000280" w14:textId="77777777" w:rsidR="00B540A6" w:rsidRDefault="00000000">
      <w:pPr>
        <w:ind w:firstLine="720"/>
        <w:rPr>
          <w:i/>
        </w:rPr>
      </w:pPr>
      <w:r>
        <w:rPr>
          <w:i/>
        </w:rPr>
        <w:t>Useful background for wider reading.</w:t>
      </w:r>
    </w:p>
    <w:p w14:paraId="00000281" w14:textId="77777777" w:rsidR="00B540A6" w:rsidRDefault="00B540A6"/>
    <w:p w14:paraId="00000282" w14:textId="77777777" w:rsidR="00B540A6" w:rsidRDefault="00000000">
      <w:r>
        <w:t>11. Johnsen SO, Holen S, Aalberg AL, Bjørkevoll KS, Evjemo TE, Johansen G, et al. Automation and autonomous systems: Human-centred design in drilling and well. :150.</w:t>
      </w:r>
    </w:p>
    <w:p w14:paraId="00000283" w14:textId="77777777" w:rsidR="00B540A6" w:rsidRDefault="00000000">
      <w:pPr>
        <w:ind w:firstLine="720"/>
        <w:rPr>
          <w:i/>
        </w:rPr>
      </w:pPr>
      <w:r>
        <w:rPr>
          <w:i/>
        </w:rPr>
        <w:t>Report commissioned by the Petroleum Safety Authority Norway. Very comprehensive with some good case study examples included.</w:t>
      </w:r>
    </w:p>
    <w:p w14:paraId="00000284" w14:textId="77777777" w:rsidR="00B540A6" w:rsidRDefault="00B540A6"/>
    <w:p w14:paraId="00000285" w14:textId="77777777" w:rsidR="00B540A6" w:rsidRDefault="00000000">
      <w:pPr>
        <w:spacing w:after="200"/>
        <w:ind w:left="0"/>
        <w:rPr>
          <w:rFonts w:ascii="Cambria" w:eastAsia="Cambria" w:hAnsi="Cambria" w:cs="Cambria"/>
          <w:color w:val="243F61"/>
          <w:sz w:val="24"/>
          <w:szCs w:val="24"/>
        </w:rPr>
      </w:pPr>
      <w:r>
        <w:br w:type="page"/>
      </w:r>
    </w:p>
    <w:p w14:paraId="00000286" w14:textId="77777777" w:rsidR="00B540A6" w:rsidRDefault="00000000">
      <w:pPr>
        <w:pStyle w:val="Heading2"/>
        <w:ind w:firstLine="720"/>
      </w:pPr>
      <w:bookmarkStart w:id="1337" w:name="_Toc143692357"/>
      <w:r>
        <w:lastRenderedPageBreak/>
        <w:t>Appendix C: Additional References</w:t>
      </w:r>
      <w:bookmarkEnd w:id="1337"/>
    </w:p>
    <w:p w14:paraId="00000287" w14:textId="77777777" w:rsidR="00B540A6" w:rsidRDefault="00000000">
      <w:pPr>
        <w:numPr>
          <w:ilvl w:val="0"/>
          <w:numId w:val="16"/>
        </w:numPr>
        <w:pBdr>
          <w:top w:val="nil"/>
          <w:left w:val="nil"/>
          <w:bottom w:val="nil"/>
          <w:right w:val="nil"/>
          <w:between w:val="nil"/>
        </w:pBdr>
        <w:rPr>
          <w:color w:val="000000"/>
        </w:rPr>
      </w:pPr>
      <w:r>
        <w:rPr>
          <w:color w:val="000000"/>
        </w:rPr>
        <w:t xml:space="preserve">Florence, F., Losoya, E., Drillbotics with Fred Florence and Enrique Losoya (2020, August 18), SPE Podcast, </w:t>
      </w:r>
      <w:hyperlink r:id="rId25">
        <w:r>
          <w:rPr>
            <w:color w:val="0000FF"/>
            <w:u w:val="single"/>
          </w:rPr>
          <w:t>Link</w:t>
        </w:r>
      </w:hyperlink>
      <w:r>
        <w:rPr>
          <w:color w:val="000000"/>
        </w:rPr>
        <w:t>.</w:t>
      </w:r>
    </w:p>
    <w:p w14:paraId="00000288" w14:textId="77777777" w:rsidR="00B540A6" w:rsidRDefault="00000000">
      <w:pPr>
        <w:numPr>
          <w:ilvl w:val="0"/>
          <w:numId w:val="16"/>
        </w:numPr>
        <w:pBdr>
          <w:top w:val="nil"/>
          <w:left w:val="nil"/>
          <w:bottom w:val="nil"/>
          <w:right w:val="nil"/>
          <w:between w:val="nil"/>
        </w:pBdr>
        <w:rPr>
          <w:color w:val="000000"/>
        </w:rPr>
      </w:pPr>
      <w:r>
        <w:rPr>
          <w:color w:val="000000"/>
        </w:rPr>
        <w:t>Pessier, R. C., &amp; Fear, M. J. (1992, January 1). Quantifying Common Drilling Problems With Mechanical Specific Energy and a Bit-Specific Coefficient of Sliding Friction. Society of Petroleum Engineers. doi:10.2118/24584-MS</w:t>
      </w:r>
    </w:p>
    <w:p w14:paraId="00000289" w14:textId="77777777" w:rsidR="00B540A6" w:rsidRDefault="00000000">
      <w:pPr>
        <w:numPr>
          <w:ilvl w:val="0"/>
          <w:numId w:val="16"/>
        </w:numPr>
        <w:pBdr>
          <w:top w:val="nil"/>
          <w:left w:val="nil"/>
          <w:bottom w:val="nil"/>
          <w:right w:val="nil"/>
          <w:between w:val="nil"/>
        </w:pBdr>
        <w:rPr>
          <w:color w:val="000000"/>
        </w:rPr>
      </w:pPr>
      <w:r>
        <w:rPr>
          <w:color w:val="000000"/>
        </w:rPr>
        <w:t>Menand, S., Simon, C., Gerbaud, L., Ben Hamida, M., Denoix, H. J., Cuillier, B., Sinardet, H. (2012, January 1). PDC Bit Steerability Modeling and Testing for Push-the-bit and Point-the-bit RSS. Society of Petroleum Engineers. doi:10.2118/151283-MS</w:t>
      </w:r>
    </w:p>
    <w:p w14:paraId="0000028A" w14:textId="77777777" w:rsidR="00B540A6" w:rsidRDefault="00000000">
      <w:pPr>
        <w:numPr>
          <w:ilvl w:val="0"/>
          <w:numId w:val="16"/>
        </w:numPr>
        <w:pBdr>
          <w:top w:val="nil"/>
          <w:left w:val="nil"/>
          <w:bottom w:val="nil"/>
          <w:right w:val="nil"/>
          <w:between w:val="nil"/>
        </w:pBdr>
        <w:rPr>
          <w:color w:val="000000"/>
        </w:rPr>
      </w:pPr>
      <w:r>
        <w:rPr>
          <w:color w:val="000000"/>
        </w:rPr>
        <w:t>Pehlivantürk, C., D’Angelo, J., Cao, D., Chen, D., Ashok, P., &amp; Van Oort, E. (2019, March 4). Slide Drilling Guidance System for Directional Drilling Path Optimization. Society of Petroleum Engineers. doi:10.2118/194096-MS</w:t>
      </w:r>
    </w:p>
    <w:p w14:paraId="0000028B" w14:textId="77777777" w:rsidR="00B540A6" w:rsidRDefault="00000000">
      <w:pPr>
        <w:numPr>
          <w:ilvl w:val="0"/>
          <w:numId w:val="16"/>
        </w:numPr>
        <w:pBdr>
          <w:top w:val="nil"/>
          <w:left w:val="nil"/>
          <w:bottom w:val="nil"/>
          <w:right w:val="nil"/>
          <w:between w:val="nil"/>
        </w:pBdr>
        <w:rPr>
          <w:color w:val="000000"/>
        </w:rPr>
      </w:pPr>
      <w:r>
        <w:rPr>
          <w:color w:val="000000"/>
        </w:rPr>
        <w:t>Marck, J., Detournay, E., Perturbation to Borehole Trajectory across an Interface, ARMA-2014-7479, 48th US Rock Mechanics/Geomechanics Symposium, Minneapolis, Minnesota, June 1-4, 2014.</w:t>
      </w:r>
    </w:p>
    <w:p w14:paraId="0000028C" w14:textId="77777777" w:rsidR="00B540A6" w:rsidRDefault="00000000">
      <w:pPr>
        <w:numPr>
          <w:ilvl w:val="0"/>
          <w:numId w:val="16"/>
        </w:numPr>
        <w:pBdr>
          <w:top w:val="nil"/>
          <w:left w:val="nil"/>
          <w:bottom w:val="nil"/>
          <w:right w:val="nil"/>
          <w:between w:val="nil"/>
        </w:pBdr>
        <w:rPr>
          <w:color w:val="000000"/>
        </w:rPr>
      </w:pPr>
      <w:r>
        <w:rPr>
          <w:color w:val="000000"/>
        </w:rPr>
        <w:t>Zalluhoglu, U., Marck, J., Gharib, H., &amp; Zhao Y. (2019) Borehole Propagation with Undergaged Stabilizers: Theory and Validation. ASME Journal of Dynamic Systems, Measurement and Control, vol.  141, no. 5: 051013. doi: 10.1115/1.4042380</w:t>
      </w:r>
    </w:p>
    <w:p w14:paraId="0000028D" w14:textId="77777777" w:rsidR="00B540A6" w:rsidRDefault="00000000">
      <w:pPr>
        <w:numPr>
          <w:ilvl w:val="0"/>
          <w:numId w:val="16"/>
        </w:numPr>
        <w:pBdr>
          <w:top w:val="nil"/>
          <w:left w:val="nil"/>
          <w:bottom w:val="nil"/>
          <w:right w:val="nil"/>
          <w:between w:val="nil"/>
        </w:pBdr>
        <w:rPr>
          <w:color w:val="000000"/>
        </w:rPr>
      </w:pPr>
      <w:r>
        <w:rPr>
          <w:color w:val="000000"/>
        </w:rPr>
        <w:t>Perneder, L., Marck, J. and Detournay, E., 2017. A model of planar borehole propagation. SIAM Journal on Applied Mathematics, 77(4), pp.1089-1114. doi: 10.1137/16M1094518</w:t>
      </w:r>
    </w:p>
    <w:p w14:paraId="0000028E" w14:textId="77777777" w:rsidR="00B540A6" w:rsidRDefault="00000000">
      <w:pPr>
        <w:numPr>
          <w:ilvl w:val="0"/>
          <w:numId w:val="16"/>
        </w:numPr>
        <w:pBdr>
          <w:top w:val="nil"/>
          <w:left w:val="nil"/>
          <w:bottom w:val="nil"/>
          <w:right w:val="nil"/>
          <w:between w:val="nil"/>
        </w:pBdr>
        <w:rPr>
          <w:color w:val="000000"/>
        </w:rPr>
      </w:pPr>
      <w:r>
        <w:rPr>
          <w:color w:val="000000"/>
        </w:rPr>
        <w:t>Zalluhoglu, U., Demirer, N., Marck, J., Gharib, H., &amp; Darbe, R. (2019) Steering advisory system for rotary steerable systems. SPE/IADC Drilling Conference and Exhibition, 5-7 March, The Hague, The Netherlands. SPE-194090-MS, doi: 10.2118/194090-MS</w:t>
      </w:r>
    </w:p>
    <w:p w14:paraId="0000028F" w14:textId="77777777" w:rsidR="00B540A6" w:rsidRDefault="00000000">
      <w:pPr>
        <w:numPr>
          <w:ilvl w:val="0"/>
          <w:numId w:val="16"/>
        </w:numPr>
        <w:pBdr>
          <w:top w:val="nil"/>
          <w:left w:val="nil"/>
          <w:bottom w:val="nil"/>
          <w:right w:val="nil"/>
          <w:between w:val="nil"/>
        </w:pBdr>
        <w:rPr>
          <w:color w:val="000000"/>
        </w:rPr>
      </w:pPr>
      <w:r>
        <w:rPr>
          <w:color w:val="000000"/>
        </w:rPr>
        <w:t>Zalluhoglu, U., Gharib, H., Marck, J., Demirer, N., &amp; Darbe, R. (2019) Steering advisory system for mud motors. SPE/IADC Drilling Conference and Exhibition, 5-7 March, The Hague, The Netherlands. SPE-194077-MS. doi: 10.2118/194077-MS</w:t>
      </w:r>
    </w:p>
    <w:p w14:paraId="00000290" w14:textId="77777777" w:rsidR="00B540A6" w:rsidRDefault="00000000">
      <w:pPr>
        <w:numPr>
          <w:ilvl w:val="0"/>
          <w:numId w:val="16"/>
        </w:numPr>
        <w:pBdr>
          <w:top w:val="nil"/>
          <w:left w:val="nil"/>
          <w:bottom w:val="nil"/>
          <w:right w:val="nil"/>
          <w:between w:val="nil"/>
        </w:pBdr>
        <w:rPr>
          <w:color w:val="000000"/>
        </w:rPr>
      </w:pPr>
      <w:r>
        <w:rPr>
          <w:color w:val="000000"/>
        </w:rPr>
        <w:t>Franklin, G. F., Powell, J. D., Emami-Naeini, A., &amp; Powell, J. D. (1994). Feedback control of dynamic systems, 3rd Edition, Reading, MA: Addison-Wesley.</w:t>
      </w:r>
    </w:p>
    <w:p w14:paraId="00000291" w14:textId="77777777" w:rsidR="00B540A6" w:rsidRDefault="00000000">
      <w:pPr>
        <w:numPr>
          <w:ilvl w:val="0"/>
          <w:numId w:val="16"/>
        </w:numPr>
        <w:pBdr>
          <w:top w:val="nil"/>
          <w:left w:val="nil"/>
          <w:bottom w:val="nil"/>
          <w:right w:val="nil"/>
          <w:between w:val="nil"/>
        </w:pBdr>
        <w:rPr>
          <w:color w:val="000000"/>
        </w:rPr>
      </w:pPr>
      <w:r>
        <w:rPr>
          <w:color w:val="000000"/>
        </w:rPr>
        <w:t xml:space="preserve">Ogata, K. (2003). System dynamics, 4th Edition, Upper Saddle River, NJ: Prentice Hall. </w:t>
      </w:r>
    </w:p>
    <w:p w14:paraId="00000292" w14:textId="77777777" w:rsidR="00B540A6" w:rsidRDefault="00000000">
      <w:pPr>
        <w:numPr>
          <w:ilvl w:val="0"/>
          <w:numId w:val="16"/>
        </w:numPr>
        <w:pBdr>
          <w:top w:val="nil"/>
          <w:left w:val="nil"/>
          <w:bottom w:val="nil"/>
          <w:right w:val="nil"/>
          <w:between w:val="nil"/>
        </w:pBdr>
        <w:rPr>
          <w:color w:val="000000"/>
        </w:rPr>
      </w:pPr>
      <w:r>
        <w:rPr>
          <w:color w:val="000000"/>
        </w:rPr>
        <w:t>Ogata, K. (2009). Modern control engineering, 5th Edition, Upper Saddle River, NJ: Prentice Hall.</w:t>
      </w:r>
    </w:p>
    <w:p w14:paraId="00000293" w14:textId="77777777" w:rsidR="00B540A6" w:rsidRDefault="00000000">
      <w:pPr>
        <w:numPr>
          <w:ilvl w:val="0"/>
          <w:numId w:val="16"/>
        </w:numPr>
        <w:pBdr>
          <w:top w:val="nil"/>
          <w:left w:val="nil"/>
          <w:bottom w:val="nil"/>
          <w:right w:val="nil"/>
          <w:between w:val="nil"/>
        </w:pBdr>
        <w:rPr>
          <w:color w:val="000000"/>
        </w:rPr>
      </w:pPr>
      <w:r>
        <w:rPr>
          <w:color w:val="000000"/>
        </w:rPr>
        <w:t>Li, Y., Ang, K. H., &amp; Chong, G. C. (2006). PID control system analysis and design. IEEE Control Systems Magazine, 26(1), 32-41.</w:t>
      </w:r>
    </w:p>
    <w:p w14:paraId="00000294" w14:textId="77777777" w:rsidR="00B540A6" w:rsidRDefault="00000000">
      <w:pPr>
        <w:numPr>
          <w:ilvl w:val="0"/>
          <w:numId w:val="16"/>
        </w:numPr>
        <w:pBdr>
          <w:top w:val="nil"/>
          <w:left w:val="nil"/>
          <w:bottom w:val="nil"/>
          <w:right w:val="nil"/>
          <w:between w:val="nil"/>
        </w:pBdr>
        <w:rPr>
          <w:color w:val="000000"/>
        </w:rPr>
      </w:pPr>
      <w:r>
        <w:rPr>
          <w:color w:val="000000"/>
        </w:rPr>
        <w:t>Rawlings, J. B. (2000). Tutorial overview of model predictive control. IEEE control systems magazine, 20(3), 38-52.</w:t>
      </w:r>
    </w:p>
    <w:p w14:paraId="00000295" w14:textId="77777777" w:rsidR="00B540A6" w:rsidRDefault="00000000">
      <w:pPr>
        <w:numPr>
          <w:ilvl w:val="0"/>
          <w:numId w:val="16"/>
        </w:numPr>
        <w:pBdr>
          <w:top w:val="nil"/>
          <w:left w:val="nil"/>
          <w:bottom w:val="nil"/>
          <w:right w:val="nil"/>
          <w:between w:val="nil"/>
        </w:pBdr>
        <w:rPr>
          <w:color w:val="000000"/>
        </w:rPr>
      </w:pPr>
      <w:r>
        <w:rPr>
          <w:color w:val="000000"/>
        </w:rPr>
        <w:t xml:space="preserve">Webinar: Machine Learning and Physics-based Solutions for Drilling Automation by SPE Distinguished Lecturer Prof. John Hedengren, Brigham Young University, YouTube </w:t>
      </w:r>
      <w:hyperlink r:id="rId26">
        <w:r>
          <w:rPr>
            <w:color w:val="0000FF"/>
            <w:u w:val="single"/>
          </w:rPr>
          <w:t>Video</w:t>
        </w:r>
      </w:hyperlink>
      <w:r>
        <w:rPr>
          <w:color w:val="0000FF"/>
          <w:u w:val="single"/>
        </w:rPr>
        <w:t>.</w:t>
      </w:r>
      <w:r>
        <w:rPr>
          <w:color w:val="000000"/>
        </w:rPr>
        <w:t xml:space="preserve"> </w:t>
      </w:r>
    </w:p>
    <w:p w14:paraId="00000296" w14:textId="77777777" w:rsidR="00B540A6" w:rsidRDefault="00000000">
      <w:pPr>
        <w:numPr>
          <w:ilvl w:val="0"/>
          <w:numId w:val="16"/>
        </w:numPr>
        <w:pBdr>
          <w:top w:val="nil"/>
          <w:left w:val="nil"/>
          <w:bottom w:val="nil"/>
          <w:right w:val="nil"/>
          <w:between w:val="nil"/>
        </w:pBdr>
        <w:rPr>
          <w:color w:val="000000"/>
        </w:rPr>
      </w:pPr>
      <w:r>
        <w:rPr>
          <w:color w:val="000000"/>
        </w:rPr>
        <w:t xml:space="preserve">Webinar:  Drilling Automation and Downhole Monitoring with Physics-based Models.  </w:t>
      </w:r>
      <w:hyperlink r:id="rId27">
        <w:r>
          <w:rPr>
            <w:color w:val="0000FF"/>
            <w:u w:val="single"/>
          </w:rPr>
          <w:t>Link</w:t>
        </w:r>
      </w:hyperlink>
      <w:r>
        <w:rPr>
          <w:color w:val="0000FF"/>
          <w:u w:val="single"/>
        </w:rPr>
        <w:t>.</w:t>
      </w:r>
      <w:r>
        <w:rPr>
          <w:color w:val="000000"/>
        </w:rPr>
        <w:t xml:space="preserve"> </w:t>
      </w:r>
    </w:p>
    <w:p w14:paraId="00000297" w14:textId="77777777" w:rsidR="00B540A6" w:rsidRDefault="00000000">
      <w:pPr>
        <w:numPr>
          <w:ilvl w:val="0"/>
          <w:numId w:val="16"/>
        </w:numPr>
        <w:pBdr>
          <w:top w:val="nil"/>
          <w:left w:val="nil"/>
          <w:bottom w:val="nil"/>
          <w:right w:val="nil"/>
          <w:between w:val="nil"/>
        </w:pBdr>
        <w:rPr>
          <w:color w:val="000000"/>
        </w:rPr>
      </w:pPr>
      <w:r>
        <w:rPr>
          <w:color w:val="000000"/>
        </w:rPr>
        <w:t xml:space="preserve">Video and Webinar Series: Understanding Control Systems by Mathworks. </w:t>
      </w:r>
      <w:hyperlink r:id="rId28">
        <w:r>
          <w:rPr>
            <w:color w:val="0000FF"/>
            <w:u w:val="single"/>
          </w:rPr>
          <w:t>Link</w:t>
        </w:r>
      </w:hyperlink>
      <w:r>
        <w:rPr>
          <w:color w:val="0000FF"/>
          <w:u w:val="single"/>
        </w:rPr>
        <w:t>.</w:t>
      </w:r>
      <w:r>
        <w:rPr>
          <w:color w:val="000000"/>
        </w:rPr>
        <w:t xml:space="preserve"> </w:t>
      </w:r>
    </w:p>
    <w:p w14:paraId="00000298" w14:textId="77777777" w:rsidR="00B540A6" w:rsidRDefault="00B540A6">
      <w:pPr>
        <w:spacing w:after="200"/>
        <w:ind w:left="0"/>
        <w:rPr>
          <w:color w:val="000000"/>
        </w:rPr>
      </w:pPr>
    </w:p>
    <w:sectPr w:rsidR="00B540A6">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008" w:right="1152" w:bottom="1440" w:left="1152" w:header="144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F93C" w14:textId="77777777" w:rsidR="00D6333D" w:rsidRDefault="00D6333D">
      <w:pPr>
        <w:spacing w:line="240" w:lineRule="auto"/>
      </w:pPr>
      <w:r>
        <w:separator/>
      </w:r>
    </w:p>
  </w:endnote>
  <w:endnote w:type="continuationSeparator" w:id="0">
    <w:p w14:paraId="1A0EE0FC" w14:textId="77777777" w:rsidR="00D6333D" w:rsidRDefault="00D63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2" w14:textId="77777777" w:rsidR="00B540A6" w:rsidRDefault="00B540A6">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5" w14:textId="5BB0FDE1" w:rsidR="00B540A6" w:rsidRDefault="00000000">
    <w:pPr>
      <w:pBdr>
        <w:top w:val="nil"/>
        <w:left w:val="nil"/>
        <w:bottom w:val="nil"/>
        <w:right w:val="nil"/>
        <w:between w:val="nil"/>
      </w:pBdr>
      <w:tabs>
        <w:tab w:val="center" w:pos="4680"/>
        <w:tab w:val="right" w:pos="9360"/>
        <w:tab w:val="right" w:pos="9720"/>
      </w:tabs>
      <w:spacing w:line="240" w:lineRule="auto"/>
      <w:rPr>
        <w:color w:val="000000"/>
      </w:rPr>
    </w:pPr>
    <w:r>
      <w:rPr>
        <w:color w:val="000000"/>
      </w:rPr>
      <w:t xml:space="preserve">    202</w:t>
    </w:r>
    <w:ins w:id="1338" w:author="F FLORENCE" w:date="2023-08-14T15:49:00Z">
      <w:r w:rsidR="00EA3FAE">
        <w:rPr>
          <w:color w:val="000000"/>
        </w:rPr>
        <w:t>3</w:t>
      </w:r>
    </w:ins>
    <w:del w:id="1339" w:author="F FLORENCE" w:date="2023-08-14T15:49:00Z">
      <w:r w:rsidDel="00EA3FAE">
        <w:rPr>
          <w:color w:val="000000"/>
        </w:rPr>
        <w:delText>2</w:delText>
      </w:r>
    </w:del>
    <w:r>
      <w:rPr>
        <w:color w:val="000000"/>
      </w:rPr>
      <w:t>-202</w:t>
    </w:r>
    <w:ins w:id="1340" w:author="F FLORENCE" w:date="2023-08-14T15:49:00Z">
      <w:r w:rsidR="00EA3FAE">
        <w:rPr>
          <w:color w:val="000000"/>
        </w:rPr>
        <w:t>4</w:t>
      </w:r>
    </w:ins>
    <w:del w:id="1341" w:author="F FLORENCE" w:date="2023-08-14T15:49:00Z">
      <w:r w:rsidDel="00EA3FAE">
        <w:rPr>
          <w:color w:val="000000"/>
        </w:rPr>
        <w:delText>3</w:delText>
      </w:r>
    </w:del>
    <w:r>
      <w:rPr>
        <w:color w:val="000000"/>
      </w:rPr>
      <w:t xml:space="preserve"> Guidelines Group A - Version 1</w:t>
    </w:r>
    <w:ins w:id="1342" w:author="F FLORENCE" w:date="2023-08-14T15:49:00Z">
      <w:r w:rsidR="00EA3FAE">
        <w:rPr>
          <w:color w:val="000000"/>
        </w:rPr>
        <w:t xml:space="preserve"> – Draft 0</w:t>
      </w:r>
    </w:ins>
    <w:r>
      <w:rPr>
        <w:color w:val="000000"/>
      </w:rPr>
      <w:tab/>
    </w:r>
    <w:r>
      <w:rPr>
        <w:color w:val="000000"/>
      </w:rPr>
      <w:tab/>
      <w:t xml:space="preserve">     </w:t>
    </w:r>
    <w:r>
      <w:rPr>
        <w:color w:val="000000"/>
      </w:rPr>
      <w:fldChar w:fldCharType="begin"/>
    </w:r>
    <w:r>
      <w:rPr>
        <w:color w:val="000000"/>
      </w:rPr>
      <w:instrText>PAGE</w:instrText>
    </w:r>
    <w:r>
      <w:rPr>
        <w:color w:val="000000"/>
      </w:rPr>
      <w:fldChar w:fldCharType="separate"/>
    </w:r>
    <w:r w:rsidR="00A13595">
      <w:rPr>
        <w:noProof/>
        <w:color w:val="000000"/>
      </w:rPr>
      <w:t>2</w:t>
    </w:r>
    <w:r>
      <w:rPr>
        <w:color w:val="000000"/>
      </w:rPr>
      <w:fldChar w:fldCharType="end"/>
    </w:r>
    <w:r>
      <w:rPr>
        <w:color w:val="000000"/>
      </w:rPr>
      <w:t xml:space="preserve"> | </w:t>
    </w:r>
    <w:r>
      <w:rPr>
        <w:color w:val="7F7F7F"/>
      </w:rPr>
      <w:t>Page</w:t>
    </w:r>
  </w:p>
  <w:p w14:paraId="000002B6" w14:textId="77777777" w:rsidR="00B540A6" w:rsidRDefault="00B540A6">
    <w:pPr>
      <w:pBdr>
        <w:top w:val="single" w:sz="24" w:space="1" w:color="366091"/>
        <w:left w:val="nil"/>
        <w:bottom w:val="nil"/>
        <w:right w:val="nil"/>
        <w:between w:val="nil"/>
      </w:pBdr>
      <w:tabs>
        <w:tab w:val="center" w:pos="4680"/>
        <w:tab w:val="right" w:pos="9360"/>
      </w:tabs>
      <w:spacing w:line="240" w:lineRule="auto"/>
      <w:jc w:val="right"/>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3" w14:textId="77777777" w:rsidR="00B540A6" w:rsidRDefault="00B540A6">
    <w:pPr>
      <w:widowControl w:val="0"/>
      <w:pBdr>
        <w:top w:val="nil"/>
        <w:left w:val="nil"/>
        <w:bottom w:val="nil"/>
        <w:right w:val="nil"/>
        <w:between w:val="nil"/>
      </w:pBdr>
      <w:ind w:left="0"/>
      <w:rPr>
        <w:color w:val="000000"/>
      </w:rPr>
    </w:pPr>
  </w:p>
  <w:tbl>
    <w:tblPr>
      <w:tblStyle w:val="a4"/>
      <w:tblW w:w="852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075"/>
      <w:gridCol w:w="1710"/>
      <w:gridCol w:w="1800"/>
      <w:gridCol w:w="3936"/>
    </w:tblGrid>
    <w:tr w:rsidR="00B540A6" w14:paraId="34E744AE" w14:textId="77777777">
      <w:trPr>
        <w:trHeight w:val="330"/>
      </w:trPr>
      <w:tc>
        <w:tcPr>
          <w:tcW w:w="1075" w:type="dxa"/>
          <w:vAlign w:val="center"/>
        </w:tcPr>
        <w:p w14:paraId="000002A4" w14:textId="77777777" w:rsidR="00B540A6" w:rsidRDefault="00000000">
          <w:pPr>
            <w:spacing w:line="264" w:lineRule="auto"/>
            <w:ind w:left="0"/>
            <w:jc w:val="center"/>
            <w:rPr>
              <w:b/>
              <w:sz w:val="18"/>
              <w:szCs w:val="18"/>
            </w:rPr>
          </w:pPr>
          <w:r>
            <w:rPr>
              <w:b/>
              <w:sz w:val="18"/>
              <w:szCs w:val="18"/>
            </w:rPr>
            <w:t>Version</w:t>
          </w:r>
        </w:p>
      </w:tc>
      <w:tc>
        <w:tcPr>
          <w:tcW w:w="1710" w:type="dxa"/>
          <w:vAlign w:val="center"/>
        </w:tcPr>
        <w:p w14:paraId="000002A5" w14:textId="77777777" w:rsidR="00B540A6" w:rsidRDefault="00000000">
          <w:pPr>
            <w:spacing w:line="264" w:lineRule="auto"/>
            <w:ind w:left="0"/>
            <w:jc w:val="center"/>
            <w:rPr>
              <w:b/>
              <w:sz w:val="18"/>
              <w:szCs w:val="18"/>
            </w:rPr>
          </w:pPr>
          <w:r>
            <w:rPr>
              <w:b/>
              <w:sz w:val="18"/>
              <w:szCs w:val="18"/>
            </w:rPr>
            <w:t>Date</w:t>
          </w:r>
        </w:p>
      </w:tc>
      <w:tc>
        <w:tcPr>
          <w:tcW w:w="1800" w:type="dxa"/>
          <w:vAlign w:val="center"/>
        </w:tcPr>
        <w:p w14:paraId="000002A6" w14:textId="77777777" w:rsidR="00B540A6" w:rsidRDefault="00000000">
          <w:pPr>
            <w:spacing w:line="264" w:lineRule="auto"/>
            <w:ind w:left="0"/>
            <w:jc w:val="center"/>
            <w:rPr>
              <w:b/>
              <w:sz w:val="18"/>
              <w:szCs w:val="18"/>
            </w:rPr>
          </w:pPr>
          <w:r>
            <w:rPr>
              <w:b/>
              <w:sz w:val="18"/>
              <w:szCs w:val="18"/>
            </w:rPr>
            <w:t>Section</w:t>
          </w:r>
        </w:p>
      </w:tc>
      <w:tc>
        <w:tcPr>
          <w:tcW w:w="3936" w:type="dxa"/>
          <w:vAlign w:val="center"/>
        </w:tcPr>
        <w:p w14:paraId="000002A7" w14:textId="77777777" w:rsidR="00B540A6" w:rsidRDefault="00000000">
          <w:pPr>
            <w:spacing w:line="264" w:lineRule="auto"/>
            <w:ind w:left="0"/>
            <w:jc w:val="center"/>
            <w:rPr>
              <w:b/>
              <w:sz w:val="18"/>
              <w:szCs w:val="18"/>
            </w:rPr>
          </w:pPr>
          <w:r>
            <w:rPr>
              <w:b/>
              <w:sz w:val="18"/>
              <w:szCs w:val="18"/>
            </w:rPr>
            <w:t>Description</w:t>
          </w:r>
        </w:p>
      </w:tc>
    </w:tr>
    <w:tr w:rsidR="00B540A6" w14:paraId="27429716" w14:textId="77777777">
      <w:trPr>
        <w:trHeight w:val="191"/>
      </w:trPr>
      <w:tc>
        <w:tcPr>
          <w:tcW w:w="1075" w:type="dxa"/>
        </w:tcPr>
        <w:p w14:paraId="000002A8" w14:textId="66DA3EA6" w:rsidR="00B540A6" w:rsidRDefault="00000000">
          <w:pPr>
            <w:spacing w:line="264" w:lineRule="auto"/>
            <w:ind w:left="0"/>
            <w:jc w:val="center"/>
            <w:rPr>
              <w:sz w:val="16"/>
              <w:szCs w:val="16"/>
            </w:rPr>
          </w:pPr>
          <w:r>
            <w:rPr>
              <w:sz w:val="16"/>
              <w:szCs w:val="16"/>
            </w:rPr>
            <w:t>202</w:t>
          </w:r>
          <w:ins w:id="1343" w:author="F FLORENCE" w:date="2023-08-14T15:50:00Z">
            <w:r w:rsidR="00EA3FAE">
              <w:rPr>
                <w:sz w:val="16"/>
                <w:szCs w:val="16"/>
              </w:rPr>
              <w:t>4</w:t>
            </w:r>
          </w:ins>
          <w:del w:id="1344" w:author="F FLORENCE" w:date="2023-08-14T15:50:00Z">
            <w:r w:rsidDel="00EA3FAE">
              <w:rPr>
                <w:sz w:val="16"/>
                <w:szCs w:val="16"/>
              </w:rPr>
              <w:delText>2</w:delText>
            </w:r>
          </w:del>
          <w:r>
            <w:rPr>
              <w:sz w:val="16"/>
              <w:szCs w:val="16"/>
            </w:rPr>
            <w:t>.01</w:t>
          </w:r>
        </w:p>
      </w:tc>
      <w:tc>
        <w:tcPr>
          <w:tcW w:w="1710" w:type="dxa"/>
        </w:tcPr>
        <w:p w14:paraId="000002A9" w14:textId="468A843C" w:rsidR="00B540A6" w:rsidRDefault="00687E1D">
          <w:pPr>
            <w:spacing w:line="264" w:lineRule="auto"/>
            <w:ind w:left="0"/>
            <w:jc w:val="center"/>
            <w:rPr>
              <w:sz w:val="16"/>
              <w:szCs w:val="16"/>
            </w:rPr>
          </w:pPr>
          <w:del w:id="1345" w:author="F FLORENCE" w:date="2023-08-14T15:50:00Z">
            <w:r w:rsidDel="00EA3FAE">
              <w:rPr>
                <w:sz w:val="16"/>
                <w:szCs w:val="16"/>
              </w:rPr>
              <w:delText>1</w:delText>
            </w:r>
          </w:del>
          <w:r>
            <w:rPr>
              <w:sz w:val="16"/>
              <w:szCs w:val="16"/>
            </w:rPr>
            <w:t>3</w:t>
          </w:r>
          <w:ins w:id="1346" w:author="F FLORENCE" w:date="2023-08-23T13:00:00Z">
            <w:r w:rsidR="00815211">
              <w:rPr>
                <w:sz w:val="16"/>
                <w:szCs w:val="16"/>
              </w:rPr>
              <w:t>0</w:t>
            </w:r>
          </w:ins>
          <w:ins w:id="1347" w:author="F FLORENCE" w:date="2023-08-14T15:50:00Z">
            <w:r w:rsidR="00EA3FAE">
              <w:rPr>
                <w:sz w:val="16"/>
                <w:szCs w:val="16"/>
              </w:rPr>
              <w:t xml:space="preserve"> August</w:t>
            </w:r>
          </w:ins>
          <w:del w:id="1348" w:author="F FLORENCE" w:date="2023-08-14T15:50:00Z">
            <w:r w:rsidDel="00EA3FAE">
              <w:rPr>
                <w:sz w:val="16"/>
                <w:szCs w:val="16"/>
              </w:rPr>
              <w:delText xml:space="preserve"> September</w:delText>
            </w:r>
          </w:del>
          <w:r>
            <w:rPr>
              <w:sz w:val="16"/>
              <w:szCs w:val="16"/>
            </w:rPr>
            <w:t xml:space="preserve"> 202</w:t>
          </w:r>
          <w:ins w:id="1349" w:author="F FLORENCE" w:date="2023-08-14T15:50:00Z">
            <w:r w:rsidR="00EA3FAE">
              <w:rPr>
                <w:sz w:val="16"/>
                <w:szCs w:val="16"/>
              </w:rPr>
              <w:t>3</w:t>
            </w:r>
          </w:ins>
          <w:del w:id="1350" w:author="F FLORENCE" w:date="2023-08-14T15:50:00Z">
            <w:r w:rsidDel="00EA3FAE">
              <w:rPr>
                <w:sz w:val="16"/>
                <w:szCs w:val="16"/>
              </w:rPr>
              <w:delText>2</w:delText>
            </w:r>
          </w:del>
        </w:p>
      </w:tc>
      <w:tc>
        <w:tcPr>
          <w:tcW w:w="1800" w:type="dxa"/>
        </w:tcPr>
        <w:p w14:paraId="682B2E5B" w14:textId="77777777" w:rsidR="00B540A6" w:rsidRDefault="00000000">
          <w:pPr>
            <w:spacing w:line="264" w:lineRule="auto"/>
            <w:ind w:left="0"/>
            <w:jc w:val="center"/>
            <w:rPr>
              <w:ins w:id="1351" w:author="F FLORENCE" w:date="2023-08-14T15:50:00Z"/>
              <w:sz w:val="16"/>
              <w:szCs w:val="16"/>
            </w:rPr>
          </w:pPr>
          <w:r>
            <w:rPr>
              <w:sz w:val="16"/>
              <w:szCs w:val="16"/>
            </w:rPr>
            <w:t>All</w:t>
          </w:r>
        </w:p>
        <w:p w14:paraId="000002AA" w14:textId="5B9E3FDC" w:rsidR="00EA3FAE" w:rsidRPr="00EA3FAE" w:rsidRDefault="00EA3FAE">
          <w:pPr>
            <w:tabs>
              <w:tab w:val="left" w:pos="1303"/>
            </w:tabs>
            <w:rPr>
              <w:sz w:val="16"/>
              <w:szCs w:val="16"/>
            </w:rPr>
            <w:pPrChange w:id="1352" w:author="F FLORENCE" w:date="2023-08-14T15:50:00Z">
              <w:pPr>
                <w:spacing w:line="264" w:lineRule="auto"/>
                <w:ind w:left="0"/>
                <w:jc w:val="center"/>
              </w:pPr>
            </w:pPrChange>
          </w:pPr>
          <w:ins w:id="1353" w:author="F FLORENCE" w:date="2023-08-14T15:50:00Z">
            <w:r>
              <w:rPr>
                <w:sz w:val="16"/>
                <w:szCs w:val="16"/>
              </w:rPr>
              <w:tab/>
            </w:r>
          </w:ins>
        </w:p>
      </w:tc>
      <w:tc>
        <w:tcPr>
          <w:tcW w:w="3936" w:type="dxa"/>
        </w:tcPr>
        <w:p w14:paraId="000002AB" w14:textId="1300B6CA" w:rsidR="00B540A6" w:rsidRDefault="00000000">
          <w:pPr>
            <w:spacing w:line="264" w:lineRule="auto"/>
            <w:ind w:left="0"/>
            <w:rPr>
              <w:sz w:val="16"/>
              <w:szCs w:val="16"/>
            </w:rPr>
          </w:pPr>
          <w:r>
            <w:rPr>
              <w:sz w:val="16"/>
              <w:szCs w:val="16"/>
            </w:rPr>
            <w:t>initial release</w:t>
          </w:r>
          <w:ins w:id="1354" w:author="F FLORENCE" w:date="2023-08-14T15:50:00Z">
            <w:r w:rsidR="00EA3FAE">
              <w:rPr>
                <w:sz w:val="16"/>
                <w:szCs w:val="16"/>
              </w:rPr>
              <w:t xml:space="preserve"> – Draft 0</w:t>
            </w:r>
          </w:ins>
        </w:p>
      </w:tc>
    </w:tr>
    <w:tr w:rsidR="00687E1D" w14:paraId="40AAF298" w14:textId="77777777" w:rsidTr="00687E1D">
      <w:trPr>
        <w:cantSplit/>
        <w:trHeight w:val="230"/>
      </w:trPr>
      <w:tc>
        <w:tcPr>
          <w:tcW w:w="1075" w:type="dxa"/>
        </w:tcPr>
        <w:p w14:paraId="000002AC" w14:textId="2D369626" w:rsidR="00687E1D" w:rsidRPr="00687E1D" w:rsidRDefault="00687E1D" w:rsidP="00687E1D">
          <w:pPr>
            <w:spacing w:line="264" w:lineRule="auto"/>
            <w:ind w:left="0"/>
            <w:jc w:val="center"/>
            <w:rPr>
              <w:sz w:val="16"/>
              <w:szCs w:val="16"/>
            </w:rPr>
          </w:pPr>
        </w:p>
      </w:tc>
      <w:tc>
        <w:tcPr>
          <w:tcW w:w="1710" w:type="dxa"/>
        </w:tcPr>
        <w:p w14:paraId="000002AD" w14:textId="6390CCB5" w:rsidR="00687E1D" w:rsidRPr="00687E1D" w:rsidRDefault="00687E1D" w:rsidP="00687E1D">
          <w:pPr>
            <w:spacing w:line="264" w:lineRule="auto"/>
            <w:ind w:left="0"/>
            <w:jc w:val="center"/>
            <w:rPr>
              <w:sz w:val="16"/>
              <w:szCs w:val="16"/>
            </w:rPr>
          </w:pPr>
        </w:p>
      </w:tc>
      <w:tc>
        <w:tcPr>
          <w:tcW w:w="1800" w:type="dxa"/>
        </w:tcPr>
        <w:p w14:paraId="000002AE" w14:textId="7B6EC537" w:rsidR="00687E1D" w:rsidRPr="00687E1D" w:rsidRDefault="00687E1D" w:rsidP="00687E1D">
          <w:pPr>
            <w:spacing w:line="252" w:lineRule="auto"/>
            <w:ind w:left="0"/>
            <w:jc w:val="center"/>
            <w:rPr>
              <w:sz w:val="16"/>
              <w:szCs w:val="16"/>
            </w:rPr>
          </w:pPr>
        </w:p>
      </w:tc>
      <w:tc>
        <w:tcPr>
          <w:tcW w:w="3936" w:type="dxa"/>
        </w:tcPr>
        <w:p w14:paraId="000002AF" w14:textId="099D87C8" w:rsidR="00687E1D" w:rsidRPr="00687E1D" w:rsidRDefault="00687E1D" w:rsidP="00687E1D">
          <w:pPr>
            <w:spacing w:line="252" w:lineRule="auto"/>
            <w:ind w:left="0"/>
            <w:rPr>
              <w:sz w:val="16"/>
              <w:szCs w:val="16"/>
            </w:rPr>
          </w:pPr>
        </w:p>
      </w:tc>
    </w:tr>
    <w:tr w:rsidR="00687E1D" w14:paraId="7929959F" w14:textId="77777777" w:rsidTr="00687E1D">
      <w:trPr>
        <w:cantSplit/>
        <w:trHeight w:val="167"/>
      </w:trPr>
      <w:tc>
        <w:tcPr>
          <w:tcW w:w="1075" w:type="dxa"/>
        </w:tcPr>
        <w:p w14:paraId="000002B0" w14:textId="5C5E6ADD" w:rsidR="00687E1D" w:rsidRDefault="00687E1D" w:rsidP="00687E1D">
          <w:pPr>
            <w:spacing w:line="264" w:lineRule="auto"/>
            <w:ind w:left="0"/>
            <w:jc w:val="center"/>
            <w:rPr>
              <w:sz w:val="16"/>
              <w:szCs w:val="16"/>
            </w:rPr>
          </w:pPr>
        </w:p>
      </w:tc>
      <w:tc>
        <w:tcPr>
          <w:tcW w:w="1710" w:type="dxa"/>
        </w:tcPr>
        <w:p w14:paraId="000002B1" w14:textId="77777777" w:rsidR="00687E1D" w:rsidRDefault="00687E1D" w:rsidP="00687E1D">
          <w:pPr>
            <w:spacing w:line="264" w:lineRule="auto"/>
            <w:ind w:left="0"/>
            <w:jc w:val="center"/>
            <w:rPr>
              <w:sz w:val="16"/>
              <w:szCs w:val="16"/>
            </w:rPr>
          </w:pPr>
        </w:p>
      </w:tc>
      <w:tc>
        <w:tcPr>
          <w:tcW w:w="1800" w:type="dxa"/>
        </w:tcPr>
        <w:p w14:paraId="000002B2" w14:textId="77777777" w:rsidR="00687E1D" w:rsidRDefault="00687E1D" w:rsidP="00687E1D">
          <w:pPr>
            <w:spacing w:line="252" w:lineRule="auto"/>
            <w:ind w:left="0"/>
            <w:rPr>
              <w:sz w:val="16"/>
              <w:szCs w:val="16"/>
            </w:rPr>
          </w:pPr>
        </w:p>
      </w:tc>
      <w:tc>
        <w:tcPr>
          <w:tcW w:w="3936" w:type="dxa"/>
        </w:tcPr>
        <w:p w14:paraId="000002B3" w14:textId="77777777" w:rsidR="00687E1D" w:rsidRDefault="00687E1D" w:rsidP="00687E1D">
          <w:pPr>
            <w:spacing w:line="252" w:lineRule="auto"/>
            <w:ind w:left="0"/>
            <w:rPr>
              <w:sz w:val="16"/>
              <w:szCs w:val="16"/>
            </w:rPr>
          </w:pPr>
        </w:p>
      </w:tc>
    </w:tr>
  </w:tbl>
  <w:p w14:paraId="000002B4" w14:textId="77777777" w:rsidR="00B540A6" w:rsidRDefault="00B540A6" w:rsidP="00687E1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AB73" w14:textId="77777777" w:rsidR="00D6333D" w:rsidRDefault="00D6333D">
      <w:pPr>
        <w:spacing w:line="240" w:lineRule="auto"/>
      </w:pPr>
      <w:r>
        <w:separator/>
      </w:r>
    </w:p>
  </w:footnote>
  <w:footnote w:type="continuationSeparator" w:id="0">
    <w:p w14:paraId="6A87A048" w14:textId="77777777" w:rsidR="00D6333D" w:rsidRDefault="00D6333D">
      <w:pPr>
        <w:spacing w:line="240" w:lineRule="auto"/>
      </w:pPr>
      <w:r>
        <w:continuationSeparator/>
      </w:r>
    </w:p>
  </w:footnote>
  <w:footnote w:id="1">
    <w:p w14:paraId="0000029A"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Publication is subject to the SPE program committee’s acceptance of the abstract/paper.  If the abstract is not accepted, DSATS will solicit other SPE events</w:t>
      </w:r>
      <w:sdt>
        <w:sdtPr>
          <w:tag w:val="goog_rdk_66"/>
          <w:id w:val="1507789640"/>
        </w:sdtPr>
        <w:sdtContent>
          <w:r>
            <w:rPr>
              <w:color w:val="000000"/>
              <w:sz w:val="20"/>
              <w:szCs w:val="20"/>
            </w:rPr>
            <w:t xml:space="preserve"> to</w:t>
          </w:r>
        </w:sdtContent>
      </w:sdt>
      <w:r>
        <w:rPr>
          <w:color w:val="000000"/>
          <w:sz w:val="20"/>
          <w:szCs w:val="20"/>
        </w:rPr>
        <w:t xml:space="preserve"> try to get the paper into OnePetro.  Travel authorization will depend on any international or local travel restrictions in place at the time of certain events.</w:t>
      </w:r>
    </w:p>
  </w:footnote>
  <w:footnote w:id="2">
    <w:p w14:paraId="0000029B" w14:textId="346CA90C"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DSATS will submit an abstract to SPE, and if need be, to other organizations, in an effort to help teams publish the results of their work.</w:t>
      </w:r>
      <w:ins w:id="660" w:author="F FLORENCE" w:date="2023-08-14T15:55:00Z">
        <w:r w:rsidR="00EA3FAE">
          <w:rPr>
            <w:color w:val="000000"/>
            <w:sz w:val="20"/>
            <w:szCs w:val="20"/>
          </w:rPr>
          <w:t xml:space="preserve">  The acceptance of any abstract </w:t>
        </w:r>
      </w:ins>
      <w:ins w:id="661" w:author="F FLORENCE" w:date="2023-08-14T15:56:00Z">
        <w:r w:rsidR="00EA3FAE">
          <w:rPr>
            <w:color w:val="000000"/>
            <w:sz w:val="20"/>
            <w:szCs w:val="20"/>
          </w:rPr>
          <w:t>depends solely on the program committees of such venues.</w:t>
        </w:r>
      </w:ins>
    </w:p>
  </w:footnote>
  <w:footnote w:id="3">
    <w:p w14:paraId="0000029C"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Subject to continued approval by the conference program committee.  </w:t>
      </w:r>
    </w:p>
  </w:footnote>
  <w:footnote w:id="4">
    <w:p w14:paraId="0000029D"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Subject to continued approval by the SPE conference staff.</w:t>
      </w:r>
    </w:p>
  </w:footnote>
  <w:footnote w:id="5">
    <w:p w14:paraId="0000029E" w14:textId="77777777" w:rsidR="00B540A6" w:rsidRDefault="00000000">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Travel authorization will depend on any international or local travel restrictions in place at the time of certain events.</w:t>
      </w:r>
    </w:p>
  </w:footnote>
  <w:footnote w:id="6">
    <w:p w14:paraId="5B6C0F07" w14:textId="4A53F9C8" w:rsidR="007468FE" w:rsidRDefault="007468FE">
      <w:pPr>
        <w:pStyle w:val="FootnoteText"/>
      </w:pPr>
      <w:ins w:id="826" w:author="F FLORENCE" w:date="2023-08-14T17:03:00Z">
        <w:r>
          <w:rPr>
            <w:rStyle w:val="FootnoteReference"/>
          </w:rPr>
          <w:footnoteRef/>
        </w:r>
        <w:r>
          <w:t xml:space="preserve"> A housing unit could be a shared property from such sources as Expedia, Air B&amp;B or similar e</w:t>
        </w:r>
      </w:ins>
      <w:ins w:id="827" w:author="F FLORENCE" w:date="2023-08-14T17:04:00Z">
        <w:r>
          <w:t>ntities.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77777777" w:rsidR="00B540A6" w:rsidRDefault="00B540A6">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F" w14:textId="77777777" w:rsidR="00B540A6" w:rsidRDefault="00B540A6">
    <w:pPr>
      <w:pBdr>
        <w:top w:val="nil"/>
        <w:left w:val="nil"/>
        <w:bottom w:val="nil"/>
        <w:right w:val="nil"/>
        <w:between w:val="nil"/>
      </w:pBdr>
      <w:tabs>
        <w:tab w:val="center" w:pos="4680"/>
        <w:tab w:val="right" w:pos="9360"/>
      </w:tabs>
      <w:spacing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77777777" w:rsidR="00B540A6" w:rsidRDefault="00B540A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EE4"/>
    <w:multiLevelType w:val="hybridMultilevel"/>
    <w:tmpl w:val="A7029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58E1"/>
    <w:multiLevelType w:val="multilevel"/>
    <w:tmpl w:val="EA2678CA"/>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2" w15:restartNumberingAfterBreak="0">
    <w:nsid w:val="07236ADE"/>
    <w:multiLevelType w:val="hybridMultilevel"/>
    <w:tmpl w:val="477CBD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631B21"/>
    <w:multiLevelType w:val="multilevel"/>
    <w:tmpl w:val="00E6E134"/>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C2F33"/>
    <w:multiLevelType w:val="hybridMultilevel"/>
    <w:tmpl w:val="8CBED4BA"/>
    <w:lvl w:ilvl="0" w:tplc="564E4626">
      <w:numFmt w:val="bullet"/>
      <w:lvlText w:val="-"/>
      <w:lvlJc w:val="left"/>
      <w:pPr>
        <w:ind w:left="560" w:hanging="360"/>
      </w:pPr>
      <w:rPr>
        <w:rFonts w:ascii="Arial" w:eastAsia="Arial" w:hAnsi="Arial" w:cs="Arial" w:hint="default"/>
        <w:color w:val="000000"/>
        <w:sz w:val="22"/>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5" w15:restartNumberingAfterBreak="0">
    <w:nsid w:val="0AF469B7"/>
    <w:multiLevelType w:val="multilevel"/>
    <w:tmpl w:val="CC2AE8C6"/>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E46586E"/>
    <w:multiLevelType w:val="multilevel"/>
    <w:tmpl w:val="1D140852"/>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E770C6"/>
    <w:multiLevelType w:val="hybridMultilevel"/>
    <w:tmpl w:val="4E6AA2BE"/>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8" w15:restartNumberingAfterBreak="0">
    <w:nsid w:val="10413487"/>
    <w:multiLevelType w:val="multilevel"/>
    <w:tmpl w:val="BB3EBF88"/>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C577BAF"/>
    <w:multiLevelType w:val="multilevel"/>
    <w:tmpl w:val="1D140852"/>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BD22C8"/>
    <w:multiLevelType w:val="hybridMultilevel"/>
    <w:tmpl w:val="0546A2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2DA126B5"/>
    <w:multiLevelType w:val="multilevel"/>
    <w:tmpl w:val="5B0C532C"/>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CB645D"/>
    <w:multiLevelType w:val="hybridMultilevel"/>
    <w:tmpl w:val="160E6C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615732"/>
    <w:multiLevelType w:val="multilevel"/>
    <w:tmpl w:val="A5D2F10E"/>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100B17"/>
    <w:multiLevelType w:val="multilevel"/>
    <w:tmpl w:val="594E5F44"/>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92C6FC6"/>
    <w:multiLevelType w:val="hybridMultilevel"/>
    <w:tmpl w:val="879C0B8E"/>
    <w:lvl w:ilvl="0" w:tplc="C986BBC6">
      <w:start w:val="4"/>
      <w:numFmt w:val="lowerLetter"/>
      <w:lvlText w:val="%1."/>
      <w:lvlJc w:val="left"/>
      <w:pPr>
        <w:tabs>
          <w:tab w:val="num" w:pos="720"/>
        </w:tabs>
        <w:ind w:left="720" w:hanging="360"/>
      </w:pPr>
    </w:lvl>
    <w:lvl w:ilvl="1" w:tplc="28D6F2B2">
      <w:start w:val="1"/>
      <w:numFmt w:val="decimal"/>
      <w:lvlText w:val="%2."/>
      <w:lvlJc w:val="left"/>
      <w:pPr>
        <w:tabs>
          <w:tab w:val="num" w:pos="1440"/>
        </w:tabs>
        <w:ind w:left="1440" w:hanging="360"/>
      </w:pPr>
    </w:lvl>
    <w:lvl w:ilvl="2" w:tplc="2C146F04">
      <w:start w:val="1"/>
      <w:numFmt w:val="decimal"/>
      <w:lvlText w:val="%3."/>
      <w:lvlJc w:val="left"/>
      <w:pPr>
        <w:tabs>
          <w:tab w:val="num" w:pos="2160"/>
        </w:tabs>
        <w:ind w:left="2160" w:hanging="360"/>
      </w:pPr>
    </w:lvl>
    <w:lvl w:ilvl="3" w:tplc="58ECDD34" w:tentative="1">
      <w:start w:val="1"/>
      <w:numFmt w:val="decimal"/>
      <w:lvlText w:val="%4."/>
      <w:lvlJc w:val="left"/>
      <w:pPr>
        <w:tabs>
          <w:tab w:val="num" w:pos="2880"/>
        </w:tabs>
        <w:ind w:left="2880" w:hanging="360"/>
      </w:pPr>
    </w:lvl>
    <w:lvl w:ilvl="4" w:tplc="CCDCCAB8" w:tentative="1">
      <w:start w:val="1"/>
      <w:numFmt w:val="decimal"/>
      <w:lvlText w:val="%5."/>
      <w:lvlJc w:val="left"/>
      <w:pPr>
        <w:tabs>
          <w:tab w:val="num" w:pos="3600"/>
        </w:tabs>
        <w:ind w:left="3600" w:hanging="360"/>
      </w:pPr>
    </w:lvl>
    <w:lvl w:ilvl="5" w:tplc="99D033E2" w:tentative="1">
      <w:start w:val="1"/>
      <w:numFmt w:val="decimal"/>
      <w:lvlText w:val="%6."/>
      <w:lvlJc w:val="left"/>
      <w:pPr>
        <w:tabs>
          <w:tab w:val="num" w:pos="4320"/>
        </w:tabs>
        <w:ind w:left="4320" w:hanging="360"/>
      </w:pPr>
    </w:lvl>
    <w:lvl w:ilvl="6" w:tplc="AF3C149A" w:tentative="1">
      <w:start w:val="1"/>
      <w:numFmt w:val="decimal"/>
      <w:lvlText w:val="%7."/>
      <w:lvlJc w:val="left"/>
      <w:pPr>
        <w:tabs>
          <w:tab w:val="num" w:pos="5040"/>
        </w:tabs>
        <w:ind w:left="5040" w:hanging="360"/>
      </w:pPr>
    </w:lvl>
    <w:lvl w:ilvl="7" w:tplc="CA7C7A28" w:tentative="1">
      <w:start w:val="1"/>
      <w:numFmt w:val="decimal"/>
      <w:lvlText w:val="%8."/>
      <w:lvlJc w:val="left"/>
      <w:pPr>
        <w:tabs>
          <w:tab w:val="num" w:pos="5760"/>
        </w:tabs>
        <w:ind w:left="5760" w:hanging="360"/>
      </w:pPr>
    </w:lvl>
    <w:lvl w:ilvl="8" w:tplc="BCC45516" w:tentative="1">
      <w:start w:val="1"/>
      <w:numFmt w:val="decimal"/>
      <w:lvlText w:val="%9."/>
      <w:lvlJc w:val="left"/>
      <w:pPr>
        <w:tabs>
          <w:tab w:val="num" w:pos="6480"/>
        </w:tabs>
        <w:ind w:left="6480" w:hanging="360"/>
      </w:pPr>
    </w:lvl>
  </w:abstractNum>
  <w:abstractNum w:abstractNumId="16" w15:restartNumberingAfterBreak="0">
    <w:nsid w:val="4B77643D"/>
    <w:multiLevelType w:val="multilevel"/>
    <w:tmpl w:val="94061646"/>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AE043A"/>
    <w:multiLevelType w:val="multilevel"/>
    <w:tmpl w:val="A11E74E0"/>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0C3155C"/>
    <w:multiLevelType w:val="multilevel"/>
    <w:tmpl w:val="41A4AA02"/>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42E269D"/>
    <w:multiLevelType w:val="multilevel"/>
    <w:tmpl w:val="1A84BA7A"/>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5612FB1"/>
    <w:multiLevelType w:val="multilevel"/>
    <w:tmpl w:val="B2200E14"/>
    <w:lvl w:ilvl="0">
      <w:start w:val="1"/>
      <w:numFmt w:val="upperLetter"/>
      <w:lvlText w:val="%1&gt;"/>
      <w:lvlJc w:val="left"/>
      <w:pPr>
        <w:ind w:left="720" w:hanging="360"/>
      </w:pPr>
    </w:lvl>
    <w:lvl w:ilvl="1">
      <w:start w:val="1"/>
      <w:numFmt w:val="upperLetter"/>
      <w:lvlText w:val="%2&gt;"/>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6CA4700"/>
    <w:multiLevelType w:val="multilevel"/>
    <w:tmpl w:val="91AE2A1E"/>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370623"/>
    <w:multiLevelType w:val="multilevel"/>
    <w:tmpl w:val="330CC8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5C947519"/>
    <w:multiLevelType w:val="hybridMultilevel"/>
    <w:tmpl w:val="1532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C5E1D"/>
    <w:multiLevelType w:val="multilevel"/>
    <w:tmpl w:val="91AE2A1E"/>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5D9B4E83"/>
    <w:multiLevelType w:val="hybridMultilevel"/>
    <w:tmpl w:val="8B024D06"/>
    <w:lvl w:ilvl="0" w:tplc="517469E0">
      <w:start w:val="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90D2C"/>
    <w:multiLevelType w:val="multilevel"/>
    <w:tmpl w:val="5B6A76FA"/>
    <w:lvl w:ilvl="0">
      <w:start w:val="1"/>
      <w:numFmt w:val="upp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63812906"/>
    <w:multiLevelType w:val="multilevel"/>
    <w:tmpl w:val="678E213A"/>
    <w:lvl w:ilvl="0">
      <w:start w:val="1"/>
      <w:numFmt w:val="decimal"/>
      <w:lvlText w:val="%1."/>
      <w:lvlJc w:val="left"/>
      <w:pPr>
        <w:ind w:left="144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5907C3"/>
    <w:multiLevelType w:val="hybridMultilevel"/>
    <w:tmpl w:val="F3EAF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D86742"/>
    <w:multiLevelType w:val="multilevel"/>
    <w:tmpl w:val="2FF0906E"/>
    <w:lvl w:ilvl="0">
      <w:start w:val="1"/>
      <w:numFmt w:val="lowerLetter"/>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6BD77F7"/>
    <w:multiLevelType w:val="hybridMultilevel"/>
    <w:tmpl w:val="1F6EFF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3D13A7"/>
    <w:multiLevelType w:val="multilevel"/>
    <w:tmpl w:val="2A92699A"/>
    <w:lvl w:ilvl="0">
      <w:start w:val="1"/>
      <w:numFmt w:val="decimal"/>
      <w:lvlText w:val="%1."/>
      <w:lvlJc w:val="left"/>
      <w:pPr>
        <w:ind w:left="720" w:hanging="360"/>
      </w:pPr>
    </w:lvl>
    <w:lvl w:ilvl="1">
      <w:start w:val="1"/>
      <w:numFmt w:val="decimal"/>
      <w:lvlText w:val="%1.%2."/>
      <w:lvlJc w:val="left"/>
      <w:pPr>
        <w:ind w:left="1152" w:hanging="432"/>
      </w:pPr>
      <w:rPr>
        <w:i/>
        <w:color w:val="366091"/>
      </w:rPr>
    </w:lvl>
    <w:lvl w:ilvl="2">
      <w:start w:val="1"/>
      <w:numFmt w:val="decimal"/>
      <w:lvlText w:val="%1.%2.%3."/>
      <w:lvlJc w:val="left"/>
      <w:pPr>
        <w:ind w:left="1584" w:hanging="504"/>
      </w:pPr>
      <w:rPr>
        <w:i/>
      </w:rPr>
    </w:lvl>
    <w:lvl w:ilvl="3">
      <w:start w:val="1"/>
      <w:numFmt w:val="decimal"/>
      <w:lvlText w:val="%1.%2.%3.%4."/>
      <w:lvlJc w:val="left"/>
      <w:pPr>
        <w:ind w:left="2268" w:hanging="648"/>
      </w:pPr>
      <w:rPr>
        <w:i/>
      </w:r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7EA0257D"/>
    <w:multiLevelType w:val="multilevel"/>
    <w:tmpl w:val="AD8421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F5E1DE5"/>
    <w:multiLevelType w:val="multilevel"/>
    <w:tmpl w:val="1DF6DBF2"/>
    <w:lvl w:ilvl="0">
      <w:start w:val="1"/>
      <w:numFmt w:val="upperLetter"/>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4628502">
    <w:abstractNumId w:val="24"/>
  </w:num>
  <w:num w:numId="2" w16cid:durableId="1542667510">
    <w:abstractNumId w:val="13"/>
  </w:num>
  <w:num w:numId="3" w16cid:durableId="1971201241">
    <w:abstractNumId w:val="20"/>
  </w:num>
  <w:num w:numId="4" w16cid:durableId="930893552">
    <w:abstractNumId w:val="19"/>
  </w:num>
  <w:num w:numId="5" w16cid:durableId="1933201474">
    <w:abstractNumId w:val="33"/>
  </w:num>
  <w:num w:numId="6" w16cid:durableId="381102813">
    <w:abstractNumId w:val="18"/>
  </w:num>
  <w:num w:numId="7" w16cid:durableId="373048166">
    <w:abstractNumId w:val="31"/>
  </w:num>
  <w:num w:numId="8" w16cid:durableId="572005100">
    <w:abstractNumId w:val="9"/>
  </w:num>
  <w:num w:numId="9" w16cid:durableId="1338923716">
    <w:abstractNumId w:val="8"/>
  </w:num>
  <w:num w:numId="10" w16cid:durableId="1788621787">
    <w:abstractNumId w:val="17"/>
  </w:num>
  <w:num w:numId="11" w16cid:durableId="1184397989">
    <w:abstractNumId w:val="32"/>
  </w:num>
  <w:num w:numId="12" w16cid:durableId="135682044">
    <w:abstractNumId w:val="26"/>
  </w:num>
  <w:num w:numId="13" w16cid:durableId="1230267014">
    <w:abstractNumId w:val="3"/>
  </w:num>
  <w:num w:numId="14" w16cid:durableId="758797461">
    <w:abstractNumId w:val="5"/>
  </w:num>
  <w:num w:numId="15" w16cid:durableId="1643197856">
    <w:abstractNumId w:val="29"/>
  </w:num>
  <w:num w:numId="16" w16cid:durableId="2007172851">
    <w:abstractNumId w:val="22"/>
  </w:num>
  <w:num w:numId="17" w16cid:durableId="640960228">
    <w:abstractNumId w:val="11"/>
  </w:num>
  <w:num w:numId="18" w16cid:durableId="1203790481">
    <w:abstractNumId w:val="14"/>
  </w:num>
  <w:num w:numId="19" w16cid:durableId="291325604">
    <w:abstractNumId w:val="1"/>
  </w:num>
  <w:num w:numId="20" w16cid:durableId="1113330324">
    <w:abstractNumId w:val="16"/>
  </w:num>
  <w:num w:numId="21" w16cid:durableId="1365402840">
    <w:abstractNumId w:val="7"/>
  </w:num>
  <w:num w:numId="22" w16cid:durableId="1364751084">
    <w:abstractNumId w:val="10"/>
  </w:num>
  <w:num w:numId="23" w16cid:durableId="1288007833">
    <w:abstractNumId w:val="23"/>
  </w:num>
  <w:num w:numId="24" w16cid:durableId="674381132">
    <w:abstractNumId w:val="25"/>
  </w:num>
  <w:num w:numId="25" w16cid:durableId="824668104">
    <w:abstractNumId w:val="4"/>
  </w:num>
  <w:num w:numId="26" w16cid:durableId="882057639">
    <w:abstractNumId w:val="6"/>
  </w:num>
  <w:num w:numId="27" w16cid:durableId="391537709">
    <w:abstractNumId w:val="27"/>
  </w:num>
  <w:num w:numId="28" w16cid:durableId="410004735">
    <w:abstractNumId w:val="0"/>
  </w:num>
  <w:num w:numId="29" w16cid:durableId="974142953">
    <w:abstractNumId w:val="28"/>
  </w:num>
  <w:num w:numId="30" w16cid:durableId="511535247">
    <w:abstractNumId w:val="30"/>
  </w:num>
  <w:num w:numId="31" w16cid:durableId="150760436">
    <w:abstractNumId w:val="12"/>
  </w:num>
  <w:num w:numId="32" w16cid:durableId="136454772">
    <w:abstractNumId w:val="2"/>
  </w:num>
  <w:num w:numId="33" w16cid:durableId="1355233715">
    <w:abstractNumId w:val="21"/>
  </w:num>
  <w:num w:numId="34" w16cid:durableId="6555000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 FLORENCE">
    <w15:presenceInfo w15:providerId="Windows Live" w15:userId="419072ac8ca7e1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A6"/>
    <w:rsid w:val="00021002"/>
    <w:rsid w:val="0002503C"/>
    <w:rsid w:val="00076821"/>
    <w:rsid w:val="000E3391"/>
    <w:rsid w:val="00120F39"/>
    <w:rsid w:val="0014160D"/>
    <w:rsid w:val="00147235"/>
    <w:rsid w:val="001A2775"/>
    <w:rsid w:val="001C2962"/>
    <w:rsid w:val="001D01CB"/>
    <w:rsid w:val="001D6C87"/>
    <w:rsid w:val="002D6854"/>
    <w:rsid w:val="003A781E"/>
    <w:rsid w:val="004476C5"/>
    <w:rsid w:val="004533AF"/>
    <w:rsid w:val="0049733C"/>
    <w:rsid w:val="00551A11"/>
    <w:rsid w:val="005906B5"/>
    <w:rsid w:val="005C3225"/>
    <w:rsid w:val="006021B1"/>
    <w:rsid w:val="00687E1D"/>
    <w:rsid w:val="006F2729"/>
    <w:rsid w:val="007468FE"/>
    <w:rsid w:val="007861CA"/>
    <w:rsid w:val="007B049C"/>
    <w:rsid w:val="007E53E5"/>
    <w:rsid w:val="007E588B"/>
    <w:rsid w:val="00815211"/>
    <w:rsid w:val="008F43D1"/>
    <w:rsid w:val="009E17B2"/>
    <w:rsid w:val="00A12167"/>
    <w:rsid w:val="00A13595"/>
    <w:rsid w:val="00AB1F20"/>
    <w:rsid w:val="00AB2F63"/>
    <w:rsid w:val="00AC4EC3"/>
    <w:rsid w:val="00B067FA"/>
    <w:rsid w:val="00B540A6"/>
    <w:rsid w:val="00D15058"/>
    <w:rsid w:val="00D33346"/>
    <w:rsid w:val="00D355F5"/>
    <w:rsid w:val="00D35AA4"/>
    <w:rsid w:val="00D6333D"/>
    <w:rsid w:val="00D95764"/>
    <w:rsid w:val="00DB5159"/>
    <w:rsid w:val="00DE66F6"/>
    <w:rsid w:val="00E204E3"/>
    <w:rsid w:val="00E27619"/>
    <w:rsid w:val="00E405D0"/>
    <w:rsid w:val="00E577C5"/>
    <w:rsid w:val="00E82FF1"/>
    <w:rsid w:val="00EA3FAE"/>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5BCB"/>
  <w15:docId w15:val="{03A62FD1-F719-488B-A005-71E07890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95"/>
  </w:style>
  <w:style w:type="paragraph" w:styleId="Heading1">
    <w:name w:val="heading 1"/>
    <w:basedOn w:val="Normal"/>
    <w:next w:val="Normal"/>
    <w:link w:val="Heading1Char"/>
    <w:uiPriority w:val="9"/>
    <w:qFormat/>
    <w:rsid w:val="007F775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7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759"/>
    <w:pPr>
      <w:keepNext/>
      <w:keepLines/>
      <w:spacing w:before="40"/>
      <w:ind w:left="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775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04D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C109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85F73"/>
    <w:rPr>
      <w:color w:val="0000FF" w:themeColor="hyperlink"/>
      <w:u w:val="single"/>
    </w:rPr>
  </w:style>
  <w:style w:type="paragraph" w:styleId="ListParagraph">
    <w:name w:val="List Paragraph"/>
    <w:basedOn w:val="Normal"/>
    <w:uiPriority w:val="34"/>
    <w:qFormat/>
    <w:rsid w:val="00985F73"/>
    <w:pPr>
      <w:contextualSpacing/>
    </w:pPr>
  </w:style>
  <w:style w:type="table" w:styleId="TableGrid">
    <w:name w:val="Table Grid"/>
    <w:basedOn w:val="TableNormal"/>
    <w:uiPriority w:val="39"/>
    <w:rsid w:val="00985F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70B"/>
    <w:rPr>
      <w:sz w:val="16"/>
      <w:szCs w:val="16"/>
    </w:rPr>
  </w:style>
  <w:style w:type="paragraph" w:styleId="CommentText">
    <w:name w:val="annotation text"/>
    <w:basedOn w:val="Normal"/>
    <w:link w:val="CommentTextChar"/>
    <w:uiPriority w:val="99"/>
    <w:unhideWhenUsed/>
    <w:rsid w:val="0009370B"/>
    <w:pPr>
      <w:spacing w:line="240" w:lineRule="auto"/>
    </w:pPr>
    <w:rPr>
      <w:sz w:val="20"/>
      <w:szCs w:val="20"/>
    </w:rPr>
  </w:style>
  <w:style w:type="character" w:customStyle="1" w:styleId="CommentTextChar">
    <w:name w:val="Comment Text Char"/>
    <w:basedOn w:val="DefaultParagraphFont"/>
    <w:link w:val="CommentText"/>
    <w:uiPriority w:val="99"/>
    <w:rsid w:val="0009370B"/>
    <w:rPr>
      <w:sz w:val="20"/>
      <w:szCs w:val="20"/>
    </w:rPr>
  </w:style>
  <w:style w:type="paragraph" w:styleId="CommentSubject">
    <w:name w:val="annotation subject"/>
    <w:basedOn w:val="CommentText"/>
    <w:next w:val="CommentText"/>
    <w:link w:val="CommentSubjectChar"/>
    <w:uiPriority w:val="99"/>
    <w:semiHidden/>
    <w:unhideWhenUsed/>
    <w:rsid w:val="0009370B"/>
    <w:rPr>
      <w:b/>
      <w:bCs/>
    </w:rPr>
  </w:style>
  <w:style w:type="character" w:customStyle="1" w:styleId="CommentSubjectChar">
    <w:name w:val="Comment Subject Char"/>
    <w:basedOn w:val="CommentTextChar"/>
    <w:link w:val="CommentSubject"/>
    <w:uiPriority w:val="99"/>
    <w:semiHidden/>
    <w:rsid w:val="0009370B"/>
    <w:rPr>
      <w:b/>
      <w:bCs/>
      <w:sz w:val="20"/>
      <w:szCs w:val="20"/>
    </w:rPr>
  </w:style>
  <w:style w:type="paragraph" w:styleId="BalloonText">
    <w:name w:val="Balloon Text"/>
    <w:basedOn w:val="Normal"/>
    <w:link w:val="BalloonTextChar"/>
    <w:uiPriority w:val="99"/>
    <w:semiHidden/>
    <w:unhideWhenUsed/>
    <w:rsid w:val="000937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0B"/>
    <w:rPr>
      <w:rFonts w:ascii="Tahoma" w:hAnsi="Tahoma" w:cs="Tahoma"/>
      <w:sz w:val="16"/>
      <w:szCs w:val="16"/>
    </w:rPr>
  </w:style>
  <w:style w:type="character" w:customStyle="1" w:styleId="Heading1Char">
    <w:name w:val="Heading 1 Char"/>
    <w:basedOn w:val="DefaultParagraphFont"/>
    <w:link w:val="Heading1"/>
    <w:uiPriority w:val="9"/>
    <w:rsid w:val="007F775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77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75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7F7759"/>
    <w:pPr>
      <w:tabs>
        <w:tab w:val="center" w:pos="4680"/>
        <w:tab w:val="right" w:pos="9360"/>
      </w:tabs>
      <w:spacing w:line="240" w:lineRule="auto"/>
    </w:pPr>
  </w:style>
  <w:style w:type="character" w:customStyle="1" w:styleId="HeaderChar">
    <w:name w:val="Header Char"/>
    <w:basedOn w:val="DefaultParagraphFont"/>
    <w:link w:val="Header"/>
    <w:uiPriority w:val="99"/>
    <w:rsid w:val="007F7759"/>
  </w:style>
  <w:style w:type="paragraph" w:styleId="Footer">
    <w:name w:val="footer"/>
    <w:basedOn w:val="Normal"/>
    <w:link w:val="FooterChar"/>
    <w:uiPriority w:val="99"/>
    <w:unhideWhenUsed/>
    <w:rsid w:val="007F7759"/>
    <w:pPr>
      <w:tabs>
        <w:tab w:val="center" w:pos="4680"/>
        <w:tab w:val="right" w:pos="9360"/>
      </w:tabs>
      <w:spacing w:line="240" w:lineRule="auto"/>
    </w:pPr>
  </w:style>
  <w:style w:type="character" w:customStyle="1" w:styleId="FooterChar">
    <w:name w:val="Footer Char"/>
    <w:basedOn w:val="DefaultParagraphFont"/>
    <w:link w:val="Footer"/>
    <w:uiPriority w:val="99"/>
    <w:rsid w:val="007F7759"/>
  </w:style>
  <w:style w:type="character" w:customStyle="1" w:styleId="Heading4Char">
    <w:name w:val="Heading 4 Char"/>
    <w:basedOn w:val="DefaultParagraphFont"/>
    <w:link w:val="Heading4"/>
    <w:uiPriority w:val="9"/>
    <w:rsid w:val="007F7759"/>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7F7759"/>
    <w:pPr>
      <w:spacing w:line="240" w:lineRule="auto"/>
    </w:pPr>
  </w:style>
  <w:style w:type="character" w:customStyle="1" w:styleId="Heading5Char">
    <w:name w:val="Heading 5 Char"/>
    <w:basedOn w:val="DefaultParagraphFont"/>
    <w:link w:val="Heading5"/>
    <w:uiPriority w:val="9"/>
    <w:rsid w:val="007804D8"/>
    <w:rPr>
      <w:rFonts w:asciiTheme="majorHAnsi" w:eastAsiaTheme="majorEastAsia" w:hAnsiTheme="majorHAnsi" w:cstheme="majorBidi"/>
      <w:color w:val="365F91" w:themeColor="accent1" w:themeShade="BF"/>
    </w:rPr>
  </w:style>
  <w:style w:type="table" w:customStyle="1" w:styleId="GridTable4-Accent11">
    <w:name w:val="Grid Table 4 - Accent 11"/>
    <w:basedOn w:val="TableNormal"/>
    <w:uiPriority w:val="49"/>
    <w:rsid w:val="007804D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7804D8"/>
    <w:rPr>
      <w:rFonts w:eastAsiaTheme="minorEastAsia"/>
      <w:color w:val="5A5A5A" w:themeColor="text1" w:themeTint="A5"/>
      <w:spacing w:val="15"/>
    </w:rPr>
  </w:style>
  <w:style w:type="paragraph" w:styleId="Revision">
    <w:name w:val="Revision"/>
    <w:hidden/>
    <w:uiPriority w:val="99"/>
    <w:semiHidden/>
    <w:rsid w:val="001F6A58"/>
    <w:pPr>
      <w:spacing w:line="240" w:lineRule="auto"/>
    </w:pPr>
  </w:style>
  <w:style w:type="character" w:styleId="FollowedHyperlink">
    <w:name w:val="FollowedHyperlink"/>
    <w:basedOn w:val="DefaultParagraphFont"/>
    <w:uiPriority w:val="99"/>
    <w:semiHidden/>
    <w:unhideWhenUsed/>
    <w:rsid w:val="001F6A58"/>
    <w:rPr>
      <w:color w:val="800080" w:themeColor="followedHyperlink"/>
      <w:u w:val="single"/>
    </w:rPr>
  </w:style>
  <w:style w:type="paragraph" w:styleId="FootnoteText">
    <w:name w:val="footnote text"/>
    <w:basedOn w:val="Normal"/>
    <w:link w:val="FootnoteTextChar"/>
    <w:uiPriority w:val="99"/>
    <w:semiHidden/>
    <w:unhideWhenUsed/>
    <w:rsid w:val="00EC55C1"/>
    <w:pPr>
      <w:spacing w:line="240" w:lineRule="auto"/>
    </w:pPr>
    <w:rPr>
      <w:sz w:val="20"/>
      <w:szCs w:val="20"/>
    </w:rPr>
  </w:style>
  <w:style w:type="character" w:customStyle="1" w:styleId="FootnoteTextChar">
    <w:name w:val="Footnote Text Char"/>
    <w:basedOn w:val="DefaultParagraphFont"/>
    <w:link w:val="FootnoteText"/>
    <w:uiPriority w:val="99"/>
    <w:semiHidden/>
    <w:rsid w:val="00EC55C1"/>
    <w:rPr>
      <w:sz w:val="20"/>
      <w:szCs w:val="20"/>
    </w:rPr>
  </w:style>
  <w:style w:type="character" w:styleId="FootnoteReference">
    <w:name w:val="footnote reference"/>
    <w:basedOn w:val="DefaultParagraphFont"/>
    <w:uiPriority w:val="99"/>
    <w:semiHidden/>
    <w:unhideWhenUsed/>
    <w:rsid w:val="00EC55C1"/>
    <w:rPr>
      <w:vertAlign w:val="superscript"/>
    </w:rPr>
  </w:style>
  <w:style w:type="paragraph" w:styleId="PlainText">
    <w:name w:val="Plain Text"/>
    <w:basedOn w:val="Normal"/>
    <w:link w:val="PlainTextChar"/>
    <w:uiPriority w:val="99"/>
    <w:unhideWhenUsed/>
    <w:rsid w:val="009C164D"/>
    <w:pPr>
      <w:spacing w:line="240" w:lineRule="auto"/>
      <w:ind w:left="0"/>
    </w:pPr>
    <w:rPr>
      <w:szCs w:val="21"/>
    </w:rPr>
  </w:style>
  <w:style w:type="character" w:customStyle="1" w:styleId="PlainTextChar">
    <w:name w:val="Plain Text Char"/>
    <w:basedOn w:val="DefaultParagraphFont"/>
    <w:link w:val="PlainText"/>
    <w:uiPriority w:val="99"/>
    <w:rsid w:val="009C164D"/>
    <w:rPr>
      <w:rFonts w:ascii="Calibri" w:hAnsi="Calibri"/>
      <w:szCs w:val="21"/>
    </w:rPr>
  </w:style>
  <w:style w:type="character" w:customStyle="1" w:styleId="NoSpacingChar">
    <w:name w:val="No Spacing Char"/>
    <w:basedOn w:val="DefaultParagraphFont"/>
    <w:link w:val="NoSpacing"/>
    <w:uiPriority w:val="1"/>
    <w:rsid w:val="001610FB"/>
  </w:style>
  <w:style w:type="character" w:styleId="IntenseEmphasis">
    <w:name w:val="Intense Emphasis"/>
    <w:basedOn w:val="DefaultParagraphFont"/>
    <w:uiPriority w:val="21"/>
    <w:qFormat/>
    <w:rsid w:val="00E76619"/>
    <w:rPr>
      <w:i/>
      <w:iCs/>
      <w:color w:val="4F81BD" w:themeColor="accent1"/>
    </w:rPr>
  </w:style>
  <w:style w:type="paragraph" w:styleId="TOCHeading">
    <w:name w:val="TOC Heading"/>
    <w:basedOn w:val="Heading1"/>
    <w:next w:val="Normal"/>
    <w:uiPriority w:val="39"/>
    <w:unhideWhenUsed/>
    <w:qFormat/>
    <w:rsid w:val="00AC30D0"/>
    <w:pPr>
      <w:spacing w:line="259" w:lineRule="auto"/>
      <w:ind w:left="0"/>
      <w:outlineLvl w:val="9"/>
    </w:pPr>
  </w:style>
  <w:style w:type="paragraph" w:styleId="TOC3">
    <w:name w:val="toc 3"/>
    <w:basedOn w:val="Normal"/>
    <w:next w:val="Normal"/>
    <w:autoRedefine/>
    <w:uiPriority w:val="39"/>
    <w:unhideWhenUsed/>
    <w:rsid w:val="004476C5"/>
    <w:pPr>
      <w:tabs>
        <w:tab w:val="left" w:pos="880"/>
        <w:tab w:val="right" w:leader="dot" w:pos="8910"/>
      </w:tabs>
      <w:spacing w:after="100" w:line="242" w:lineRule="auto"/>
      <w:ind w:left="446" w:right="1026"/>
      <w:pPrChange w:id="0" w:author="F FLORENCE" w:date="2023-08-23T14:11:00Z">
        <w:pPr>
          <w:tabs>
            <w:tab w:val="left" w:pos="880"/>
            <w:tab w:val="right" w:leader="dot" w:pos="9017"/>
          </w:tabs>
          <w:spacing w:after="100" w:line="242" w:lineRule="auto"/>
          <w:ind w:left="446"/>
        </w:pPr>
      </w:pPrChange>
    </w:pPr>
    <w:rPr>
      <w:rPrChange w:id="0" w:author="F FLORENCE" w:date="2023-08-23T14:11:00Z">
        <w:rPr>
          <w:rFonts w:ascii="Calibri" w:eastAsia="Calibri" w:hAnsi="Calibri" w:cs="Calibri"/>
          <w:sz w:val="22"/>
          <w:szCs w:val="22"/>
          <w:lang w:val="en-US" w:eastAsia="en-US" w:bidi="ar-SA"/>
        </w:rPr>
      </w:rPrChange>
    </w:rPr>
  </w:style>
  <w:style w:type="paragraph" w:styleId="TOC2">
    <w:name w:val="toc 2"/>
    <w:basedOn w:val="Normal"/>
    <w:next w:val="Normal"/>
    <w:autoRedefine/>
    <w:uiPriority w:val="39"/>
    <w:unhideWhenUsed/>
    <w:rsid w:val="00E204E3"/>
    <w:pPr>
      <w:tabs>
        <w:tab w:val="left" w:pos="1080"/>
        <w:tab w:val="left" w:pos="2021"/>
        <w:tab w:val="right" w:leader="dot" w:pos="8910"/>
      </w:tabs>
      <w:spacing w:after="100"/>
      <w:ind w:right="306"/>
      <w:pPrChange w:id="1" w:author="F FLORENCE" w:date="2023-08-23T14:05:00Z">
        <w:pPr>
          <w:tabs>
            <w:tab w:val="left" w:pos="1080"/>
            <w:tab w:val="right" w:leader="dot" w:pos="9017"/>
          </w:tabs>
          <w:spacing w:after="100" w:line="276" w:lineRule="auto"/>
          <w:ind w:left="720"/>
        </w:pPr>
      </w:pPrChange>
    </w:pPr>
    <w:rPr>
      <w:rPrChange w:id="1" w:author="F FLORENCE" w:date="2023-08-23T14:05:00Z">
        <w:rPr>
          <w:rFonts w:ascii="Calibri" w:eastAsia="Calibri" w:hAnsi="Calibri" w:cs="Calibri"/>
          <w:sz w:val="22"/>
          <w:szCs w:val="22"/>
          <w:lang w:val="en-US" w:eastAsia="en-US" w:bidi="ar-SA"/>
        </w:rPr>
      </w:rPrChange>
    </w:rPr>
  </w:style>
  <w:style w:type="paragraph" w:styleId="TOC1">
    <w:name w:val="toc 1"/>
    <w:basedOn w:val="Normal"/>
    <w:next w:val="Normal"/>
    <w:autoRedefine/>
    <w:uiPriority w:val="39"/>
    <w:unhideWhenUsed/>
    <w:rsid w:val="00B1193D"/>
    <w:pPr>
      <w:tabs>
        <w:tab w:val="left" w:pos="360"/>
        <w:tab w:val="right" w:leader="dot" w:pos="9000"/>
      </w:tabs>
      <w:spacing w:after="100"/>
      <w:ind w:left="180"/>
    </w:pPr>
  </w:style>
  <w:style w:type="character" w:customStyle="1" w:styleId="UnresolvedMention1">
    <w:name w:val="Unresolved Mention1"/>
    <w:basedOn w:val="DefaultParagraphFont"/>
    <w:uiPriority w:val="99"/>
    <w:semiHidden/>
    <w:unhideWhenUsed/>
    <w:rsid w:val="008A55BF"/>
    <w:rPr>
      <w:color w:val="605E5C"/>
      <w:shd w:val="clear" w:color="auto" w:fill="E1DFDD"/>
    </w:rPr>
  </w:style>
  <w:style w:type="paragraph" w:styleId="NormalWeb">
    <w:name w:val="Normal (Web)"/>
    <w:basedOn w:val="Normal"/>
    <w:uiPriority w:val="99"/>
    <w:unhideWhenUsed/>
    <w:rsid w:val="007A79F2"/>
    <w:pPr>
      <w:spacing w:before="100" w:beforeAutospacing="1" w:after="100" w:afterAutospacing="1" w:line="240" w:lineRule="auto"/>
      <w:ind w:left="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D2D92"/>
    <w:rPr>
      <w:color w:val="605E5C"/>
      <w:shd w:val="clear" w:color="auto" w:fill="E1DFDD"/>
    </w:rPr>
  </w:style>
  <w:style w:type="character" w:customStyle="1" w:styleId="Heading6Char">
    <w:name w:val="Heading 6 Char"/>
    <w:basedOn w:val="DefaultParagraphFont"/>
    <w:link w:val="Heading6"/>
    <w:uiPriority w:val="9"/>
    <w:rsid w:val="003C1094"/>
    <w:rPr>
      <w:rFonts w:asciiTheme="majorHAnsi" w:eastAsiaTheme="majorEastAsia" w:hAnsiTheme="majorHAnsi" w:cstheme="majorBidi"/>
      <w:color w:val="243F60" w:themeColor="accent1" w:themeShade="7F"/>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line="240" w:lineRule="auto"/>
    </w:pPr>
    <w:tblPr>
      <w:tblStyleRowBandSize w:val="1"/>
      <w:tblStyleColBandSize w:val="1"/>
    </w:tblPr>
  </w:style>
  <w:style w:type="paragraph" w:styleId="TOC4">
    <w:name w:val="toc 4"/>
    <w:basedOn w:val="Normal"/>
    <w:next w:val="Normal"/>
    <w:autoRedefine/>
    <w:uiPriority w:val="39"/>
    <w:unhideWhenUsed/>
    <w:rsid w:val="00E204E3"/>
    <w:pPr>
      <w:tabs>
        <w:tab w:val="left" w:pos="1100"/>
        <w:tab w:val="right" w:pos="8910"/>
      </w:tabs>
      <w:spacing w:after="100"/>
      <w:ind w:left="660" w:right="306"/>
      <w:pPrChange w:id="2" w:author="F FLORENCE" w:date="2023-08-23T14:06:00Z">
        <w:pPr>
          <w:spacing w:after="100" w:line="276" w:lineRule="auto"/>
          <w:ind w:left="660"/>
        </w:pPr>
      </w:pPrChange>
    </w:pPr>
    <w:rPr>
      <w:rPrChange w:id="2" w:author="F FLORENCE" w:date="2023-08-23T14:06:00Z">
        <w:rPr>
          <w:rFonts w:ascii="Calibri" w:eastAsia="Calibri" w:hAnsi="Calibri" w:cs="Calibri"/>
          <w:sz w:val="22"/>
          <w:szCs w:val="22"/>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connect.spe.org/DSATS/Home/" TargetMode="External"/><Relationship Id="rId18" Type="http://schemas.openxmlformats.org/officeDocument/2006/relationships/hyperlink" Target="mailto:competition@drillbotics.com" TargetMode="External"/><Relationship Id="rId26" Type="http://schemas.openxmlformats.org/officeDocument/2006/relationships/hyperlink" Target="https://www.youtube.com/watch?v=trW7MwDx77M" TargetMode="External"/><Relationship Id="rId21" Type="http://schemas.openxmlformats.org/officeDocument/2006/relationships/hyperlink" Target="https://github.com/Open-Source-Drilling-Community"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drillbotics.com" TargetMode="External"/><Relationship Id="rId17" Type="http://schemas.openxmlformats.org/officeDocument/2006/relationships/hyperlink" Target="http://www.scosha.llronline.com/pdfs/genind.pdf" TargetMode="External"/><Relationship Id="rId25" Type="http://schemas.openxmlformats.org/officeDocument/2006/relationships/hyperlink" Target="https://spepodcast.podbean.com/e/drillbotics-with-fred-florence-and-enrique-losoya/"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osha.gov/Publications/OSHA3252/3252.html" TargetMode="External"/><Relationship Id="rId20" Type="http://schemas.openxmlformats.org/officeDocument/2006/relationships/hyperlink" Target="https://opensourcedrilling.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lab.app/" TargetMode="External"/><Relationship Id="rId24" Type="http://schemas.openxmlformats.org/officeDocument/2006/relationships/hyperlink" Target="https://www.hse.gov.uk/humanfactors/topics/alarm-management.htm"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Fred\Downloads\competition@drillbotics.com" TargetMode="External"/><Relationship Id="rId23" Type="http://schemas.openxmlformats.org/officeDocument/2006/relationships/hyperlink" Target="http://www.spe.org" TargetMode="External"/><Relationship Id="rId28" Type="http://schemas.openxmlformats.org/officeDocument/2006/relationships/hyperlink" Target="https://www.mathworks.com/videos/series/understanding-control-systems-123420.html"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file:///C:\Users\Fred\Downloads\competition@Drillbotics.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illbotics.com/" TargetMode="External"/><Relationship Id="rId22" Type="http://schemas.openxmlformats.org/officeDocument/2006/relationships/hyperlink" Target="http://spe.org/authors/resources/" TargetMode="External"/><Relationship Id="rId27" Type="http://schemas.openxmlformats.org/officeDocument/2006/relationships/hyperlink" Target="https://webevents.spe.org/products/drilling-automation-and-downhole-monitoring-with-physics-based-model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QGxWAppeIh4ZBNpW2xxP6/FA==">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EFF104-2142-4098-BEED-593D6253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37</Pages>
  <Words>14201</Words>
  <Characters>80948</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Attrell</dc:creator>
  <cp:lastModifiedBy>F FLORENCE</cp:lastModifiedBy>
  <cp:revision>13</cp:revision>
  <dcterms:created xsi:type="dcterms:W3CDTF">2023-08-14T20:30:00Z</dcterms:created>
  <dcterms:modified xsi:type="dcterms:W3CDTF">2023-08-23T19:12:00Z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2022-09-05T21:41:33Z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eeedf99b-6813-4742-9e0b-9fed9352ea3f</vt:lpwstr>
  </property>
  <property fmtid="{D5CDD505-2E9C-101B-9397-08002B2CF9AE}" pid="8" name="MSIP_Label_bad6f6f2-a951-4904-b531-92e1207fc7a5_ContentBits">
    <vt:lpwstr>0</vt:lpwstr>
  </property>
</Properties>
</file>